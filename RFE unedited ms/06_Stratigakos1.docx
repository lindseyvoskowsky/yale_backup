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6" w:rsidRDefault="004F2C46" w:rsidP="004F2C46">
      <w:pPr>
        <w:pStyle w:val="Header"/>
        <w:spacing w:line="480" w:lineRule="auto"/>
        <w:jc w:val="center"/>
        <w:rPr>
          <w:ins w:id="0" w:author="Weinreb, Jenya" w:date="2014-07-29T12:02:00Z"/>
        </w:rPr>
      </w:pPr>
      <w:ins w:id="1" w:author="Weinreb, Jenya" w:date="2014-07-29T12:02:00Z">
        <w:r>
          <w:t>&lt;</w:t>
        </w:r>
        <w:proofErr w:type="spellStart"/>
        <w:r>
          <w:t>pn</w:t>
        </w:r>
        <w:proofErr w:type="spellEnd"/>
        <w:r>
          <w:t>&gt; Part I</w:t>
        </w:r>
      </w:ins>
    </w:p>
    <w:p w:rsidR="004F2C46" w:rsidRDefault="004F2C46">
      <w:pPr>
        <w:rPr>
          <w:ins w:id="2" w:author="Weinreb, Jenya" w:date="2014-07-29T12:02:00Z"/>
        </w:rPr>
      </w:pPr>
      <w:ins w:id="3" w:author="Weinreb, Jenya" w:date="2014-07-29T12:02:00Z">
        <w:r>
          <w:br w:type="page"/>
        </w:r>
      </w:ins>
    </w:p>
    <w:p w:rsidR="004F2C46" w:rsidRDefault="004F2C46" w:rsidP="004F2C46">
      <w:pPr>
        <w:pStyle w:val="Header"/>
        <w:spacing w:line="480" w:lineRule="auto"/>
        <w:jc w:val="center"/>
      </w:pPr>
      <w:bookmarkStart w:id="4" w:name="Editing"/>
      <w:bookmarkStart w:id="5" w:name="_GoBack"/>
      <w:bookmarkEnd w:id="4"/>
      <w:bookmarkEnd w:id="5"/>
      <w:ins w:id="6" w:author="Weinreb, Jenya" w:date="2014-07-29T12:02:00Z">
        <w:r>
          <w:lastRenderedPageBreak/>
          <w:t>&lt;</w:t>
        </w:r>
        <w:proofErr w:type="spellStart"/>
        <w:r>
          <w:t>cn</w:t>
        </w:r>
        <w:proofErr w:type="spellEnd"/>
        <w:r>
          <w:t>&gt;</w:t>
        </w:r>
      </w:ins>
      <w:moveToRangeStart w:id="7" w:author="Weinreb, Jenya" w:date="2014-07-29T12:02:00Z" w:name="move394398672"/>
      <w:moveTo w:id="8" w:author="Weinreb, Jenya" w:date="2014-07-29T12:02:00Z">
        <w:r>
          <w:t>Chapter 1</w:t>
        </w:r>
      </w:moveTo>
    </w:p>
    <w:p w:rsidR="004F2C46" w:rsidRDefault="004F2C46" w:rsidP="004F2C46">
      <w:pPr>
        <w:pStyle w:val="Header"/>
        <w:spacing w:line="480" w:lineRule="auto"/>
        <w:jc w:val="center"/>
      </w:pPr>
      <w:ins w:id="9" w:author="Weinreb, Jenya" w:date="2014-07-29T12:02:00Z">
        <w:r>
          <w:t>&lt;</w:t>
        </w:r>
        <w:proofErr w:type="spellStart"/>
        <w:r>
          <w:t>ct</w:t>
        </w:r>
        <w:proofErr w:type="spellEnd"/>
        <w:r>
          <w:t>&gt;</w:t>
        </w:r>
      </w:ins>
      <w:moveTo w:id="10" w:author="Weinreb, Jenya" w:date="2014-07-29T12:02:00Z">
        <w:r>
          <w:t>Hitler Sets Up House: A Bachelor’s Domestic Turn After 1928</w:t>
        </w:r>
      </w:moveTo>
    </w:p>
    <w:moveToRangeEnd w:id="7"/>
    <w:p w:rsidR="008324C0" w:rsidRPr="00883002" w:rsidRDefault="00747F20" w:rsidP="0092079C">
      <w:pPr>
        <w:spacing w:after="0" w:line="480" w:lineRule="auto"/>
        <w:ind w:firstLine="720"/>
      </w:pPr>
      <w:r w:rsidRPr="00883002">
        <w:t xml:space="preserve">The headline, </w:t>
      </w:r>
      <w:r w:rsidR="006D2457">
        <w:t>printed</w:t>
      </w:r>
      <w:r w:rsidRPr="00883002">
        <w:t xml:space="preserve"> in inch-high letters, stretche</w:t>
      </w:r>
      <w:r w:rsidR="00BE7259" w:rsidRPr="00883002">
        <w:t>d</w:t>
      </w:r>
      <w:r w:rsidRPr="00883002">
        <w:t xml:space="preserve"> across the front page of </w:t>
      </w:r>
      <w:r w:rsidR="0003146C">
        <w:t xml:space="preserve">the </w:t>
      </w:r>
      <w:proofErr w:type="spellStart"/>
      <w:r w:rsidRPr="00883002">
        <w:rPr>
          <w:u w:val="single"/>
        </w:rPr>
        <w:t>Regensburger</w:t>
      </w:r>
      <w:proofErr w:type="spellEnd"/>
      <w:r w:rsidRPr="00883002">
        <w:rPr>
          <w:u w:val="single"/>
        </w:rPr>
        <w:t xml:space="preserve"> Echo</w:t>
      </w:r>
      <w:r w:rsidRPr="00883002">
        <w:t xml:space="preserve">: </w:t>
      </w:r>
      <w:r w:rsidR="00B2758D" w:rsidRPr="00883002">
        <w:t>“</w:t>
      </w:r>
      <w:r w:rsidRPr="00883002">
        <w:t>Suicide in Hitler’s Apartment.</w:t>
      </w:r>
      <w:r w:rsidR="00B2758D" w:rsidRPr="00883002">
        <w:t>”</w:t>
      </w:r>
      <w:r w:rsidRPr="00883002">
        <w:t xml:space="preserve">  </w:t>
      </w:r>
      <w:r w:rsidR="00B2758D" w:rsidRPr="00883002">
        <w:t xml:space="preserve">The story, carried in newspapers across Germany, concerned the death of </w:t>
      </w:r>
      <w:r w:rsidR="006D2457">
        <w:t xml:space="preserve">Adolf </w:t>
      </w:r>
      <w:r w:rsidR="00B2758D" w:rsidRPr="00883002">
        <w:t xml:space="preserve">Hitler’s twenty-three-year-old niece, </w:t>
      </w:r>
      <w:proofErr w:type="spellStart"/>
      <w:r w:rsidR="00B2758D" w:rsidRPr="00883002">
        <w:t>Geli</w:t>
      </w:r>
      <w:proofErr w:type="spellEnd"/>
      <w:r w:rsidR="00B2758D" w:rsidRPr="00883002">
        <w:t xml:space="preserve"> </w:t>
      </w:r>
      <w:proofErr w:type="spellStart"/>
      <w:r w:rsidR="00B2758D" w:rsidRPr="00883002">
        <w:t>Raubal</w:t>
      </w:r>
      <w:proofErr w:type="spellEnd"/>
      <w:r w:rsidR="00B2758D" w:rsidRPr="00883002">
        <w:t xml:space="preserve">, on September </w:t>
      </w:r>
      <w:r w:rsidR="00FC6A73" w:rsidRPr="00883002">
        <w:t>18</w:t>
      </w:r>
      <w:r w:rsidR="00B2758D" w:rsidRPr="00883002">
        <w:t>, 1931.</w:t>
      </w:r>
      <w:r w:rsidR="00DD17D0" w:rsidRPr="00883002">
        <w:t xml:space="preserve">  </w:t>
      </w:r>
      <w:r w:rsidR="00A62768" w:rsidRPr="00883002">
        <w:t xml:space="preserve">That morning, she </w:t>
      </w:r>
      <w:r w:rsidR="004C1C90" w:rsidRPr="00883002">
        <w:t>had been</w:t>
      </w:r>
      <w:r w:rsidR="00A62768" w:rsidRPr="00883002">
        <w:t xml:space="preserve"> found dead, apparently of a self-inflicted gunshot wound, in the </w:t>
      </w:r>
      <w:r w:rsidR="00791EE3" w:rsidRPr="00883002">
        <w:t xml:space="preserve">Munich </w:t>
      </w:r>
      <w:r w:rsidR="00A62768" w:rsidRPr="00883002">
        <w:t xml:space="preserve">apartment she shared with her bachelor uncle, then the leader of the </w:t>
      </w:r>
      <w:r w:rsidR="00321830" w:rsidRPr="00883002">
        <w:t xml:space="preserve">nation’s </w:t>
      </w:r>
      <w:r w:rsidR="00A62768" w:rsidRPr="00883002">
        <w:t>second-largest political party.</w:t>
      </w:r>
      <w:r w:rsidR="00791EE3" w:rsidRPr="00883002">
        <w:t xml:space="preserve">  </w:t>
      </w:r>
      <w:r w:rsidR="00AE79F7" w:rsidRPr="00883002">
        <w:t>For Hitler, the p</w:t>
      </w:r>
      <w:r w:rsidR="00E50926" w:rsidRPr="00883002">
        <w:t>rivate</w:t>
      </w:r>
      <w:r w:rsidR="00AE79F7" w:rsidRPr="00883002">
        <w:t xml:space="preserve"> tragedy threatened to damage him publicly because it struck at a vulnerable spot: his unconventional </w:t>
      </w:r>
      <w:r w:rsidR="008D53E2" w:rsidRPr="00883002">
        <w:t>lifestyle</w:t>
      </w:r>
      <w:r w:rsidR="00AE79F7" w:rsidRPr="00883002">
        <w:t>.</w:t>
      </w:r>
    </w:p>
    <w:p w:rsidR="000D0256" w:rsidRPr="00883002" w:rsidRDefault="00FD2595" w:rsidP="0092079C">
      <w:pPr>
        <w:spacing w:after="0" w:line="480" w:lineRule="auto"/>
        <w:ind w:firstLine="720"/>
      </w:pPr>
      <w:r w:rsidRPr="00883002">
        <w:t xml:space="preserve">In light of the personality cult that later developed around Hitler and that seemed to grip the German nation in a collective state of delusion, many historians </w:t>
      </w:r>
      <w:r w:rsidR="00940B8F">
        <w:t>have taken for granted that h</w:t>
      </w:r>
      <w:r w:rsidR="00837184">
        <w:t>is</w:t>
      </w:r>
      <w:r w:rsidR="00940B8F">
        <w:t xml:space="preserve"> decision to remain single was a</w:t>
      </w:r>
      <w:r w:rsidR="00837184">
        <w:t xml:space="preserve">n effective </w:t>
      </w:r>
      <w:r w:rsidR="002E0805">
        <w:t>strategy</w:t>
      </w:r>
      <w:r w:rsidR="00940B8F">
        <w:t xml:space="preserve"> </w:t>
      </w:r>
      <w:r w:rsidR="00837184">
        <w:t>for</w:t>
      </w:r>
      <w:r w:rsidR="00940B8F">
        <w:t xml:space="preserve"> </w:t>
      </w:r>
      <w:r w:rsidR="003E25B4">
        <w:t>winning</w:t>
      </w:r>
      <w:r w:rsidR="00E01798" w:rsidRPr="00883002">
        <w:t xml:space="preserve"> </w:t>
      </w:r>
      <w:r w:rsidR="003E25B4">
        <w:t>female votes</w:t>
      </w:r>
      <w:r w:rsidR="00E01798" w:rsidRPr="00883002">
        <w:t xml:space="preserve">.  </w:t>
      </w:r>
      <w:r w:rsidR="00CE3DBA" w:rsidRPr="00883002">
        <w:t xml:space="preserve">Countless </w:t>
      </w:r>
      <w:r w:rsidR="002636D5" w:rsidRPr="00883002">
        <w:t>media images</w:t>
      </w:r>
      <w:r w:rsidR="00CE3DBA" w:rsidRPr="00883002">
        <w:t xml:space="preserve"> from the Third Reich </w:t>
      </w:r>
      <w:r w:rsidR="008D53E2" w:rsidRPr="00883002">
        <w:t>document</w:t>
      </w:r>
      <w:r w:rsidR="00CE3DBA" w:rsidRPr="00883002">
        <w:t xml:space="preserve"> Hitler</w:t>
      </w:r>
      <w:r w:rsidR="00EF0858" w:rsidRPr="00883002">
        <w:t xml:space="preserve">’s appeal to women as the nation’s most eligible bachelor; we see </w:t>
      </w:r>
      <w:r w:rsidR="000D0256" w:rsidRPr="00883002">
        <w:t xml:space="preserve">ecstatic </w:t>
      </w:r>
      <w:r w:rsidR="00EF0858" w:rsidRPr="00883002">
        <w:t xml:space="preserve">throngs of women </w:t>
      </w:r>
      <w:r w:rsidR="00B57947" w:rsidRPr="00883002">
        <w:t>waving</w:t>
      </w:r>
      <w:r w:rsidR="00EF0858" w:rsidRPr="00883002">
        <w:t xml:space="preserve"> to a smiling F</w:t>
      </w:r>
      <w:r w:rsidR="00EF0858" w:rsidRPr="00883002">
        <w:rPr>
          <w:rFonts w:cs="Times New Roman"/>
        </w:rPr>
        <w:t>ü</w:t>
      </w:r>
      <w:r w:rsidR="00EF0858" w:rsidRPr="00883002">
        <w:t xml:space="preserve">hrer or </w:t>
      </w:r>
      <w:r w:rsidR="000D0256" w:rsidRPr="00883002">
        <w:t>trying to touch his hand.</w:t>
      </w:r>
      <w:r w:rsidR="00C871C2" w:rsidRPr="00883002">
        <w:t xml:space="preserve">  </w:t>
      </w:r>
      <w:r w:rsidR="008A1CC3" w:rsidRPr="00883002">
        <w:t xml:space="preserve">But </w:t>
      </w:r>
      <w:r w:rsidR="00053F3A" w:rsidRPr="00883002">
        <w:t>before he rose to power and silenced his detractors</w:t>
      </w:r>
      <w:r w:rsidR="008A1CC3" w:rsidRPr="00883002">
        <w:t xml:space="preserve">, the advantage of being a </w:t>
      </w:r>
      <w:r w:rsidR="00697FD2" w:rsidRPr="00883002">
        <w:t xml:space="preserve">middle-aged, </w:t>
      </w:r>
      <w:r w:rsidR="008A1CC3" w:rsidRPr="00883002">
        <w:t xml:space="preserve">single man </w:t>
      </w:r>
      <w:r w:rsidR="00697FD2" w:rsidRPr="00883002">
        <w:t xml:space="preserve">aspiring to become chancellor </w:t>
      </w:r>
      <w:r w:rsidR="008A1CC3" w:rsidRPr="00883002">
        <w:t xml:space="preserve">was </w:t>
      </w:r>
      <w:r w:rsidR="00697FD2" w:rsidRPr="00883002">
        <w:t xml:space="preserve">by no means </w:t>
      </w:r>
      <w:r w:rsidR="008A1CC3" w:rsidRPr="00883002">
        <w:t>obvious.</w:t>
      </w:r>
      <w:r w:rsidR="009150F6" w:rsidRPr="00883002">
        <w:t xml:space="preserve">  </w:t>
      </w:r>
      <w:r w:rsidR="005C2585" w:rsidRPr="00883002">
        <w:t xml:space="preserve">Voters then, as now, preferred </w:t>
      </w:r>
      <w:r w:rsidR="00E50926" w:rsidRPr="00883002">
        <w:t>national leaders</w:t>
      </w:r>
      <w:r w:rsidR="005C2585" w:rsidRPr="00883002">
        <w:t xml:space="preserve"> with </w:t>
      </w:r>
      <w:r w:rsidR="009B7A82" w:rsidRPr="00883002">
        <w:t>outwardly</w:t>
      </w:r>
      <w:r w:rsidR="005C2585" w:rsidRPr="00883002">
        <w:t xml:space="preserve"> stable p</w:t>
      </w:r>
      <w:r w:rsidR="00E50926" w:rsidRPr="00883002">
        <w:t>ersonal</w:t>
      </w:r>
      <w:r w:rsidR="005C2585" w:rsidRPr="00883002">
        <w:t xml:space="preserve"> lives, which </w:t>
      </w:r>
      <w:r w:rsidR="00295A85" w:rsidRPr="00883002">
        <w:t xml:space="preserve">for most </w:t>
      </w:r>
      <w:r w:rsidR="005C2585" w:rsidRPr="00883002">
        <w:t>meant traditional marriage and children.</w:t>
      </w:r>
    </w:p>
    <w:p w:rsidR="009615B5" w:rsidRPr="00883002" w:rsidRDefault="00E20264" w:rsidP="00977409">
      <w:pPr>
        <w:spacing w:after="0" w:line="480" w:lineRule="auto"/>
        <w:ind w:firstLine="720"/>
      </w:pPr>
      <w:r w:rsidRPr="00883002">
        <w:t xml:space="preserve">Following the devastating defeat of the National Socialists </w:t>
      </w:r>
      <w:r w:rsidRPr="004C6021">
        <w:t>in the</w:t>
      </w:r>
      <w:r w:rsidR="00866676" w:rsidRPr="004C6021">
        <w:t xml:space="preserve"> May 20</w:t>
      </w:r>
      <w:r w:rsidRPr="004C6021">
        <w:t>,</w:t>
      </w:r>
      <w:r w:rsidRPr="00883002">
        <w:t xml:space="preserve"> 1928, Reichstag election, </w:t>
      </w:r>
      <w:r w:rsidR="005B23BE" w:rsidRPr="00883002">
        <w:t xml:space="preserve">when they </w:t>
      </w:r>
      <w:r w:rsidR="00CC5FC2" w:rsidRPr="00883002">
        <w:t>obtained a mere 2.6</w:t>
      </w:r>
      <w:r w:rsidR="005B23BE" w:rsidRPr="00883002">
        <w:t xml:space="preserve"> percent of the vote, </w:t>
      </w:r>
      <w:r w:rsidR="00F72E7D" w:rsidRPr="00883002">
        <w:t xml:space="preserve">the party set out to broaden its appeal, particularly to the middle classes, by </w:t>
      </w:r>
      <w:r w:rsidR="00E329BD" w:rsidRPr="00883002">
        <w:t>appearing to be more mainstream in both its message and leadership</w:t>
      </w:r>
      <w:r w:rsidR="00F72E7D" w:rsidRPr="00883002">
        <w:t xml:space="preserve">.  </w:t>
      </w:r>
      <w:r w:rsidR="00E329BD" w:rsidRPr="00883002">
        <w:t xml:space="preserve">Indeed, it was in this period that </w:t>
      </w:r>
      <w:r w:rsidR="00F72E7D" w:rsidRPr="00883002">
        <w:t xml:space="preserve">Hitler remodeled his </w:t>
      </w:r>
      <w:r w:rsidR="00CC5FC2" w:rsidRPr="00883002">
        <w:t>public persona from radical firebrand to bourgeois politician.</w:t>
      </w:r>
      <w:r w:rsidR="00F22426" w:rsidRPr="00883002">
        <w:rPr>
          <w:rStyle w:val="EndnoteReference"/>
        </w:rPr>
        <w:endnoteReference w:id="1"/>
      </w:r>
      <w:r w:rsidR="00652824" w:rsidRPr="00883002">
        <w:t xml:space="preserve"> </w:t>
      </w:r>
      <w:r w:rsidR="00F22426" w:rsidRPr="00883002">
        <w:t xml:space="preserve"> Among other changes, he appeared to </w:t>
      </w:r>
      <w:r w:rsidR="00F22426" w:rsidRPr="00883002">
        <w:lastRenderedPageBreak/>
        <w:t>settle down domestically</w:t>
      </w:r>
      <w:r w:rsidR="009F5B26" w:rsidRPr="00883002">
        <w:t xml:space="preserve"> after two decades of transient living.  </w:t>
      </w:r>
      <w:r w:rsidR="00B1557C" w:rsidRPr="00883002">
        <w:t xml:space="preserve">After leaving Linz in 1908 following </w:t>
      </w:r>
      <w:r w:rsidR="009F5B26" w:rsidRPr="00883002">
        <w:t>his mother’s</w:t>
      </w:r>
      <w:r w:rsidR="00B1557C" w:rsidRPr="00883002">
        <w:t xml:space="preserve"> death, Hitler had occupied shabby furnished rooms, slept on park benches, claimed a bed in a men’s hostel</w:t>
      </w:r>
      <w:r w:rsidR="0018509F" w:rsidRPr="00883002">
        <w:t>,</w:t>
      </w:r>
      <w:r w:rsidR="00B1557C" w:rsidRPr="00883002">
        <w:t xml:space="preserve"> </w:t>
      </w:r>
      <w:r w:rsidR="00D06A52" w:rsidRPr="00883002">
        <w:t xml:space="preserve">and </w:t>
      </w:r>
      <w:r w:rsidR="00B1557C" w:rsidRPr="00883002">
        <w:t xml:space="preserve">shared </w:t>
      </w:r>
      <w:r w:rsidR="00D06A52" w:rsidRPr="00883002">
        <w:t>army barracks</w:t>
      </w:r>
      <w:r w:rsidR="00B1557C" w:rsidRPr="00DB18DE">
        <w:t xml:space="preserve">.  </w:t>
      </w:r>
      <w:r w:rsidR="00645F05" w:rsidRPr="00DB18DE">
        <w:t>On</w:t>
      </w:r>
      <w:r w:rsidR="00B1557C" w:rsidRPr="00DB18DE">
        <w:t xml:space="preserve"> May</w:t>
      </w:r>
      <w:r w:rsidR="00645F05" w:rsidRPr="00DB18DE">
        <w:t xml:space="preserve"> 1</w:t>
      </w:r>
      <w:r w:rsidR="00B1557C" w:rsidRPr="00DB18DE">
        <w:t xml:space="preserve">, 1920, he sublet a small room </w:t>
      </w:r>
      <w:r w:rsidR="008F3B48">
        <w:t xml:space="preserve">(and was allowed the use of a large foyer) </w:t>
      </w:r>
      <w:r w:rsidR="00866676" w:rsidRPr="00DB18DE">
        <w:t xml:space="preserve">from </w:t>
      </w:r>
      <w:r w:rsidR="00AD52C3" w:rsidRPr="00DB18DE">
        <w:t>a couple</w:t>
      </w:r>
      <w:r w:rsidR="003759D9" w:rsidRPr="00DB18DE">
        <w:t xml:space="preserve"> in their thirties</w:t>
      </w:r>
      <w:r w:rsidR="00AD52C3" w:rsidRPr="00DB18DE">
        <w:t xml:space="preserve">, </w:t>
      </w:r>
      <w:r w:rsidR="0003146C" w:rsidRPr="00DB18DE">
        <w:t xml:space="preserve">Maria </w:t>
      </w:r>
      <w:r w:rsidR="00AD52C3" w:rsidRPr="00DB18DE">
        <w:t xml:space="preserve">and Erich </w:t>
      </w:r>
      <w:r w:rsidR="00B97B26" w:rsidRPr="00DB18DE">
        <w:t>Reichert</w:t>
      </w:r>
      <w:r w:rsidR="00866676" w:rsidRPr="00DB18DE">
        <w:t xml:space="preserve">, living </w:t>
      </w:r>
      <w:r w:rsidR="00082C94" w:rsidRPr="00DB18DE">
        <w:t>at</w:t>
      </w:r>
      <w:r w:rsidR="00B1557C" w:rsidRPr="00DB18DE">
        <w:t xml:space="preserve"> </w:t>
      </w:r>
      <w:r w:rsidR="00082C94" w:rsidRPr="00DB18DE">
        <w:t xml:space="preserve">41 </w:t>
      </w:r>
      <w:proofErr w:type="spellStart"/>
      <w:r w:rsidR="00B1557C" w:rsidRPr="00DB18DE">
        <w:t>Thiersch</w:t>
      </w:r>
      <w:proofErr w:type="spellEnd"/>
      <w:r w:rsidR="00B1557C" w:rsidRPr="00DB18DE">
        <w:t xml:space="preserve"> Street in Munich, </w:t>
      </w:r>
      <w:r w:rsidR="00B97B26" w:rsidRPr="00DB18DE">
        <w:t xml:space="preserve">where he </w:t>
      </w:r>
      <w:r w:rsidR="008D53E2" w:rsidRPr="00DB18DE">
        <w:t>remained</w:t>
      </w:r>
      <w:r w:rsidR="00B97B26" w:rsidRPr="00DB18DE">
        <w:t xml:space="preserve"> </w:t>
      </w:r>
      <w:r w:rsidR="008D53E2" w:rsidRPr="00DB18DE">
        <w:t xml:space="preserve">until 1929, </w:t>
      </w:r>
      <w:r w:rsidR="00B1557C" w:rsidRPr="00DB18DE">
        <w:t xml:space="preserve">except for a year’s absence </w:t>
      </w:r>
      <w:r w:rsidR="00B97B26" w:rsidRPr="00DB18DE">
        <w:t>while</w:t>
      </w:r>
      <w:r w:rsidR="00B1557C" w:rsidRPr="00DB18DE">
        <w:t xml:space="preserve"> interned following t</w:t>
      </w:r>
      <w:r w:rsidR="00B535DD">
        <w:t xml:space="preserve">he </w:t>
      </w:r>
      <w:r w:rsidR="009E1891">
        <w:t xml:space="preserve">Beer Hall </w:t>
      </w:r>
      <w:r w:rsidR="00B535DD">
        <w:t>Putsch of November</w:t>
      </w:r>
      <w:r w:rsidR="00B1557C" w:rsidRPr="00DB18DE">
        <w:t xml:space="preserve"> 1923</w:t>
      </w:r>
      <w:r w:rsidR="009F5B26" w:rsidRPr="00DB18DE">
        <w:t>.</w:t>
      </w:r>
      <w:r w:rsidR="00DB6859">
        <w:rPr>
          <w:rStyle w:val="EndnoteReference"/>
        </w:rPr>
        <w:endnoteReference w:id="2"/>
      </w:r>
      <w:r w:rsidR="00866676" w:rsidRPr="00DB18DE">
        <w:t xml:space="preserve">  </w:t>
      </w:r>
      <w:r w:rsidR="00977409">
        <w:t>It was a “</w:t>
      </w:r>
      <w:proofErr w:type="spellStart"/>
      <w:r w:rsidR="00977409">
        <w:t>poorish</w:t>
      </w:r>
      <w:proofErr w:type="spellEnd"/>
      <w:r w:rsidR="00977409">
        <w:t>” street, the address of an ex-soldier whose army pay had run out.</w:t>
      </w:r>
      <w:r w:rsidR="00977409" w:rsidRPr="00265C67">
        <w:rPr>
          <w:rStyle w:val="EndnoteReference"/>
          <w:rFonts w:cs="Times New Roman"/>
          <w:szCs w:val="24"/>
        </w:rPr>
        <w:endnoteReference w:id="3"/>
      </w:r>
      <w:r w:rsidR="00977409" w:rsidRPr="00265C67">
        <w:rPr>
          <w:rFonts w:cs="Times New Roman"/>
          <w:szCs w:val="24"/>
        </w:rPr>
        <w:t xml:space="preserve">  </w:t>
      </w:r>
      <w:r w:rsidR="009615B5" w:rsidRPr="00DB18DE">
        <w:t xml:space="preserve">In his memoirs, Ernst </w:t>
      </w:r>
      <w:proofErr w:type="spellStart"/>
      <w:r w:rsidR="009615B5" w:rsidRPr="00DB18DE">
        <w:t>Hanfstaengl</w:t>
      </w:r>
      <w:proofErr w:type="spellEnd"/>
      <w:r w:rsidR="009615B5" w:rsidRPr="00DB18DE">
        <w:t>, who serve</w:t>
      </w:r>
      <w:r w:rsidR="008B74A5" w:rsidRPr="00DB18DE">
        <w:t>d</w:t>
      </w:r>
      <w:r w:rsidR="009615B5" w:rsidRPr="00DB18DE">
        <w:t xml:space="preserve"> as Hitler’s foreign press chief, </w:t>
      </w:r>
      <w:r w:rsidR="008A3385" w:rsidRPr="00DB18DE">
        <w:t xml:space="preserve">suggested that Hitler </w:t>
      </w:r>
      <w:r w:rsidR="00D06A52" w:rsidRPr="00DB18DE">
        <w:t>kept his small room for so long</w:t>
      </w:r>
      <w:r w:rsidR="0046145A" w:rsidRPr="00DB18DE">
        <w:t xml:space="preserve"> for political </w:t>
      </w:r>
      <w:r w:rsidR="008A3385" w:rsidRPr="00DB18DE">
        <w:t>reasons</w:t>
      </w:r>
      <w:r w:rsidR="0046145A" w:rsidRPr="00DB18DE">
        <w:t>:</w:t>
      </w:r>
    </w:p>
    <w:p w:rsidR="009615B5" w:rsidRPr="00883002" w:rsidRDefault="009615B5" w:rsidP="0092079C">
      <w:pPr>
        <w:tabs>
          <w:tab w:val="left" w:pos="2880"/>
        </w:tabs>
        <w:spacing w:after="0" w:line="480" w:lineRule="auto"/>
        <w:ind w:left="720"/>
        <w:rPr>
          <w:rFonts w:cs="Times New Roman"/>
          <w:szCs w:val="24"/>
        </w:rPr>
      </w:pPr>
      <w:r w:rsidRPr="00883002">
        <w:rPr>
          <w:rFonts w:cs="Times New Roman"/>
          <w:szCs w:val="24"/>
        </w:rPr>
        <w:t xml:space="preserve">He lived there like a down-at-heels clerk. </w:t>
      </w:r>
      <w:r w:rsidR="002539F3">
        <w:rPr>
          <w:rFonts w:cs="Times New Roman"/>
          <w:szCs w:val="24"/>
        </w:rPr>
        <w:t xml:space="preserve"> </w:t>
      </w:r>
      <w:r w:rsidRPr="00883002">
        <w:rPr>
          <w:rFonts w:cs="Times New Roman"/>
          <w:szCs w:val="24"/>
        </w:rPr>
        <w:t>He had one room and th</w:t>
      </w:r>
      <w:r w:rsidR="002539F3">
        <w:rPr>
          <w:rFonts w:cs="Times New Roman"/>
          <w:szCs w:val="24"/>
        </w:rPr>
        <w:t>e use of a quite large entrance-</w:t>
      </w:r>
      <w:r w:rsidRPr="00883002">
        <w:rPr>
          <w:rFonts w:cs="Times New Roman"/>
          <w:szCs w:val="24"/>
        </w:rPr>
        <w:t xml:space="preserve">hall as a sub-tenant of a woman named Reichert.  It was all modest in the extreme and he remained there for years, although it became part of an act to show how he identified himself with the workers and have-nots of this world. </w:t>
      </w:r>
      <w:r w:rsidR="0003146C">
        <w:rPr>
          <w:rFonts w:cs="Times New Roman"/>
          <w:szCs w:val="24"/>
        </w:rPr>
        <w:t xml:space="preserve"> </w:t>
      </w:r>
      <w:r w:rsidRPr="00883002">
        <w:rPr>
          <w:rFonts w:cs="Times New Roman"/>
          <w:szCs w:val="24"/>
        </w:rPr>
        <w:t xml:space="preserve">The room itself was tiny.  I doubt if it was nine feet wide.  The bed was too wide for its corner and the head </w:t>
      </w:r>
      <w:r w:rsidR="002539F3">
        <w:rPr>
          <w:rFonts w:cs="Times New Roman"/>
          <w:szCs w:val="24"/>
        </w:rPr>
        <w:t xml:space="preserve">of it </w:t>
      </w:r>
      <w:r w:rsidRPr="00883002">
        <w:rPr>
          <w:rFonts w:cs="Times New Roman"/>
          <w:szCs w:val="24"/>
        </w:rPr>
        <w:t>projected over the single narrow window.  The floor was covered with cheap, worn linoleum with a couple of threadbare rugs, and on the wall opposite the bed there was a makeshift bookshelf, apart from a chair and rough table the only other p</w:t>
      </w:r>
      <w:r w:rsidR="0046145A" w:rsidRPr="00883002">
        <w:rPr>
          <w:rFonts w:cs="Times New Roman"/>
          <w:szCs w:val="24"/>
        </w:rPr>
        <w:t>iece of furniture in the room.</w:t>
      </w:r>
      <w:r w:rsidR="008B74A5" w:rsidRPr="00883002">
        <w:rPr>
          <w:rStyle w:val="EndnoteReference"/>
          <w:rFonts w:cs="Times New Roman"/>
          <w:szCs w:val="24"/>
        </w:rPr>
        <w:endnoteReference w:id="4"/>
      </w:r>
    </w:p>
    <w:p w:rsidR="00A53960" w:rsidRPr="00883002" w:rsidRDefault="00A53960" w:rsidP="0092079C">
      <w:pPr>
        <w:spacing w:after="0" w:line="480" w:lineRule="auto"/>
      </w:pPr>
      <w:r w:rsidRPr="00DB18DE">
        <w:t xml:space="preserve">Hitler’s tax return for 1925, in which he claimed that his only property was a desk and two bookcases along with the books, </w:t>
      </w:r>
      <w:r w:rsidR="0003146C" w:rsidRPr="00DB18DE">
        <w:t xml:space="preserve">largely </w:t>
      </w:r>
      <w:r w:rsidR="00487397" w:rsidRPr="00DB18DE">
        <w:t>matches</w:t>
      </w:r>
      <w:r w:rsidRPr="00DB18DE">
        <w:t xml:space="preserve"> </w:t>
      </w:r>
      <w:proofErr w:type="spellStart"/>
      <w:r w:rsidRPr="00DB18DE">
        <w:t>Hanfstaengl’s</w:t>
      </w:r>
      <w:proofErr w:type="spellEnd"/>
      <w:r w:rsidRPr="00DB18DE">
        <w:t xml:space="preserve"> </w:t>
      </w:r>
      <w:r w:rsidR="002636D5" w:rsidRPr="00DB18DE">
        <w:t>description</w:t>
      </w:r>
      <w:r w:rsidR="00487397" w:rsidRPr="00DB18DE">
        <w:t>.</w:t>
      </w:r>
      <w:r w:rsidRPr="00DB18DE">
        <w:rPr>
          <w:rStyle w:val="EndnoteReference"/>
        </w:rPr>
        <w:endnoteReference w:id="5"/>
      </w:r>
    </w:p>
    <w:p w:rsidR="00777BEE" w:rsidRPr="00B83465" w:rsidRDefault="00E14519" w:rsidP="0092079C">
      <w:pPr>
        <w:spacing w:after="0" w:line="480" w:lineRule="auto"/>
        <w:ind w:firstLine="720"/>
      </w:pPr>
      <w:r w:rsidRPr="00B83465">
        <w:t>O</w:t>
      </w:r>
      <w:r w:rsidR="007E17E4" w:rsidRPr="00B83465">
        <w:t>n October</w:t>
      </w:r>
      <w:r w:rsidRPr="00B83465">
        <w:t xml:space="preserve"> 15</w:t>
      </w:r>
      <w:r w:rsidR="007E17E4" w:rsidRPr="00B83465">
        <w:t xml:space="preserve">, 1928, Hitler rented a chalet </w:t>
      </w:r>
      <w:r w:rsidR="00A96C67">
        <w:t>on the</w:t>
      </w:r>
      <w:r w:rsidR="007E17E4" w:rsidRPr="00B83465">
        <w:t xml:space="preserve"> </w:t>
      </w:r>
      <w:proofErr w:type="spellStart"/>
      <w:r w:rsidR="007E17E4" w:rsidRPr="00B83465">
        <w:t>Obersalzberg</w:t>
      </w:r>
      <w:proofErr w:type="spellEnd"/>
      <w:r w:rsidR="007E17E4" w:rsidRPr="00B83465">
        <w:t xml:space="preserve"> and thereby established his first independent household at the age of thirty-</w:t>
      </w:r>
      <w:r w:rsidR="00D06A95" w:rsidRPr="00B83465">
        <w:t>nine</w:t>
      </w:r>
      <w:r w:rsidR="009D4465">
        <w:t xml:space="preserve"> (</w:t>
      </w:r>
      <w:r w:rsidR="008400B2">
        <w:t>see plate 1</w:t>
      </w:r>
      <w:r w:rsidR="009D4465">
        <w:t>)</w:t>
      </w:r>
      <w:r w:rsidR="007E17E4" w:rsidRPr="00B83465">
        <w:t>.</w:t>
      </w:r>
      <w:r w:rsidRPr="009C30F0">
        <w:rPr>
          <w:rStyle w:val="EndnoteReference"/>
        </w:rPr>
        <w:endnoteReference w:id="6"/>
      </w:r>
      <w:r w:rsidR="00C3595A" w:rsidRPr="009C30F0">
        <w:t xml:space="preserve">  </w:t>
      </w:r>
      <w:r w:rsidR="00C3595A" w:rsidRPr="00974926">
        <w:t xml:space="preserve">He had been coming to this picturesque Alpine </w:t>
      </w:r>
      <w:r w:rsidR="003436F9" w:rsidRPr="00974926">
        <w:t>retreat</w:t>
      </w:r>
      <w:r w:rsidR="00C3595A" w:rsidRPr="00974926">
        <w:t xml:space="preserve"> since April 1923, when he had visited Dietrich </w:t>
      </w:r>
      <w:proofErr w:type="spellStart"/>
      <w:r w:rsidR="00C3595A" w:rsidRPr="00974926">
        <w:t>Eckart</w:t>
      </w:r>
      <w:proofErr w:type="spellEnd"/>
      <w:r w:rsidR="00C3595A" w:rsidRPr="00974926">
        <w:t xml:space="preserve">, an </w:t>
      </w:r>
      <w:r w:rsidR="00F95CE9" w:rsidRPr="00974926">
        <w:lastRenderedPageBreak/>
        <w:t>aggressive</w:t>
      </w:r>
      <w:r w:rsidR="00BA7324" w:rsidRPr="00974926">
        <w:t>ly</w:t>
      </w:r>
      <w:r w:rsidR="00F95CE9" w:rsidRPr="00974926">
        <w:t xml:space="preserve"> </w:t>
      </w:r>
      <w:r w:rsidR="00C3595A" w:rsidRPr="00974926">
        <w:t>anti-Semitic writer and early founder of the Nati</w:t>
      </w:r>
      <w:r w:rsidR="0070472F" w:rsidRPr="00974926">
        <w:t>onal Socialist movement, who was then</w:t>
      </w:r>
      <w:r w:rsidR="00C3595A" w:rsidRPr="00974926">
        <w:t xml:space="preserve"> hiding from the </w:t>
      </w:r>
      <w:r w:rsidR="0070472F" w:rsidRPr="00974926">
        <w:t>authorities</w:t>
      </w:r>
      <w:r w:rsidR="00C3595A" w:rsidRPr="00974926">
        <w:t xml:space="preserve"> at a small </w:t>
      </w:r>
      <w:proofErr w:type="spellStart"/>
      <w:r w:rsidR="00A96C67" w:rsidRPr="00974926">
        <w:t>Obersalzberg</w:t>
      </w:r>
      <w:proofErr w:type="spellEnd"/>
      <w:r w:rsidR="00A96C67" w:rsidRPr="00974926">
        <w:t xml:space="preserve"> </w:t>
      </w:r>
      <w:r w:rsidR="00C3595A" w:rsidRPr="00974926">
        <w:t>inn</w:t>
      </w:r>
      <w:r w:rsidR="00226A48" w:rsidRPr="00974926">
        <w:t xml:space="preserve"> </w:t>
      </w:r>
      <w:r w:rsidR="008F1714" w:rsidRPr="00974926">
        <w:t>after</w:t>
      </w:r>
      <w:r w:rsidR="006A0BB3" w:rsidRPr="00974926">
        <w:t xml:space="preserve"> </w:t>
      </w:r>
      <w:r w:rsidR="00D55E36" w:rsidRPr="00974926">
        <w:t xml:space="preserve">having </w:t>
      </w:r>
      <w:r w:rsidR="007677F2" w:rsidRPr="00974926">
        <w:t>slander</w:t>
      </w:r>
      <w:r w:rsidR="00D55E36" w:rsidRPr="00974926">
        <w:t>ed</w:t>
      </w:r>
      <w:r w:rsidR="007677F2" w:rsidRPr="00974926">
        <w:t xml:space="preserve"> </w:t>
      </w:r>
      <w:r w:rsidR="006A0BB3" w:rsidRPr="00974926">
        <w:t xml:space="preserve">the German </w:t>
      </w:r>
      <w:r w:rsidR="007677F2" w:rsidRPr="00974926">
        <w:t>president</w:t>
      </w:r>
      <w:r w:rsidR="006A0BB3" w:rsidRPr="00974926">
        <w:t xml:space="preserve">, </w:t>
      </w:r>
      <w:r w:rsidR="00A61708" w:rsidRPr="00974926">
        <w:t xml:space="preserve">Friedrich </w:t>
      </w:r>
      <w:r w:rsidR="006A0BB3" w:rsidRPr="00974926">
        <w:t>Ebert</w:t>
      </w:r>
      <w:r w:rsidR="007677F2" w:rsidRPr="00974926">
        <w:t>, as a tool of world Jewry</w:t>
      </w:r>
      <w:r w:rsidR="00C3595A" w:rsidRPr="00974926">
        <w:t xml:space="preserve">.  (Party legend had it that it was on this trip that plans for the anticipated November revolution, which would land Hitler in </w:t>
      </w:r>
      <w:proofErr w:type="spellStart"/>
      <w:r w:rsidR="00C3595A" w:rsidRPr="00974926">
        <w:t>Landsberg</w:t>
      </w:r>
      <w:proofErr w:type="spellEnd"/>
      <w:r w:rsidR="00C3595A" w:rsidRPr="00974926">
        <w:t xml:space="preserve"> prison, were sealed.)  Hitler later claimed to have “fallen in love</w:t>
      </w:r>
      <w:r w:rsidR="001B7287" w:rsidRPr="00974926">
        <w:t xml:space="preserve"> with the landscape,</w:t>
      </w:r>
      <w:r w:rsidR="00C3595A" w:rsidRPr="00974926">
        <w:t>” although the support among local inhabitants for National Socialism (</w:t>
      </w:r>
      <w:proofErr w:type="spellStart"/>
      <w:r w:rsidR="00C3595A" w:rsidRPr="00974926">
        <w:t>Eckart</w:t>
      </w:r>
      <w:proofErr w:type="spellEnd"/>
      <w:r w:rsidR="00C3595A" w:rsidRPr="00974926">
        <w:t xml:space="preserve"> felt well protected there) also impressed him.  The Berchtesgaden group of the NSDAP had been founded on February 14, 1922, and events featuring anti-Semitic speakers (including, in the summer of 1923, </w:t>
      </w:r>
      <w:r w:rsidR="00C3595A" w:rsidRPr="00974926">
        <w:rPr>
          <w:rFonts w:cs="Times New Roman"/>
        </w:rPr>
        <w:t xml:space="preserve">Hitler), were well attended.  Over the years, Hitler stayed at various local hotels.  In 1925, </w:t>
      </w:r>
      <w:r w:rsidR="009331C4" w:rsidRPr="00974926">
        <w:rPr>
          <w:rFonts w:cs="Times New Roman"/>
        </w:rPr>
        <w:t>following his</w:t>
      </w:r>
      <w:r w:rsidR="00C3595A" w:rsidRPr="00974926">
        <w:rPr>
          <w:rFonts w:cs="Times New Roman"/>
        </w:rPr>
        <w:t xml:space="preserve"> release from prison, a supporter lent him a </w:t>
      </w:r>
      <w:r w:rsidR="005D0C43" w:rsidRPr="00974926">
        <w:rPr>
          <w:rFonts w:cs="Times New Roman"/>
        </w:rPr>
        <w:t xml:space="preserve">log </w:t>
      </w:r>
      <w:r w:rsidR="00C3595A" w:rsidRPr="00974926">
        <w:rPr>
          <w:rFonts w:cs="Times New Roman"/>
        </w:rPr>
        <w:t xml:space="preserve">cabin on the </w:t>
      </w:r>
      <w:proofErr w:type="spellStart"/>
      <w:r w:rsidR="00C3595A" w:rsidRPr="00974926">
        <w:rPr>
          <w:rFonts w:cs="Times New Roman"/>
        </w:rPr>
        <w:t>Obersalzberg</w:t>
      </w:r>
      <w:proofErr w:type="spellEnd"/>
      <w:r w:rsidR="00C3595A" w:rsidRPr="00974926">
        <w:rPr>
          <w:rFonts w:cs="Times New Roman"/>
        </w:rPr>
        <w:t xml:space="preserve">, where he </w:t>
      </w:r>
      <w:r w:rsidR="00FF69CB">
        <w:rPr>
          <w:rFonts w:cs="Times New Roman"/>
        </w:rPr>
        <w:t>worked on the second</w:t>
      </w:r>
      <w:r w:rsidR="0041089D" w:rsidRPr="009C30F0">
        <w:rPr>
          <w:rFonts w:cs="Times New Roman"/>
        </w:rPr>
        <w:t xml:space="preserve"> volume </w:t>
      </w:r>
      <w:r w:rsidR="00C3595A" w:rsidRPr="009C30F0">
        <w:rPr>
          <w:rFonts w:cs="Times New Roman"/>
        </w:rPr>
        <w:t xml:space="preserve">of </w:t>
      </w:r>
      <w:r w:rsidR="00ED7E57" w:rsidRPr="009C30F0">
        <w:rPr>
          <w:rFonts w:cs="Times New Roman"/>
        </w:rPr>
        <w:t>his political autobiography</w:t>
      </w:r>
      <w:r w:rsidR="00A45A91" w:rsidRPr="009C30F0">
        <w:rPr>
          <w:rFonts w:cs="Times New Roman"/>
        </w:rPr>
        <w:t>,</w:t>
      </w:r>
      <w:r w:rsidR="00ED7E57" w:rsidRPr="009C30F0">
        <w:rPr>
          <w:rFonts w:cs="Times New Roman"/>
        </w:rPr>
        <w:t xml:space="preserve"> </w:t>
      </w:r>
      <w:r w:rsidR="00C3595A" w:rsidRPr="009C30F0">
        <w:rPr>
          <w:rFonts w:cs="Times New Roman"/>
          <w:u w:val="single"/>
        </w:rPr>
        <w:t xml:space="preserve">Mein </w:t>
      </w:r>
      <w:proofErr w:type="spellStart"/>
      <w:r w:rsidR="00C3595A" w:rsidRPr="009C30F0">
        <w:rPr>
          <w:rFonts w:cs="Times New Roman"/>
          <w:u w:val="single"/>
        </w:rPr>
        <w:t>Kampf</w:t>
      </w:r>
      <w:proofErr w:type="spellEnd"/>
      <w:r w:rsidR="00C3595A" w:rsidRPr="009C30F0">
        <w:rPr>
          <w:rFonts w:cs="Times New Roman"/>
        </w:rPr>
        <w:t>.</w:t>
      </w:r>
      <w:r w:rsidR="00F95CE9" w:rsidRPr="009C30F0">
        <w:rPr>
          <w:rStyle w:val="EndnoteReference"/>
          <w:rFonts w:cs="Times New Roman"/>
          <w:szCs w:val="24"/>
        </w:rPr>
        <w:endnoteReference w:id="7"/>
      </w:r>
      <w:r w:rsidR="00C3595A" w:rsidRPr="00B83465">
        <w:rPr>
          <w:rFonts w:cs="Times New Roman"/>
        </w:rPr>
        <w:t xml:space="preserve">  </w:t>
      </w:r>
      <w:r w:rsidR="00926DA7" w:rsidRPr="00B83465">
        <w:rPr>
          <w:rFonts w:cs="Times New Roman"/>
        </w:rPr>
        <w:t xml:space="preserve">(After 1933, </w:t>
      </w:r>
      <w:r w:rsidR="00601523" w:rsidRPr="00B83465">
        <w:rPr>
          <w:rFonts w:cs="Times New Roman"/>
        </w:rPr>
        <w:t>the cabin</w:t>
      </w:r>
      <w:r w:rsidR="00926DA7" w:rsidRPr="00B83465">
        <w:rPr>
          <w:rFonts w:cs="Times New Roman"/>
        </w:rPr>
        <w:t xml:space="preserve"> was named the </w:t>
      </w:r>
      <w:proofErr w:type="spellStart"/>
      <w:r w:rsidR="00926DA7" w:rsidRPr="00B83465">
        <w:rPr>
          <w:rStyle w:val="Emphasis"/>
          <w:rFonts w:cs="Times New Roman"/>
          <w:bCs/>
          <w:i w:val="0"/>
          <w:iCs w:val="0"/>
          <w:shd w:val="clear" w:color="auto" w:fill="FFFFFF"/>
        </w:rPr>
        <w:t>Kampfhäusl</w:t>
      </w:r>
      <w:proofErr w:type="spellEnd"/>
      <w:r w:rsidR="00AD52C3" w:rsidRPr="00B83465">
        <w:rPr>
          <w:rStyle w:val="Emphasis"/>
          <w:rFonts w:cs="Times New Roman"/>
          <w:bCs/>
          <w:i w:val="0"/>
          <w:iCs w:val="0"/>
          <w:shd w:val="clear" w:color="auto" w:fill="FFFFFF"/>
        </w:rPr>
        <w:t>, or Battle Hut,</w:t>
      </w:r>
      <w:r w:rsidR="00926DA7" w:rsidRPr="00B83465">
        <w:rPr>
          <w:rFonts w:cs="Times New Roman"/>
        </w:rPr>
        <w:t xml:space="preserve"> and became </w:t>
      </w:r>
      <w:r w:rsidR="006979D1" w:rsidRPr="00B83465">
        <w:rPr>
          <w:rFonts w:cs="Times New Roman"/>
        </w:rPr>
        <w:t>a</w:t>
      </w:r>
      <w:r w:rsidR="005D0C43" w:rsidRPr="00B83465">
        <w:rPr>
          <w:rFonts w:cs="Times New Roman"/>
        </w:rPr>
        <w:t xml:space="preserve"> National Socialist pilgrimage site</w:t>
      </w:r>
      <w:r w:rsidR="00926DA7" w:rsidRPr="00B83465">
        <w:rPr>
          <w:rFonts w:cs="Times New Roman"/>
        </w:rPr>
        <w:t xml:space="preserve">.)  </w:t>
      </w:r>
      <w:r w:rsidR="00C3595A" w:rsidRPr="00B83465">
        <w:rPr>
          <w:rFonts w:cs="Times New Roman"/>
        </w:rPr>
        <w:t>Perhaps the experience awakened a desire for</w:t>
      </w:r>
      <w:r w:rsidR="00926DA7" w:rsidRPr="00B83465">
        <w:rPr>
          <w:rFonts w:cs="Times New Roman"/>
        </w:rPr>
        <w:t xml:space="preserve"> his own home on the mountain; if so, it would be a few more years before he would act on it.</w:t>
      </w:r>
    </w:p>
    <w:p w:rsidR="00C3595A" w:rsidRPr="00883002" w:rsidRDefault="00C3595A" w:rsidP="0092079C">
      <w:pPr>
        <w:spacing w:after="0" w:line="480" w:lineRule="auto"/>
      </w:pPr>
      <w:r w:rsidRPr="00B83465">
        <w:tab/>
        <w:t xml:space="preserve">Reminiscing about his early days on the </w:t>
      </w:r>
      <w:proofErr w:type="spellStart"/>
      <w:r w:rsidRPr="00B83465">
        <w:t>Obersalzberg</w:t>
      </w:r>
      <w:proofErr w:type="spellEnd"/>
      <w:r w:rsidRPr="00B83465">
        <w:t xml:space="preserve"> while at his military headquarters on the eastern front in 1942, Hitler recounted how in 1928 he had learned that a chalet was for rent</w:t>
      </w:r>
      <w:r w:rsidR="004D5425" w:rsidRPr="00B83465">
        <w:t xml:space="preserve"> on the north</w:t>
      </w:r>
      <w:r w:rsidR="003D2221" w:rsidRPr="00B83465">
        <w:t>ern slope</w:t>
      </w:r>
      <w:r w:rsidR="000A304E" w:rsidRPr="00B83465">
        <w:t xml:space="preserve"> </w:t>
      </w:r>
      <w:r w:rsidR="004D5425" w:rsidRPr="00B83465">
        <w:t>of the mountain</w:t>
      </w:r>
      <w:r w:rsidRPr="00B83465">
        <w:t xml:space="preserve">.  The vacation home had been constructed in </w:t>
      </w:r>
      <w:r w:rsidR="0057086A">
        <w:t>1916-</w:t>
      </w:r>
      <w:r w:rsidRPr="00B83465">
        <w:t xml:space="preserve">1917 by </w:t>
      </w:r>
      <w:r w:rsidR="00DC770C">
        <w:t xml:space="preserve">Otto Winter, </w:t>
      </w:r>
      <w:r w:rsidRPr="00B83465">
        <w:t>a</w:t>
      </w:r>
      <w:r w:rsidR="00D04344">
        <w:t xml:space="preserve"> leather goods manufacturer</w:t>
      </w:r>
      <w:r w:rsidRPr="00B83465">
        <w:t xml:space="preserve"> from Buxtehude (near Hamburg), who had given it his wife’s maiden name, </w:t>
      </w:r>
      <w:proofErr w:type="spellStart"/>
      <w:r w:rsidRPr="00B83465">
        <w:t>Wachenfeld</w:t>
      </w:r>
      <w:proofErr w:type="spellEnd"/>
      <w:r w:rsidRPr="00B83465">
        <w:t>.  The small, two-story structure had been built in the traditional style of upper</w:t>
      </w:r>
      <w:r w:rsidR="00C41DED" w:rsidRPr="00B83465">
        <w:t xml:space="preserve"> Bavarian farmhouses.  </w:t>
      </w:r>
      <w:r w:rsidRPr="00B83465">
        <w:t>Hitler recalled that the house was made of poor materials, but had the advantage of a shady location and a spectacular view.  From his front balcony, he could see Salzburg in his native Austria as well as</w:t>
      </w:r>
      <w:r w:rsidR="00152E83">
        <w:t xml:space="preserve"> the</w:t>
      </w:r>
      <w:r w:rsidRPr="00B83465">
        <w:t xml:space="preserve"> </w:t>
      </w:r>
      <w:proofErr w:type="spellStart"/>
      <w:r w:rsidR="00152E83">
        <w:t>Untersberg</w:t>
      </w:r>
      <w:proofErr w:type="spellEnd"/>
      <w:r w:rsidR="004D1093">
        <w:t xml:space="preserve">, a mountain </w:t>
      </w:r>
      <w:r w:rsidR="00296CD2">
        <w:t>swathed in medieval legends</w:t>
      </w:r>
      <w:r w:rsidRPr="00B83465">
        <w:t xml:space="preserve">.  Winter’s widow, </w:t>
      </w:r>
      <w:proofErr w:type="spellStart"/>
      <w:r w:rsidR="0097000B" w:rsidRPr="00B83465">
        <w:t>Margarete</w:t>
      </w:r>
      <w:proofErr w:type="spellEnd"/>
      <w:r w:rsidR="0097000B" w:rsidRPr="00B83465">
        <w:t xml:space="preserve"> Winter-</w:t>
      </w:r>
      <w:proofErr w:type="spellStart"/>
      <w:r w:rsidR="0097000B" w:rsidRPr="00B83465">
        <w:t>Wachenfeld</w:t>
      </w:r>
      <w:proofErr w:type="spellEnd"/>
      <w:r w:rsidR="0097000B" w:rsidRPr="00B83465">
        <w:t xml:space="preserve">, </w:t>
      </w:r>
      <w:r w:rsidRPr="00B83465">
        <w:t xml:space="preserve">a National </w:t>
      </w:r>
      <w:r w:rsidRPr="00B83465">
        <w:lastRenderedPageBreak/>
        <w:t xml:space="preserve">Socialist party member, rented the house to Hitler’s older half-sister, Angela </w:t>
      </w:r>
      <w:proofErr w:type="spellStart"/>
      <w:r w:rsidRPr="00B83465">
        <w:t>Raubal</w:t>
      </w:r>
      <w:proofErr w:type="spellEnd"/>
      <w:r w:rsidRPr="00B83465">
        <w:t xml:space="preserve">.  Hitler had persuaded her to leave </w:t>
      </w:r>
      <w:r w:rsidR="00E376F9" w:rsidRPr="00B83465">
        <w:t>Vienna</w:t>
      </w:r>
      <w:r w:rsidRPr="00B83465">
        <w:t xml:space="preserve"> </w:t>
      </w:r>
      <w:r w:rsidR="005D6E00" w:rsidRPr="00B83465">
        <w:t xml:space="preserve">and </w:t>
      </w:r>
      <w:r w:rsidRPr="00B83465">
        <w:t xml:space="preserve">resettle </w:t>
      </w:r>
      <w:r w:rsidR="005D6E00" w:rsidRPr="00B83465">
        <w:t xml:space="preserve">with her youngest daughter, </w:t>
      </w:r>
      <w:proofErr w:type="spellStart"/>
      <w:r w:rsidR="005D6E00" w:rsidRPr="00B83465">
        <w:t>Friedl</w:t>
      </w:r>
      <w:proofErr w:type="spellEnd"/>
      <w:r w:rsidR="005D6E00" w:rsidRPr="00B83465">
        <w:t xml:space="preserve">, </w:t>
      </w:r>
      <w:r w:rsidRPr="00B83465">
        <w:t xml:space="preserve">on the </w:t>
      </w:r>
      <w:proofErr w:type="spellStart"/>
      <w:r w:rsidRPr="00B83465">
        <w:t>Obersalzberg</w:t>
      </w:r>
      <w:proofErr w:type="spellEnd"/>
      <w:r w:rsidRPr="00B83465">
        <w:t xml:space="preserve"> </w:t>
      </w:r>
      <w:r w:rsidR="005D6E00" w:rsidRPr="00B83465">
        <w:t>to</w:t>
      </w:r>
      <w:r w:rsidRPr="00B83465">
        <w:t xml:space="preserve"> run his household.  This is somewhat surprising, given that the siblings had </w:t>
      </w:r>
      <w:r w:rsidR="000B19D0" w:rsidRPr="00B83465">
        <w:t>been estranged for over a decade after</w:t>
      </w:r>
      <w:r w:rsidRPr="00B83465">
        <w:t xml:space="preserve"> Hitler had left Linz.  </w:t>
      </w:r>
      <w:r w:rsidR="00FA48D5" w:rsidRPr="00B83465">
        <w:t>In the 1920</w:t>
      </w:r>
      <w:r w:rsidR="00035995" w:rsidRPr="00B83465">
        <w:t xml:space="preserve">s, however, he renewed contact, and, presumably, the relationship deepened.  </w:t>
      </w:r>
      <w:proofErr w:type="spellStart"/>
      <w:r w:rsidR="00680792" w:rsidRPr="00B83465">
        <w:t>Raubal</w:t>
      </w:r>
      <w:proofErr w:type="spellEnd"/>
      <w:r w:rsidR="00680792" w:rsidRPr="00B83465">
        <w:t xml:space="preserve"> </w:t>
      </w:r>
      <w:r w:rsidR="00396C11">
        <w:t>certainly had ample domestic skills</w:t>
      </w:r>
      <w:r w:rsidR="00680792" w:rsidRPr="00B83465">
        <w:t>; beyond raising three children and her younger half-sister</w:t>
      </w:r>
      <w:r w:rsidR="008B6478" w:rsidRPr="00B83465">
        <w:t>,</w:t>
      </w:r>
      <w:r w:rsidR="00680792" w:rsidRPr="00B83465">
        <w:t xml:space="preserve"> Paula</w:t>
      </w:r>
      <w:r w:rsidR="008B6478" w:rsidRPr="00B83465">
        <w:t>,</w:t>
      </w:r>
      <w:r w:rsidR="005D6E00" w:rsidRPr="00B83465">
        <w:t xml:space="preserve"> on her own after she was widowed</w:t>
      </w:r>
      <w:r w:rsidR="00680792" w:rsidRPr="00B83465">
        <w:t>, she was also</w:t>
      </w:r>
      <w:r w:rsidR="00D55E36">
        <w:t xml:space="preserve"> </w:t>
      </w:r>
      <w:r w:rsidR="005C52B7">
        <w:t>then</w:t>
      </w:r>
      <w:r w:rsidR="00D55E36">
        <w:t xml:space="preserve"> </w:t>
      </w:r>
      <w:r w:rsidR="005C52B7">
        <w:t>managing</w:t>
      </w:r>
      <w:r w:rsidR="00680792" w:rsidRPr="00B83465">
        <w:t xml:space="preserve"> a </w:t>
      </w:r>
      <w:r w:rsidR="0097000B" w:rsidRPr="00B83465">
        <w:t xml:space="preserve">kosher </w:t>
      </w:r>
      <w:r w:rsidR="005D6E00" w:rsidRPr="00B83465">
        <w:t xml:space="preserve">kitchen for </w:t>
      </w:r>
      <w:r w:rsidR="00680792" w:rsidRPr="00B83465">
        <w:t xml:space="preserve">Jewish </w:t>
      </w:r>
      <w:r w:rsidR="005D6E00" w:rsidRPr="00B83465">
        <w:t>students</w:t>
      </w:r>
      <w:r w:rsidR="00680792" w:rsidRPr="00B83465">
        <w:t xml:space="preserve"> in Vienna.</w:t>
      </w:r>
      <w:r w:rsidR="004A7579" w:rsidRPr="00B83465">
        <w:rPr>
          <w:rStyle w:val="EndnoteReference"/>
        </w:rPr>
        <w:endnoteReference w:id="8"/>
      </w:r>
      <w:r w:rsidR="00680792" w:rsidRPr="00B83465">
        <w:t xml:space="preserve">  </w:t>
      </w:r>
      <w:r w:rsidR="00134DF1" w:rsidRPr="00B83465">
        <w:t>W</w:t>
      </w:r>
      <w:r w:rsidRPr="00B83465">
        <w:t xml:space="preserve">hether motivated by sentimental or strategic reasons, Hitler’s decision </w:t>
      </w:r>
      <w:r w:rsidR="002D7023" w:rsidRPr="00B83465">
        <w:t xml:space="preserve">to live with his sister </w:t>
      </w:r>
      <w:r w:rsidRPr="00B83465">
        <w:t xml:space="preserve">helped </w:t>
      </w:r>
      <w:r w:rsidR="002D7023" w:rsidRPr="00B83465">
        <w:t xml:space="preserve">to </w:t>
      </w:r>
      <w:r w:rsidRPr="00B83465">
        <w:t xml:space="preserve">soften his image.  He acquired a readymade family, and, in later years, </w:t>
      </w:r>
      <w:proofErr w:type="spellStart"/>
      <w:r w:rsidRPr="00B83465">
        <w:t>Raubal</w:t>
      </w:r>
      <w:proofErr w:type="spellEnd"/>
      <w:r w:rsidRPr="00B83465">
        <w:t xml:space="preserve"> served as the public female face of his </w:t>
      </w:r>
      <w:r w:rsidR="00DF3319" w:rsidRPr="00B83465">
        <w:t xml:space="preserve">home </w:t>
      </w:r>
      <w:r w:rsidRPr="00B83465">
        <w:t>life.</w:t>
      </w:r>
    </w:p>
    <w:p w:rsidR="00CE3DBA" w:rsidRPr="00883002" w:rsidRDefault="00B41F4B" w:rsidP="0092079C">
      <w:pPr>
        <w:spacing w:after="0" w:line="480" w:lineRule="auto"/>
        <w:ind w:firstLine="720"/>
      </w:pPr>
      <w:r w:rsidRPr="00883002">
        <w:t>Hitler</w:t>
      </w:r>
      <w:r w:rsidR="00AD52C3" w:rsidRPr="00883002">
        <w:t>’s</w:t>
      </w:r>
      <w:r w:rsidR="00385077" w:rsidRPr="00883002">
        <w:t xml:space="preserve"> </w:t>
      </w:r>
      <w:r w:rsidR="00DF3319" w:rsidRPr="00883002">
        <w:t xml:space="preserve">domestic turn after 1928 </w:t>
      </w:r>
      <w:r w:rsidR="006979D1" w:rsidRPr="00883002">
        <w:t xml:space="preserve">coincided with a new source of </w:t>
      </w:r>
      <w:r w:rsidR="008C3186" w:rsidRPr="00883002">
        <w:t xml:space="preserve">personal </w:t>
      </w:r>
      <w:r w:rsidR="006979D1" w:rsidRPr="00883002">
        <w:t xml:space="preserve">income: </w:t>
      </w:r>
      <w:r w:rsidRPr="00883002">
        <w:t>sale</w:t>
      </w:r>
      <w:r w:rsidR="004C246D" w:rsidRPr="00883002">
        <w:t>s</w:t>
      </w:r>
      <w:r w:rsidRPr="00883002">
        <w:t xml:space="preserve"> of </w:t>
      </w:r>
      <w:r w:rsidRPr="00883002">
        <w:rPr>
          <w:u w:val="single"/>
        </w:rPr>
        <w:t xml:space="preserve">Mein </w:t>
      </w:r>
      <w:proofErr w:type="spellStart"/>
      <w:r w:rsidRPr="00883002">
        <w:rPr>
          <w:u w:val="single"/>
        </w:rPr>
        <w:t>Kampf</w:t>
      </w:r>
      <w:proofErr w:type="spellEnd"/>
      <w:r w:rsidR="006979D1" w:rsidRPr="00883002">
        <w:t>, the first volume of which was published in the summer of 1925, followed by the second in 1926</w:t>
      </w:r>
      <w:r w:rsidR="00713C04" w:rsidRPr="00883002">
        <w:t xml:space="preserve"> (eventually, </w:t>
      </w:r>
      <w:r w:rsidR="00C7269C" w:rsidRPr="00883002">
        <w:t>both</w:t>
      </w:r>
      <w:r w:rsidR="00713C04" w:rsidRPr="00883002">
        <w:t xml:space="preserve"> </w:t>
      </w:r>
      <w:r w:rsidR="00DF0A87" w:rsidRPr="00883002">
        <w:t xml:space="preserve">volumes </w:t>
      </w:r>
      <w:r w:rsidR="00713C04" w:rsidRPr="00883002">
        <w:t xml:space="preserve">would be combined into </w:t>
      </w:r>
      <w:r w:rsidR="00C7269C" w:rsidRPr="00883002">
        <w:t>a single</w:t>
      </w:r>
      <w:r w:rsidR="00713C04" w:rsidRPr="00883002">
        <w:t xml:space="preserve"> book)</w:t>
      </w:r>
      <w:r w:rsidR="006979D1" w:rsidRPr="00883002">
        <w:t xml:space="preserve">.  </w:t>
      </w:r>
      <w:r w:rsidR="00E40D72" w:rsidRPr="00883002">
        <w:t>While t</w:t>
      </w:r>
      <w:r w:rsidR="001C1EC7" w:rsidRPr="00883002">
        <w:t>he book</w:t>
      </w:r>
      <w:r w:rsidRPr="00883002">
        <w:t xml:space="preserve"> would only become a bestseller after </w:t>
      </w:r>
      <w:r w:rsidR="001C1EC7" w:rsidRPr="00883002">
        <w:t>1933</w:t>
      </w:r>
      <w:r w:rsidRPr="00883002">
        <w:t xml:space="preserve">, </w:t>
      </w:r>
      <w:r w:rsidR="001C1EC7" w:rsidRPr="00883002">
        <w:t>Hitler’s</w:t>
      </w:r>
      <w:r w:rsidRPr="00883002">
        <w:t xml:space="preserve"> </w:t>
      </w:r>
      <w:r w:rsidR="007F24E7" w:rsidRPr="00883002">
        <w:t>tax</w:t>
      </w:r>
      <w:r w:rsidRPr="00883002">
        <w:t xml:space="preserve"> statements </w:t>
      </w:r>
      <w:r w:rsidR="00505B07" w:rsidRPr="00883002">
        <w:t>from</w:t>
      </w:r>
      <w:r w:rsidR="007F24E7" w:rsidRPr="00883002">
        <w:t xml:space="preserve"> 1925</w:t>
      </w:r>
      <w:r w:rsidRPr="00883002">
        <w:t xml:space="preserve"> </w:t>
      </w:r>
      <w:r w:rsidR="00505B07" w:rsidRPr="00883002">
        <w:t xml:space="preserve">onwards </w:t>
      </w:r>
      <w:r w:rsidRPr="00883002">
        <w:t xml:space="preserve">indicate </w:t>
      </w:r>
      <w:r w:rsidR="00A151EE" w:rsidRPr="00883002">
        <w:t>considerable</w:t>
      </w:r>
      <w:r w:rsidRPr="00883002">
        <w:t xml:space="preserve"> </w:t>
      </w:r>
      <w:r w:rsidR="00385077" w:rsidRPr="00883002">
        <w:t>royalties</w:t>
      </w:r>
      <w:r w:rsidR="00A151EE" w:rsidRPr="00883002">
        <w:t xml:space="preserve">.  </w:t>
      </w:r>
      <w:r w:rsidRPr="00883002">
        <w:t xml:space="preserve">Indeed, </w:t>
      </w:r>
      <w:r w:rsidR="00E40D72" w:rsidRPr="00883002">
        <w:t>he may have</w:t>
      </w:r>
      <w:r w:rsidRPr="00883002">
        <w:t xml:space="preserve"> rented </w:t>
      </w:r>
      <w:proofErr w:type="spellStart"/>
      <w:r w:rsidRPr="00883002">
        <w:t>Haus</w:t>
      </w:r>
      <w:proofErr w:type="spellEnd"/>
      <w:r w:rsidRPr="00883002">
        <w:t xml:space="preserve"> </w:t>
      </w:r>
      <w:proofErr w:type="spellStart"/>
      <w:r w:rsidRPr="00883002">
        <w:t>Wachenfeld</w:t>
      </w:r>
      <w:proofErr w:type="spellEnd"/>
      <w:r w:rsidRPr="00883002">
        <w:t xml:space="preserve"> under his sister’s name </w:t>
      </w:r>
      <w:r w:rsidR="00E40D72" w:rsidRPr="00883002">
        <w:t>in order</w:t>
      </w:r>
      <w:r w:rsidRPr="00883002">
        <w:t xml:space="preserve"> to avoid paying taxes </w:t>
      </w:r>
      <w:r w:rsidR="001C1EC7" w:rsidRPr="00883002">
        <w:t>on</w:t>
      </w:r>
      <w:r w:rsidR="00A151EE" w:rsidRPr="00883002">
        <w:t xml:space="preserve"> a second residence.  </w:t>
      </w:r>
      <w:r w:rsidR="00F37751" w:rsidRPr="00883002">
        <w:t xml:space="preserve">And yet despite </w:t>
      </w:r>
      <w:r w:rsidR="00561419" w:rsidRPr="00883002">
        <w:t xml:space="preserve">the </w:t>
      </w:r>
      <w:r w:rsidR="00D2254E">
        <w:t xml:space="preserve">sales </w:t>
      </w:r>
      <w:r w:rsidR="00A142BC" w:rsidRPr="00883002">
        <w:t>re</w:t>
      </w:r>
      <w:r w:rsidR="00561419" w:rsidRPr="00883002">
        <w:t>venue</w:t>
      </w:r>
      <w:r w:rsidR="00F60CB0" w:rsidRPr="00883002">
        <w:t xml:space="preserve"> from </w:t>
      </w:r>
      <w:r w:rsidR="001D6F29" w:rsidRPr="00883002">
        <w:t xml:space="preserve">his </w:t>
      </w:r>
      <w:r w:rsidR="00F60CB0" w:rsidRPr="00883002">
        <w:t>book</w:t>
      </w:r>
      <w:r w:rsidR="00B448C1" w:rsidRPr="00883002">
        <w:t xml:space="preserve">, </w:t>
      </w:r>
      <w:r w:rsidR="00CF7E25" w:rsidRPr="00883002">
        <w:t>o</w:t>
      </w:r>
      <w:r w:rsidR="00B448C1" w:rsidRPr="00883002">
        <w:t xml:space="preserve">n his tax returns, Hitler denied being financially solvent, claiming indebtedness and high professional expenses, </w:t>
      </w:r>
      <w:r w:rsidR="00A151EE" w:rsidRPr="00883002">
        <w:t>which the Munich Finance Office disputed.  H</w:t>
      </w:r>
      <w:r w:rsidR="00254F84" w:rsidRPr="00883002">
        <w:t>e was often in arrears</w:t>
      </w:r>
      <w:r w:rsidR="00A151EE" w:rsidRPr="00883002">
        <w:t xml:space="preserve"> in </w:t>
      </w:r>
      <w:r w:rsidR="00B448C1" w:rsidRPr="00883002">
        <w:t>his taxes</w:t>
      </w:r>
      <w:r w:rsidR="00A151EE" w:rsidRPr="00883002">
        <w:t>, either out of neglect or an inability to pay</w:t>
      </w:r>
      <w:r w:rsidRPr="00883002">
        <w:t xml:space="preserve">.  </w:t>
      </w:r>
      <w:r w:rsidR="00300A6D">
        <w:t>After</w:t>
      </w:r>
      <w:r w:rsidR="001C0D30" w:rsidRPr="00883002">
        <w:t xml:space="preserve"> </w:t>
      </w:r>
      <w:r w:rsidRPr="00883002">
        <w:t>Hitler</w:t>
      </w:r>
      <w:r w:rsidR="00645F05">
        <w:t xml:space="preserve"> became c</w:t>
      </w:r>
      <w:r w:rsidR="001C0D30" w:rsidRPr="00883002">
        <w:t xml:space="preserve">hancellor, </w:t>
      </w:r>
      <w:r w:rsidR="00B448C1" w:rsidRPr="00883002">
        <w:t xml:space="preserve">royalties from </w:t>
      </w:r>
      <w:r w:rsidR="00B448C1" w:rsidRPr="00A7200B">
        <w:rPr>
          <w:rFonts w:cs="Times New Roman"/>
          <w:u w:val="single"/>
        </w:rPr>
        <w:t xml:space="preserve">Mein </w:t>
      </w:r>
      <w:proofErr w:type="spellStart"/>
      <w:r w:rsidR="00B448C1" w:rsidRPr="00A7200B">
        <w:rPr>
          <w:rFonts w:cs="Times New Roman"/>
          <w:u w:val="single"/>
        </w:rPr>
        <w:t>Kampf</w:t>
      </w:r>
      <w:proofErr w:type="spellEnd"/>
      <w:r w:rsidR="00B448C1" w:rsidRPr="00A7200B">
        <w:rPr>
          <w:rFonts w:cs="Times New Roman"/>
        </w:rPr>
        <w:t xml:space="preserve"> made </w:t>
      </w:r>
      <w:r w:rsidR="00B448C1" w:rsidRPr="00300A6D">
        <w:rPr>
          <w:rFonts w:cs="Times New Roman"/>
        </w:rPr>
        <w:t>him</w:t>
      </w:r>
      <w:r w:rsidR="001C0D30" w:rsidRPr="00300A6D">
        <w:rPr>
          <w:rFonts w:cs="Times New Roman"/>
        </w:rPr>
        <w:t xml:space="preserve"> a millionaire</w:t>
      </w:r>
      <w:r w:rsidR="00874DAC" w:rsidRPr="00300A6D">
        <w:rPr>
          <w:rFonts w:cs="Times New Roman"/>
        </w:rPr>
        <w:t xml:space="preserve"> and</w:t>
      </w:r>
      <w:r w:rsidR="00254F84" w:rsidRPr="00300A6D">
        <w:rPr>
          <w:rFonts w:cs="Times New Roman"/>
        </w:rPr>
        <w:t xml:space="preserve"> </w:t>
      </w:r>
      <w:r w:rsidR="00300A6D">
        <w:rPr>
          <w:rFonts w:cs="Times New Roman"/>
        </w:rPr>
        <w:t xml:space="preserve">by 1934 </w:t>
      </w:r>
      <w:r w:rsidR="00B448C1" w:rsidRPr="00300A6D">
        <w:rPr>
          <w:rFonts w:cs="Times New Roman"/>
        </w:rPr>
        <w:t xml:space="preserve">he </w:t>
      </w:r>
      <w:r w:rsidR="00700A6E" w:rsidRPr="00300A6D">
        <w:rPr>
          <w:rFonts w:cs="Times New Roman"/>
        </w:rPr>
        <w:t xml:space="preserve">owed </w:t>
      </w:r>
      <w:r w:rsidR="00A7200B" w:rsidRPr="00300A6D">
        <w:rPr>
          <w:rFonts w:cs="Times New Roman"/>
        </w:rPr>
        <w:t>an astonishing 40</w:t>
      </w:r>
      <w:r w:rsidR="00BC7D61">
        <w:rPr>
          <w:rFonts w:cs="Times New Roman"/>
        </w:rPr>
        <w:t>5</w:t>
      </w:r>
      <w:r w:rsidR="00A7200B" w:rsidRPr="00300A6D">
        <w:rPr>
          <w:rFonts w:cs="Times New Roman"/>
        </w:rPr>
        <w:t>,</w:t>
      </w:r>
      <w:r w:rsidR="00595DEF">
        <w:rPr>
          <w:rFonts w:cs="Times New Roman"/>
        </w:rPr>
        <w:t>494</w:t>
      </w:r>
      <w:r w:rsidR="00A7200B" w:rsidRPr="00300A6D">
        <w:rPr>
          <w:rFonts w:cs="Times New Roman"/>
        </w:rPr>
        <w:t xml:space="preserve"> </w:t>
      </w:r>
      <w:proofErr w:type="spellStart"/>
      <w:r w:rsidR="00AA599E" w:rsidRPr="00300A6D">
        <w:rPr>
          <w:rFonts w:cs="Times New Roman"/>
        </w:rPr>
        <w:t>R</w:t>
      </w:r>
      <w:r w:rsidR="00254F84" w:rsidRPr="00300A6D">
        <w:rPr>
          <w:rFonts w:cs="Times New Roman"/>
        </w:rPr>
        <w:t>eichsmarks</w:t>
      </w:r>
      <w:proofErr w:type="spellEnd"/>
      <w:r w:rsidR="00874DAC" w:rsidRPr="00300A6D">
        <w:rPr>
          <w:rFonts w:cs="Times New Roman"/>
        </w:rPr>
        <w:t xml:space="preserve"> in overdue tax payments</w:t>
      </w:r>
      <w:r w:rsidR="00A7200B" w:rsidRPr="00300A6D">
        <w:rPr>
          <w:rFonts w:cs="Times New Roman"/>
        </w:rPr>
        <w:t>—</w:t>
      </w:r>
      <w:r w:rsidR="00A7200B" w:rsidRPr="00300A6D">
        <w:rPr>
          <w:rFonts w:cs="Times New Roman"/>
          <w:shd w:val="clear" w:color="auto" w:fill="FFFFFF"/>
        </w:rPr>
        <w:t>the equivalent of millions of dollars</w:t>
      </w:r>
      <w:r w:rsidR="00A7200B" w:rsidRPr="00300A6D">
        <w:rPr>
          <w:rStyle w:val="apple-converted-space"/>
          <w:rFonts w:cs="Times New Roman"/>
          <w:shd w:val="clear" w:color="auto" w:fill="FFFFFF"/>
        </w:rPr>
        <w:t> </w:t>
      </w:r>
      <w:r w:rsidR="00A7200B" w:rsidRPr="00300A6D">
        <w:rPr>
          <w:rStyle w:val="Emphasis"/>
          <w:rFonts w:cs="Times New Roman"/>
          <w:bCs/>
          <w:i w:val="0"/>
          <w:iCs w:val="0"/>
          <w:shd w:val="clear" w:color="auto" w:fill="FFFFFF"/>
        </w:rPr>
        <w:t>today</w:t>
      </w:r>
      <w:r w:rsidR="00254F84" w:rsidRPr="00300A6D">
        <w:rPr>
          <w:rFonts w:cs="Times New Roman"/>
        </w:rPr>
        <w:t>.</w:t>
      </w:r>
      <w:r w:rsidR="00254F84" w:rsidRPr="00300A6D">
        <w:t xml:space="preserve">  </w:t>
      </w:r>
      <w:r w:rsidR="00AA5F25" w:rsidRPr="00300A6D">
        <w:t xml:space="preserve">Hitler resolved the problem </w:t>
      </w:r>
      <w:r w:rsidR="00622EA1">
        <w:t xml:space="preserve">later that year </w:t>
      </w:r>
      <w:r w:rsidR="00AA5F25" w:rsidRPr="00300A6D">
        <w:t>by making himself</w:t>
      </w:r>
      <w:r w:rsidR="001C0D30" w:rsidRPr="00300A6D">
        <w:t xml:space="preserve"> </w:t>
      </w:r>
      <w:r w:rsidR="001C1EC7" w:rsidRPr="00300A6D">
        <w:t>exempt</w:t>
      </w:r>
      <w:r w:rsidR="001C0D30" w:rsidRPr="00300A6D">
        <w:t xml:space="preserve"> </w:t>
      </w:r>
      <w:r w:rsidR="001C1EC7" w:rsidRPr="00300A6D">
        <w:t xml:space="preserve">from </w:t>
      </w:r>
      <w:r w:rsidR="00E40D72" w:rsidRPr="00300A6D">
        <w:t xml:space="preserve">paying </w:t>
      </w:r>
      <w:r w:rsidR="001C0D30" w:rsidRPr="00300A6D">
        <w:t>tax</w:t>
      </w:r>
      <w:r w:rsidR="001C1EC7" w:rsidRPr="00300A6D">
        <w:t>es</w:t>
      </w:r>
      <w:r w:rsidR="00385077" w:rsidRPr="00300A6D">
        <w:t xml:space="preserve"> altogether</w:t>
      </w:r>
      <w:r w:rsidR="001C0D30" w:rsidRPr="00300A6D">
        <w:t>.</w:t>
      </w:r>
      <w:r w:rsidR="00892813" w:rsidRPr="00300A6D">
        <w:rPr>
          <w:rStyle w:val="EndnoteReference"/>
        </w:rPr>
        <w:endnoteReference w:id="9"/>
      </w:r>
    </w:p>
    <w:p w:rsidR="000776BA" w:rsidRPr="00883002" w:rsidRDefault="001C1EC7" w:rsidP="0092079C">
      <w:pPr>
        <w:spacing w:after="0" w:line="480" w:lineRule="auto"/>
      </w:pPr>
      <w:r w:rsidRPr="00883002">
        <w:lastRenderedPageBreak/>
        <w:tab/>
      </w:r>
      <w:r w:rsidR="00B25D67">
        <w:t xml:space="preserve">But having more money did not automatically open every door for Hitler.  </w:t>
      </w:r>
      <w:r w:rsidR="00B448C1" w:rsidRPr="00883002">
        <w:t>W</w:t>
      </w:r>
      <w:r w:rsidRPr="00883002">
        <w:t>hen</w:t>
      </w:r>
      <w:r w:rsidR="004C246D" w:rsidRPr="00883002">
        <w:t>,</w:t>
      </w:r>
      <w:r w:rsidRPr="00883002">
        <w:t xml:space="preserve"> </w:t>
      </w:r>
      <w:r w:rsidR="00E40D72" w:rsidRPr="00883002">
        <w:t xml:space="preserve">in </w:t>
      </w:r>
      <w:r w:rsidR="00B86013" w:rsidRPr="00883002">
        <w:t>September</w:t>
      </w:r>
      <w:r w:rsidR="00E40D72" w:rsidRPr="00883002">
        <w:t xml:space="preserve"> 1929</w:t>
      </w:r>
      <w:r w:rsidR="004C246D" w:rsidRPr="00883002">
        <w:t>,</w:t>
      </w:r>
      <w:r w:rsidR="00E40D72" w:rsidRPr="00883002">
        <w:t xml:space="preserve"> </w:t>
      </w:r>
      <w:r w:rsidR="00B25D67">
        <w:t>he</w:t>
      </w:r>
      <w:r w:rsidRPr="00883002">
        <w:t xml:space="preserve"> </w:t>
      </w:r>
      <w:r w:rsidR="00B86013" w:rsidRPr="00883002">
        <w:t xml:space="preserve">sought to </w:t>
      </w:r>
      <w:r w:rsidRPr="00883002">
        <w:t xml:space="preserve">rent a </w:t>
      </w:r>
      <w:r w:rsidR="0002676C" w:rsidRPr="00883002">
        <w:t>grand</w:t>
      </w:r>
      <w:r w:rsidR="0081030A" w:rsidRPr="00883002">
        <w:t xml:space="preserve"> </w:t>
      </w:r>
      <w:r w:rsidRPr="00883002">
        <w:t xml:space="preserve">apartment </w:t>
      </w:r>
      <w:r w:rsidR="00AF0F78" w:rsidRPr="00883002">
        <w:t>at 16</w:t>
      </w:r>
      <w:r w:rsidRPr="00883002">
        <w:t xml:space="preserve"> Prince Regent Square</w:t>
      </w:r>
      <w:r w:rsidR="00BC19AF" w:rsidRPr="00883002">
        <w:t xml:space="preserve"> in the </w:t>
      </w:r>
      <w:proofErr w:type="spellStart"/>
      <w:r w:rsidR="00BC19AF" w:rsidRPr="00883002">
        <w:t>Bogenhausen</w:t>
      </w:r>
      <w:proofErr w:type="spellEnd"/>
      <w:r w:rsidR="00BC19AF" w:rsidRPr="00883002">
        <w:t xml:space="preserve"> district of Munich</w:t>
      </w:r>
      <w:r w:rsidRPr="00883002">
        <w:t xml:space="preserve">, </w:t>
      </w:r>
      <w:r w:rsidR="006E43D6" w:rsidRPr="00883002">
        <w:t>Hugo</w:t>
      </w:r>
      <w:r w:rsidRPr="00883002">
        <w:t xml:space="preserve"> </w:t>
      </w:r>
      <w:proofErr w:type="spellStart"/>
      <w:r w:rsidRPr="00883002">
        <w:t>Bruckmann</w:t>
      </w:r>
      <w:proofErr w:type="spellEnd"/>
      <w:r w:rsidRPr="00883002">
        <w:t xml:space="preserve"> </w:t>
      </w:r>
      <w:r w:rsidR="00BC19AF" w:rsidRPr="00883002">
        <w:t xml:space="preserve">acted as his </w:t>
      </w:r>
      <w:r w:rsidR="00424A54" w:rsidRPr="00883002">
        <w:t xml:space="preserve">legal </w:t>
      </w:r>
      <w:r w:rsidR="00BC19AF" w:rsidRPr="00883002">
        <w:t>representative</w:t>
      </w:r>
      <w:r w:rsidR="00CF26E5" w:rsidRPr="00883002">
        <w:t xml:space="preserve"> in securing </w:t>
      </w:r>
      <w:r w:rsidR="00E47ECB" w:rsidRPr="00883002">
        <w:t xml:space="preserve">approval of </w:t>
      </w:r>
      <w:r w:rsidR="00CF26E5" w:rsidRPr="00883002">
        <w:t>the lease</w:t>
      </w:r>
      <w:r w:rsidR="00E47ECB" w:rsidRPr="00883002">
        <w:t xml:space="preserve"> from the </w:t>
      </w:r>
      <w:r w:rsidR="00B86013" w:rsidRPr="00883002">
        <w:t>M</w:t>
      </w:r>
      <w:r w:rsidR="00E47ECB" w:rsidRPr="00883002">
        <w:t xml:space="preserve">unicipal </w:t>
      </w:r>
      <w:r w:rsidR="00B86013" w:rsidRPr="00883002">
        <w:t>H</w:t>
      </w:r>
      <w:r w:rsidR="00E47ECB" w:rsidRPr="00883002">
        <w:t xml:space="preserve">ousing </w:t>
      </w:r>
      <w:r w:rsidR="00B86013" w:rsidRPr="00883002">
        <w:t>Authority</w:t>
      </w:r>
      <w:r w:rsidR="00BC19AF" w:rsidRPr="00883002">
        <w:t xml:space="preserve">.  </w:t>
      </w:r>
      <w:r w:rsidR="006C3443">
        <w:rPr>
          <w:rFonts w:cs="Times New Roman"/>
          <w:color w:val="222222"/>
          <w:szCs w:val="24"/>
          <w:shd w:val="clear" w:color="auto" w:fill="FFFFFF"/>
        </w:rPr>
        <w:t>Although</w:t>
      </w:r>
      <w:r w:rsidR="004456F2">
        <w:rPr>
          <w:rFonts w:cs="Times New Roman"/>
          <w:color w:val="222222"/>
          <w:szCs w:val="24"/>
          <w:shd w:val="clear" w:color="auto" w:fill="FFFFFF"/>
        </w:rPr>
        <w:t xml:space="preserve"> Hitler </w:t>
      </w:r>
      <w:r w:rsidR="00D50E40">
        <w:rPr>
          <w:rFonts w:cs="Times New Roman"/>
          <w:color w:val="222222"/>
          <w:szCs w:val="24"/>
          <w:shd w:val="clear" w:color="auto" w:fill="FFFFFF"/>
        </w:rPr>
        <w:t xml:space="preserve">in the 1920s </w:t>
      </w:r>
      <w:r w:rsidR="004456F2">
        <w:rPr>
          <w:rFonts w:cs="Times New Roman"/>
          <w:color w:val="222222"/>
          <w:szCs w:val="24"/>
          <w:shd w:val="clear" w:color="auto" w:fill="FFFFFF"/>
        </w:rPr>
        <w:t xml:space="preserve">did have a </w:t>
      </w:r>
      <w:r w:rsidR="00D50E40">
        <w:rPr>
          <w:rFonts w:cs="Times New Roman"/>
          <w:color w:val="222222"/>
          <w:szCs w:val="24"/>
          <w:shd w:val="clear" w:color="auto" w:fill="FFFFFF"/>
        </w:rPr>
        <w:t>considerable</w:t>
      </w:r>
      <w:r w:rsidR="004456F2">
        <w:rPr>
          <w:rFonts w:cs="Times New Roman"/>
          <w:color w:val="222222"/>
          <w:szCs w:val="24"/>
          <w:shd w:val="clear" w:color="auto" w:fill="FFFFFF"/>
        </w:rPr>
        <w:t xml:space="preserve"> </w:t>
      </w:r>
      <w:r w:rsidR="0046238C">
        <w:rPr>
          <w:rFonts w:cs="Times New Roman"/>
          <w:color w:val="222222"/>
          <w:szCs w:val="24"/>
          <w:shd w:val="clear" w:color="auto" w:fill="FFFFFF"/>
        </w:rPr>
        <w:t>following</w:t>
      </w:r>
      <w:r w:rsidR="004456F2">
        <w:rPr>
          <w:rFonts w:cs="Times New Roman"/>
          <w:color w:val="222222"/>
          <w:szCs w:val="24"/>
          <w:shd w:val="clear" w:color="auto" w:fill="FFFFFF"/>
        </w:rPr>
        <w:t xml:space="preserve"> in</w:t>
      </w:r>
      <w:r w:rsidR="004456F2">
        <w:t xml:space="preserve"> Munich</w:t>
      </w:r>
      <w:r w:rsidR="00C60BB3">
        <w:t xml:space="preserve">, </w:t>
      </w:r>
      <w:r w:rsidR="004456F2">
        <w:t>where</w:t>
      </w:r>
      <w:r w:rsidR="00785786">
        <w:t xml:space="preserve"> </w:t>
      </w:r>
      <w:r w:rsidR="004456F2">
        <w:t xml:space="preserve">the National Socialist movement had begun and </w:t>
      </w:r>
      <w:r w:rsidR="00047DF8">
        <w:t xml:space="preserve">which </w:t>
      </w:r>
      <w:r w:rsidR="007D04B0">
        <w:t>he</w:t>
      </w:r>
      <w:r w:rsidR="00D50E40">
        <w:t xml:space="preserve"> </w:t>
      </w:r>
      <w:r w:rsidR="00047DF8" w:rsidRPr="007D04B0">
        <w:t>w</w:t>
      </w:r>
      <w:r w:rsidR="00D50E40" w:rsidRPr="007D04B0">
        <w:t>ould</w:t>
      </w:r>
      <w:r w:rsidR="00047DF8" w:rsidRPr="007D04B0">
        <w:t xml:space="preserve"> later</w:t>
      </w:r>
      <w:r w:rsidR="00D50E40" w:rsidRPr="007D04B0">
        <w:t xml:space="preserve"> designate</w:t>
      </w:r>
      <w:r w:rsidR="00047DF8">
        <w:t xml:space="preserve"> its capital</w:t>
      </w:r>
      <w:r w:rsidR="00C60BB3">
        <w:t xml:space="preserve">, </w:t>
      </w:r>
      <w:r w:rsidR="00D50E40">
        <w:t>party members made up less than one percent of the city’s population</w:t>
      </w:r>
      <w:r w:rsidR="00B345AC">
        <w:t xml:space="preserve"> (and only 0.64 percent in </w:t>
      </w:r>
      <w:proofErr w:type="spellStart"/>
      <w:r w:rsidR="00B345AC">
        <w:t>Bogenhausen</w:t>
      </w:r>
      <w:proofErr w:type="spellEnd"/>
      <w:r w:rsidR="00B345AC">
        <w:t>)</w:t>
      </w:r>
      <w:r w:rsidR="007D04B0">
        <w:t xml:space="preserve"> before 1930</w:t>
      </w:r>
      <w:r w:rsidR="00D50E40">
        <w:t xml:space="preserve">.  Moreover, while their social backgrounds were diverse, the majority came </w:t>
      </w:r>
      <w:r w:rsidR="000C0EC3">
        <w:t xml:space="preserve">from the lower middle </w:t>
      </w:r>
      <w:r w:rsidR="00047DF8">
        <w:t xml:space="preserve">and working </w:t>
      </w:r>
      <w:r w:rsidR="000C0EC3">
        <w:t>classes</w:t>
      </w:r>
      <w:r w:rsidR="0012508D">
        <w:t>, group</w:t>
      </w:r>
      <w:r w:rsidR="000C0EC3">
        <w:t>s</w:t>
      </w:r>
      <w:r w:rsidR="0012508D">
        <w:t xml:space="preserve"> without great economic or political pull</w:t>
      </w:r>
      <w:r w:rsidR="004456F2">
        <w:t>.</w:t>
      </w:r>
      <w:r w:rsidR="0021679F">
        <w:rPr>
          <w:rStyle w:val="EndnoteReference"/>
        </w:rPr>
        <w:endnoteReference w:id="10"/>
      </w:r>
      <w:r w:rsidR="004456F2">
        <w:t xml:space="preserve"> </w:t>
      </w:r>
      <w:r w:rsidR="004456F2" w:rsidRPr="00F856A7">
        <w:rPr>
          <w:rFonts w:cs="Times New Roman"/>
          <w:szCs w:val="24"/>
          <w:shd w:val="clear" w:color="auto" w:fill="FFFFFF"/>
        </w:rPr>
        <w:t xml:space="preserve"> </w:t>
      </w:r>
      <w:proofErr w:type="spellStart"/>
      <w:r w:rsidR="00083F90" w:rsidRPr="00883002">
        <w:t>Bruckmann</w:t>
      </w:r>
      <w:proofErr w:type="spellEnd"/>
      <w:r w:rsidR="00785786">
        <w:t xml:space="preserve">, by contrast, </w:t>
      </w:r>
      <w:r w:rsidR="00A41ECE" w:rsidRPr="00883002">
        <w:t xml:space="preserve">was </w:t>
      </w:r>
      <w:r w:rsidR="009F3A42" w:rsidRPr="00883002">
        <w:t xml:space="preserve">one of the city’s </w:t>
      </w:r>
      <w:r w:rsidR="00047DF8">
        <w:t xml:space="preserve">social and </w:t>
      </w:r>
      <w:r w:rsidR="009F3A42" w:rsidRPr="00883002">
        <w:t xml:space="preserve">cultural </w:t>
      </w:r>
      <w:r w:rsidR="009F3A42" w:rsidRPr="00EE6E98">
        <w:t>heavyweights</w:t>
      </w:r>
      <w:r w:rsidR="00B345AC" w:rsidRPr="00EE6E98">
        <w:t xml:space="preserve">, </w:t>
      </w:r>
      <w:r w:rsidR="00600EDD">
        <w:t xml:space="preserve">living in </w:t>
      </w:r>
      <w:r w:rsidR="00B345AC" w:rsidRPr="00EE6E98">
        <w:t xml:space="preserve">a palatial </w:t>
      </w:r>
      <w:r w:rsidR="00DC6CF5" w:rsidRPr="00EE6E98">
        <w:t>mansion</w:t>
      </w:r>
      <w:r w:rsidR="00B345AC" w:rsidRPr="00EE6E98">
        <w:t xml:space="preserve"> </w:t>
      </w:r>
      <w:r w:rsidR="00EE6E98" w:rsidRPr="00EE6E98">
        <w:t xml:space="preserve">on </w:t>
      </w:r>
      <w:r w:rsidR="00EE6E98" w:rsidRPr="00EE6E98">
        <w:rPr>
          <w:rFonts w:cs="Times New Roman"/>
        </w:rPr>
        <w:t>Caroline</w:t>
      </w:r>
      <w:r w:rsidR="00DC6CF5" w:rsidRPr="00EE6E98">
        <w:rPr>
          <w:rFonts w:cs="Times New Roman"/>
        </w:rPr>
        <w:t xml:space="preserve"> Square, an elegant neoclassical space </w:t>
      </w:r>
      <w:r w:rsidR="00EE6E98" w:rsidRPr="00EE6E98">
        <w:rPr>
          <w:rFonts w:cs="Times New Roman"/>
        </w:rPr>
        <w:t xml:space="preserve">designed </w:t>
      </w:r>
      <w:r w:rsidR="00045BE4">
        <w:rPr>
          <w:rFonts w:cs="Times New Roman"/>
        </w:rPr>
        <w:t>in</w:t>
      </w:r>
      <w:r w:rsidR="006C3443">
        <w:rPr>
          <w:rFonts w:cs="Times New Roman"/>
        </w:rPr>
        <w:t xml:space="preserve"> 1809 </w:t>
      </w:r>
      <w:r w:rsidR="00EE6E98" w:rsidRPr="00EE6E98">
        <w:rPr>
          <w:rFonts w:cs="Times New Roman"/>
        </w:rPr>
        <w:t>by Karl von Fis</w:t>
      </w:r>
      <w:r w:rsidR="006C3443">
        <w:rPr>
          <w:rFonts w:cs="Times New Roman"/>
        </w:rPr>
        <w:t>c</w:t>
      </w:r>
      <w:r w:rsidR="00EE6E98" w:rsidRPr="00EE6E98">
        <w:rPr>
          <w:rFonts w:cs="Times New Roman"/>
        </w:rPr>
        <w:t>her</w:t>
      </w:r>
      <w:r w:rsidR="00D04751" w:rsidRPr="00EE6E98">
        <w:rPr>
          <w:rFonts w:cs="Times New Roman"/>
        </w:rPr>
        <w:t>.</w:t>
      </w:r>
      <w:r w:rsidR="00D04751" w:rsidRPr="00EE6E98">
        <w:t xml:space="preserve">  He managed</w:t>
      </w:r>
      <w:r w:rsidR="00D04751">
        <w:t xml:space="preserve"> the art publishing firm</w:t>
      </w:r>
      <w:r w:rsidR="00676AC0">
        <w:t xml:space="preserve">, F. </w:t>
      </w:r>
      <w:proofErr w:type="spellStart"/>
      <w:r w:rsidR="00676AC0">
        <w:t>Bruckmann</w:t>
      </w:r>
      <w:proofErr w:type="spellEnd"/>
      <w:r w:rsidR="00676AC0">
        <w:t>,</w:t>
      </w:r>
      <w:r w:rsidR="00083F90" w:rsidRPr="00883002">
        <w:t xml:space="preserve"> </w:t>
      </w:r>
      <w:r w:rsidR="00D04751">
        <w:t xml:space="preserve">founded </w:t>
      </w:r>
      <w:r w:rsidR="00762641">
        <w:t>by his father</w:t>
      </w:r>
      <w:r w:rsidR="00EF7D7D">
        <w:t>,</w:t>
      </w:r>
      <w:r w:rsidR="00762641">
        <w:t xml:space="preserve"> who</w:t>
      </w:r>
      <w:r w:rsidR="00D04751">
        <w:t xml:space="preserve"> had</w:t>
      </w:r>
      <w:r w:rsidR="001D4544" w:rsidRPr="00883002">
        <w:t xml:space="preserve"> established its reputation by publishing some of the </w:t>
      </w:r>
      <w:r w:rsidR="00055164">
        <w:t>leading</w:t>
      </w:r>
      <w:r w:rsidR="001D4544" w:rsidRPr="00883002">
        <w:t xml:space="preserve"> German architects and artists of the nineteenth century, including Gottfried Semper and Wilhelm von </w:t>
      </w:r>
      <w:proofErr w:type="spellStart"/>
      <w:r w:rsidR="001D4544" w:rsidRPr="00883002">
        <w:t>Kaulbach</w:t>
      </w:r>
      <w:proofErr w:type="spellEnd"/>
      <w:r w:rsidR="00083F90" w:rsidRPr="00883002">
        <w:t>.</w:t>
      </w:r>
      <w:r w:rsidR="007D48CF" w:rsidRPr="00883002">
        <w:t xml:space="preserve">  </w:t>
      </w:r>
      <w:r w:rsidR="00D04751">
        <w:t>In 1899, s</w:t>
      </w:r>
      <w:r w:rsidR="00573C68">
        <w:t xml:space="preserve">eeking to give voice to the </w:t>
      </w:r>
      <w:r w:rsidR="00470DCA">
        <w:t>formative</w:t>
      </w:r>
      <w:r w:rsidR="00573C68">
        <w:t xml:space="preserve"> minds of his own generation, </w:t>
      </w:r>
      <w:r w:rsidR="00FE0670">
        <w:t xml:space="preserve">Hugo </w:t>
      </w:r>
      <w:proofErr w:type="spellStart"/>
      <w:r w:rsidR="00573C68">
        <w:t>Bruckmann</w:t>
      </w:r>
      <w:proofErr w:type="spellEnd"/>
      <w:r w:rsidR="00573C68">
        <w:t xml:space="preserve"> </w:t>
      </w:r>
      <w:r w:rsidR="00573C68">
        <w:rPr>
          <w:rFonts w:cs="Times New Roman"/>
          <w:szCs w:val="24"/>
          <w:shd w:val="clear" w:color="auto" w:fill="FFFFFF"/>
        </w:rPr>
        <w:t>published</w:t>
      </w:r>
      <w:r w:rsidR="00FE0670">
        <w:t xml:space="preserve"> </w:t>
      </w:r>
      <w:r w:rsidR="00573C68" w:rsidRPr="004C2B96">
        <w:rPr>
          <w:rFonts w:cs="Times New Roman"/>
          <w:szCs w:val="24"/>
          <w:u w:val="single"/>
          <w:shd w:val="clear" w:color="auto" w:fill="FFFFFF"/>
        </w:rPr>
        <w:t>Foundations of the Nineteenth Century</w:t>
      </w:r>
      <w:r w:rsidR="00573C68">
        <w:rPr>
          <w:rFonts w:cs="Times New Roman"/>
          <w:szCs w:val="24"/>
          <w:shd w:val="clear" w:color="auto" w:fill="FFFFFF"/>
        </w:rPr>
        <w:t xml:space="preserve">, a sweeping anti-Semitic discourse on Aryan culture by Houston Stewart Chamberlain that became an ideological bible for the Nazis.  Chamberlain was an honored guest in the celebrated literary salon </w:t>
      </w:r>
      <w:r w:rsidR="00A836A4">
        <w:rPr>
          <w:rFonts w:cs="Times New Roman"/>
          <w:szCs w:val="24"/>
          <w:shd w:val="clear" w:color="auto" w:fill="FFFFFF"/>
        </w:rPr>
        <w:t>hosted</w:t>
      </w:r>
      <w:r w:rsidR="00573C68">
        <w:rPr>
          <w:rFonts w:cs="Times New Roman"/>
          <w:szCs w:val="24"/>
          <w:shd w:val="clear" w:color="auto" w:fill="FFFFFF"/>
        </w:rPr>
        <w:t xml:space="preserve"> by </w:t>
      </w:r>
      <w:proofErr w:type="spellStart"/>
      <w:r w:rsidR="00524120">
        <w:t>Bruckmann</w:t>
      </w:r>
      <w:r w:rsidR="00A41ECE" w:rsidRPr="00883002">
        <w:t>’s</w:t>
      </w:r>
      <w:proofErr w:type="spellEnd"/>
      <w:r w:rsidR="00A41ECE" w:rsidRPr="00883002">
        <w:t xml:space="preserve"> wife</w:t>
      </w:r>
      <w:r w:rsidR="00645F05">
        <w:t>,</w:t>
      </w:r>
      <w:r w:rsidR="00A41ECE" w:rsidRPr="00883002">
        <w:t xml:space="preserve"> </w:t>
      </w:r>
      <w:r w:rsidR="007D48CF" w:rsidRPr="00883002">
        <w:t xml:space="preserve">Elsa, born </w:t>
      </w:r>
      <w:r w:rsidR="007D48CF" w:rsidRPr="00883002">
        <w:rPr>
          <w:rFonts w:cs="Times New Roman"/>
          <w:szCs w:val="24"/>
          <w:shd w:val="clear" w:color="auto" w:fill="FFFFFF"/>
        </w:rPr>
        <w:t xml:space="preserve">Princess </w:t>
      </w:r>
      <w:proofErr w:type="spellStart"/>
      <w:r w:rsidR="007D48CF" w:rsidRPr="00883002">
        <w:rPr>
          <w:rFonts w:cs="Times New Roman"/>
          <w:szCs w:val="24"/>
          <w:shd w:val="clear" w:color="auto" w:fill="FFFFFF"/>
        </w:rPr>
        <w:t>Cantacuzène</w:t>
      </w:r>
      <w:proofErr w:type="spellEnd"/>
      <w:r w:rsidR="007D48CF" w:rsidRPr="00883002">
        <w:rPr>
          <w:rFonts w:cs="Times New Roman"/>
          <w:szCs w:val="24"/>
          <w:shd w:val="clear" w:color="auto" w:fill="FFFFFF"/>
        </w:rPr>
        <w:t xml:space="preserve"> of Romania</w:t>
      </w:r>
      <w:r w:rsidR="00573C68">
        <w:rPr>
          <w:rFonts w:cs="Times New Roman"/>
          <w:szCs w:val="24"/>
          <w:shd w:val="clear" w:color="auto" w:fill="FFFFFF"/>
        </w:rPr>
        <w:t xml:space="preserve">.  </w:t>
      </w:r>
      <w:r w:rsidR="00A52726">
        <w:rPr>
          <w:rFonts w:cs="Times New Roman"/>
          <w:szCs w:val="24"/>
          <w:shd w:val="clear" w:color="auto" w:fill="FFFFFF"/>
        </w:rPr>
        <w:t>In the early 1920s, b</w:t>
      </w:r>
      <w:r w:rsidR="0096150A">
        <w:rPr>
          <w:rFonts w:cs="Times New Roman"/>
          <w:szCs w:val="24"/>
          <w:shd w:val="clear" w:color="auto" w:fill="FFFFFF"/>
        </w:rPr>
        <w:t>oth</w:t>
      </w:r>
      <w:r w:rsidR="007D48CF" w:rsidRPr="00883002">
        <w:rPr>
          <w:rFonts w:cs="Times New Roman"/>
          <w:szCs w:val="24"/>
          <w:shd w:val="clear" w:color="auto" w:fill="FFFFFF"/>
        </w:rPr>
        <w:t xml:space="preserve"> </w:t>
      </w:r>
      <w:proofErr w:type="spellStart"/>
      <w:r w:rsidR="007D48CF" w:rsidRPr="00883002">
        <w:rPr>
          <w:rFonts w:cs="Times New Roman"/>
          <w:szCs w:val="24"/>
          <w:shd w:val="clear" w:color="auto" w:fill="FFFFFF"/>
        </w:rPr>
        <w:t>Bruckmanns</w:t>
      </w:r>
      <w:proofErr w:type="spellEnd"/>
      <w:r w:rsidR="007D48CF" w:rsidRPr="00883002">
        <w:rPr>
          <w:rFonts w:cs="Times New Roman"/>
          <w:szCs w:val="24"/>
          <w:shd w:val="clear" w:color="auto" w:fill="FFFFFF"/>
        </w:rPr>
        <w:t xml:space="preserve"> </w:t>
      </w:r>
      <w:r w:rsidR="0096150A">
        <w:rPr>
          <w:rFonts w:cs="Times New Roman"/>
          <w:szCs w:val="24"/>
          <w:shd w:val="clear" w:color="auto" w:fill="FFFFFF"/>
        </w:rPr>
        <w:t>enthusiastic</w:t>
      </w:r>
      <w:r w:rsidR="00470DCA">
        <w:rPr>
          <w:rFonts w:cs="Times New Roman"/>
          <w:szCs w:val="24"/>
          <w:shd w:val="clear" w:color="auto" w:fill="FFFFFF"/>
        </w:rPr>
        <w:t>ally embraced</w:t>
      </w:r>
      <w:r w:rsidR="006472D4" w:rsidRPr="00883002">
        <w:rPr>
          <w:rFonts w:cs="Times New Roman"/>
          <w:szCs w:val="24"/>
          <w:shd w:val="clear" w:color="auto" w:fill="FFFFFF"/>
        </w:rPr>
        <w:t xml:space="preserve"> </w:t>
      </w:r>
      <w:r w:rsidR="007D48CF" w:rsidRPr="00883002">
        <w:rPr>
          <w:rFonts w:cs="Times New Roman"/>
          <w:szCs w:val="24"/>
          <w:shd w:val="clear" w:color="auto" w:fill="FFFFFF"/>
        </w:rPr>
        <w:t>Hitler</w:t>
      </w:r>
      <w:r w:rsidR="00470DCA">
        <w:rPr>
          <w:rFonts w:cs="Times New Roman"/>
          <w:szCs w:val="24"/>
          <w:shd w:val="clear" w:color="auto" w:fill="FFFFFF"/>
        </w:rPr>
        <w:t xml:space="preserve">’s </w:t>
      </w:r>
      <w:r w:rsidR="009C0C41">
        <w:rPr>
          <w:rFonts w:cs="Times New Roman"/>
          <w:szCs w:val="24"/>
          <w:shd w:val="clear" w:color="auto" w:fill="FFFFFF"/>
        </w:rPr>
        <w:t>cause</w:t>
      </w:r>
      <w:r w:rsidR="007D48CF" w:rsidRPr="00883002">
        <w:rPr>
          <w:rFonts w:cs="Times New Roman"/>
          <w:szCs w:val="24"/>
          <w:shd w:val="clear" w:color="auto" w:fill="FFFFFF"/>
        </w:rPr>
        <w:t xml:space="preserve"> and it was at their home that he was introduced to</w:t>
      </w:r>
      <w:r w:rsidR="007D48CF" w:rsidRPr="00883002">
        <w:rPr>
          <w:rFonts w:cs="Times New Roman"/>
          <w:color w:val="222222"/>
          <w:szCs w:val="24"/>
          <w:shd w:val="clear" w:color="auto" w:fill="FFFFFF"/>
        </w:rPr>
        <w:t xml:space="preserve"> Munich’s cultural luminaries, including the architect Paul </w:t>
      </w:r>
      <w:proofErr w:type="spellStart"/>
      <w:r w:rsidR="007D48CF" w:rsidRPr="00883002">
        <w:rPr>
          <w:rFonts w:cs="Times New Roman"/>
          <w:color w:val="222222"/>
          <w:szCs w:val="24"/>
          <w:shd w:val="clear" w:color="auto" w:fill="FFFFFF"/>
        </w:rPr>
        <w:t>Troost</w:t>
      </w:r>
      <w:proofErr w:type="spellEnd"/>
      <w:r w:rsidR="007D48CF" w:rsidRPr="00883002">
        <w:rPr>
          <w:rFonts w:cs="Times New Roman"/>
          <w:color w:val="222222"/>
          <w:szCs w:val="24"/>
          <w:shd w:val="clear" w:color="auto" w:fill="FFFFFF"/>
        </w:rPr>
        <w:t xml:space="preserve">, from whom he would commission National Socialism’s first monumental buildings.  </w:t>
      </w:r>
      <w:r w:rsidR="00335107">
        <w:rPr>
          <w:rFonts w:cs="Times New Roman"/>
          <w:color w:val="222222"/>
          <w:szCs w:val="24"/>
          <w:shd w:val="clear" w:color="auto" w:fill="FFFFFF"/>
        </w:rPr>
        <w:t>Th</w:t>
      </w:r>
      <w:r w:rsidR="00D1796B">
        <w:rPr>
          <w:rFonts w:cs="Times New Roman"/>
          <w:color w:val="222222"/>
          <w:szCs w:val="24"/>
          <w:shd w:val="clear" w:color="auto" w:fill="FFFFFF"/>
        </w:rPr>
        <w:t>rough th</w:t>
      </w:r>
      <w:r w:rsidR="00335107">
        <w:rPr>
          <w:rFonts w:cs="Times New Roman"/>
          <w:color w:val="222222"/>
          <w:szCs w:val="24"/>
          <w:shd w:val="clear" w:color="auto" w:fill="FFFFFF"/>
        </w:rPr>
        <w:t xml:space="preserve">e </w:t>
      </w:r>
      <w:proofErr w:type="spellStart"/>
      <w:r w:rsidR="00335107">
        <w:rPr>
          <w:rFonts w:cs="Times New Roman"/>
          <w:color w:val="222222"/>
          <w:szCs w:val="24"/>
          <w:shd w:val="clear" w:color="auto" w:fill="FFFFFF"/>
        </w:rPr>
        <w:t>Bruckmanns</w:t>
      </w:r>
      <w:proofErr w:type="spellEnd"/>
      <w:r w:rsidR="00D1796B">
        <w:rPr>
          <w:rFonts w:cs="Times New Roman"/>
          <w:color w:val="222222"/>
          <w:szCs w:val="24"/>
          <w:shd w:val="clear" w:color="auto" w:fill="FFFFFF"/>
        </w:rPr>
        <w:t xml:space="preserve">, </w:t>
      </w:r>
      <w:r w:rsidR="00335107">
        <w:rPr>
          <w:rFonts w:cs="Times New Roman"/>
          <w:color w:val="222222"/>
          <w:szCs w:val="24"/>
          <w:shd w:val="clear" w:color="auto" w:fill="FFFFFF"/>
        </w:rPr>
        <w:t xml:space="preserve">Hitler </w:t>
      </w:r>
      <w:r w:rsidR="00D1796B">
        <w:rPr>
          <w:rFonts w:cs="Times New Roman"/>
          <w:color w:val="222222"/>
          <w:szCs w:val="24"/>
          <w:shd w:val="clear" w:color="auto" w:fill="FFFFFF"/>
        </w:rPr>
        <w:t xml:space="preserve">thus </w:t>
      </w:r>
      <w:r w:rsidR="00335107">
        <w:rPr>
          <w:rFonts w:cs="Times New Roman"/>
          <w:color w:val="222222"/>
          <w:szCs w:val="24"/>
          <w:shd w:val="clear" w:color="auto" w:fill="FFFFFF"/>
        </w:rPr>
        <w:t>gain</w:t>
      </w:r>
      <w:r w:rsidR="00D1796B">
        <w:rPr>
          <w:rFonts w:cs="Times New Roman"/>
          <w:color w:val="222222"/>
          <w:szCs w:val="24"/>
          <w:shd w:val="clear" w:color="auto" w:fill="FFFFFF"/>
        </w:rPr>
        <w:t>ed</w:t>
      </w:r>
      <w:r w:rsidR="00335107">
        <w:rPr>
          <w:rFonts w:cs="Times New Roman"/>
          <w:color w:val="222222"/>
          <w:szCs w:val="24"/>
          <w:shd w:val="clear" w:color="auto" w:fill="FFFFFF"/>
        </w:rPr>
        <w:t xml:space="preserve"> access to influential new social circles, and when he sought </w:t>
      </w:r>
      <w:r w:rsidR="00B86013" w:rsidRPr="00883002">
        <w:rPr>
          <w:rFonts w:cs="Times New Roman"/>
          <w:color w:val="222222"/>
          <w:szCs w:val="24"/>
          <w:shd w:val="clear" w:color="auto" w:fill="FFFFFF"/>
        </w:rPr>
        <w:t>entry</w:t>
      </w:r>
      <w:r w:rsidR="009B4233" w:rsidRPr="00883002">
        <w:rPr>
          <w:rFonts w:cs="Times New Roman"/>
          <w:color w:val="222222"/>
          <w:szCs w:val="24"/>
          <w:shd w:val="clear" w:color="auto" w:fill="FFFFFF"/>
        </w:rPr>
        <w:t xml:space="preserve"> into</w:t>
      </w:r>
      <w:r w:rsidR="00E47ECB" w:rsidRPr="00883002">
        <w:rPr>
          <w:rFonts w:cs="Times New Roman"/>
          <w:color w:val="222222"/>
          <w:szCs w:val="24"/>
          <w:shd w:val="clear" w:color="auto" w:fill="FFFFFF"/>
        </w:rPr>
        <w:t xml:space="preserve"> one of the city’s most prestigious neighborhoods, </w:t>
      </w:r>
      <w:r w:rsidR="00D1796B">
        <w:rPr>
          <w:rFonts w:cs="Times New Roman"/>
          <w:color w:val="222222"/>
          <w:szCs w:val="24"/>
          <w:shd w:val="clear" w:color="auto" w:fill="FFFFFF"/>
        </w:rPr>
        <w:t>he</w:t>
      </w:r>
      <w:r w:rsidR="00E47ECB" w:rsidRPr="00883002">
        <w:rPr>
          <w:rFonts w:cs="Times New Roman"/>
          <w:color w:val="222222"/>
          <w:szCs w:val="24"/>
          <w:shd w:val="clear" w:color="auto" w:fill="FFFFFF"/>
        </w:rPr>
        <w:t xml:space="preserve"> </w:t>
      </w:r>
      <w:r w:rsidR="00335107">
        <w:rPr>
          <w:rFonts w:cs="Times New Roman"/>
          <w:color w:val="222222"/>
          <w:szCs w:val="24"/>
          <w:shd w:val="clear" w:color="auto" w:fill="FFFFFF"/>
        </w:rPr>
        <w:t xml:space="preserve">again </w:t>
      </w:r>
      <w:r w:rsidR="00535719" w:rsidRPr="00883002">
        <w:rPr>
          <w:rFonts w:cs="Times New Roman"/>
          <w:color w:val="222222"/>
          <w:szCs w:val="24"/>
          <w:shd w:val="clear" w:color="auto" w:fill="FFFFFF"/>
        </w:rPr>
        <w:t>employ</w:t>
      </w:r>
      <w:r w:rsidR="00E07B0A" w:rsidRPr="00883002">
        <w:rPr>
          <w:rFonts w:cs="Times New Roman"/>
          <w:color w:val="222222"/>
          <w:szCs w:val="24"/>
          <w:shd w:val="clear" w:color="auto" w:fill="FFFFFF"/>
        </w:rPr>
        <w:t>ed</w:t>
      </w:r>
      <w:r w:rsidR="00E47ECB" w:rsidRPr="00883002">
        <w:rPr>
          <w:rFonts w:cs="Times New Roman"/>
          <w:color w:val="222222"/>
          <w:szCs w:val="24"/>
          <w:shd w:val="clear" w:color="auto" w:fill="FFFFFF"/>
        </w:rPr>
        <w:t xml:space="preserve"> t</w:t>
      </w:r>
      <w:r w:rsidR="004456F2">
        <w:rPr>
          <w:rFonts w:cs="Times New Roman"/>
          <w:color w:val="222222"/>
          <w:szCs w:val="24"/>
          <w:shd w:val="clear" w:color="auto" w:fill="FFFFFF"/>
        </w:rPr>
        <w:t xml:space="preserve">he publisher’s social capital.  </w:t>
      </w:r>
      <w:r w:rsidR="00E47ECB" w:rsidRPr="00F856A7">
        <w:rPr>
          <w:rFonts w:cs="Times New Roman"/>
          <w:szCs w:val="24"/>
          <w:shd w:val="clear" w:color="auto" w:fill="FFFFFF"/>
        </w:rPr>
        <w:lastRenderedPageBreak/>
        <w:t xml:space="preserve">Whereas </w:t>
      </w:r>
      <w:proofErr w:type="spellStart"/>
      <w:r w:rsidR="00E47ECB" w:rsidRPr="00F856A7">
        <w:rPr>
          <w:rFonts w:cs="Times New Roman"/>
          <w:szCs w:val="24"/>
          <w:shd w:val="clear" w:color="auto" w:fill="FFFFFF"/>
        </w:rPr>
        <w:t>Bruckmann</w:t>
      </w:r>
      <w:proofErr w:type="spellEnd"/>
      <w:r w:rsidR="00E47ECB" w:rsidRPr="00F856A7">
        <w:rPr>
          <w:rFonts w:cs="Times New Roman"/>
          <w:szCs w:val="24"/>
          <w:shd w:val="clear" w:color="auto" w:fill="FFFFFF"/>
        </w:rPr>
        <w:t xml:space="preserve"> </w:t>
      </w:r>
      <w:r w:rsidR="00535719" w:rsidRPr="00F856A7">
        <w:rPr>
          <w:rFonts w:cs="Times New Roman"/>
          <w:szCs w:val="24"/>
          <w:shd w:val="clear" w:color="auto" w:fill="FFFFFF"/>
        </w:rPr>
        <w:t>counted</w:t>
      </w:r>
      <w:r w:rsidR="00E47ECB" w:rsidRPr="00F856A7">
        <w:rPr>
          <w:rFonts w:cs="Times New Roman"/>
          <w:szCs w:val="24"/>
          <w:shd w:val="clear" w:color="auto" w:fill="FFFFFF"/>
        </w:rPr>
        <w:t xml:space="preserve"> </w:t>
      </w:r>
      <w:r w:rsidR="00E14548" w:rsidRPr="00F856A7">
        <w:rPr>
          <w:rFonts w:cs="Times New Roman"/>
          <w:szCs w:val="24"/>
          <w:shd w:val="clear" w:color="auto" w:fill="FFFFFF"/>
        </w:rPr>
        <w:t>among</w:t>
      </w:r>
      <w:r w:rsidR="00E47ECB" w:rsidRPr="00F856A7">
        <w:rPr>
          <w:rFonts w:cs="Times New Roman"/>
          <w:szCs w:val="24"/>
          <w:shd w:val="clear" w:color="auto" w:fill="FFFFFF"/>
        </w:rPr>
        <w:t xml:space="preserve"> Munich</w:t>
      </w:r>
      <w:r w:rsidR="00E14548" w:rsidRPr="00F856A7">
        <w:rPr>
          <w:rFonts w:cs="Times New Roman"/>
          <w:szCs w:val="24"/>
          <w:shd w:val="clear" w:color="auto" w:fill="FFFFFF"/>
        </w:rPr>
        <w:t>’s</w:t>
      </w:r>
      <w:r w:rsidR="00E47ECB" w:rsidRPr="00F856A7">
        <w:rPr>
          <w:rFonts w:cs="Times New Roman"/>
          <w:szCs w:val="24"/>
          <w:shd w:val="clear" w:color="auto" w:fill="FFFFFF"/>
        </w:rPr>
        <w:t xml:space="preserve"> soci</w:t>
      </w:r>
      <w:r w:rsidR="00E14548" w:rsidRPr="00F856A7">
        <w:rPr>
          <w:rFonts w:cs="Times New Roman"/>
          <w:szCs w:val="24"/>
          <w:shd w:val="clear" w:color="auto" w:fill="FFFFFF"/>
        </w:rPr>
        <w:t>al elite</w:t>
      </w:r>
      <w:r w:rsidR="00E47ECB" w:rsidRPr="00F856A7">
        <w:rPr>
          <w:rFonts w:cs="Times New Roman"/>
          <w:szCs w:val="24"/>
          <w:shd w:val="clear" w:color="auto" w:fill="FFFFFF"/>
        </w:rPr>
        <w:t xml:space="preserve">, </w:t>
      </w:r>
      <w:r w:rsidR="00BD2966" w:rsidRPr="00F856A7">
        <w:rPr>
          <w:rFonts w:cs="Times New Roman"/>
          <w:szCs w:val="24"/>
          <w:shd w:val="clear" w:color="auto" w:fill="FFFFFF"/>
        </w:rPr>
        <w:t>Hitler</w:t>
      </w:r>
      <w:r w:rsidR="001945C6" w:rsidRPr="00F856A7">
        <w:rPr>
          <w:rFonts w:cs="Times New Roman"/>
          <w:szCs w:val="24"/>
          <w:shd w:val="clear" w:color="auto" w:fill="FFFFFF"/>
        </w:rPr>
        <w:t>’s associates</w:t>
      </w:r>
      <w:r w:rsidR="001E06A5" w:rsidRPr="00F856A7">
        <w:rPr>
          <w:rFonts w:cs="Times New Roman"/>
          <w:szCs w:val="24"/>
          <w:shd w:val="clear" w:color="auto" w:fill="FFFFFF"/>
        </w:rPr>
        <w:t xml:space="preserve"> </w:t>
      </w:r>
      <w:r w:rsidR="0012475E" w:rsidRPr="00F856A7">
        <w:rPr>
          <w:rFonts w:cs="Times New Roman"/>
          <w:szCs w:val="24"/>
          <w:shd w:val="clear" w:color="auto" w:fill="FFFFFF"/>
        </w:rPr>
        <w:t>reminded some of its criminal bottom</w:t>
      </w:r>
      <w:r w:rsidR="005546ED" w:rsidRPr="00F856A7">
        <w:rPr>
          <w:rFonts w:cs="Times New Roman"/>
          <w:szCs w:val="24"/>
          <w:shd w:val="clear" w:color="auto" w:fill="FFFFFF"/>
        </w:rPr>
        <w:t xml:space="preserve">.  An international story that ran on September 12, 1929, </w:t>
      </w:r>
      <w:r w:rsidR="00365446">
        <w:rPr>
          <w:rFonts w:cs="Times New Roman"/>
          <w:szCs w:val="24"/>
          <w:shd w:val="clear" w:color="auto" w:fill="FFFFFF"/>
        </w:rPr>
        <w:t>just as</w:t>
      </w:r>
      <w:r w:rsidR="00262786" w:rsidRPr="00F856A7">
        <w:rPr>
          <w:rFonts w:cs="Times New Roman"/>
          <w:szCs w:val="24"/>
          <w:shd w:val="clear" w:color="auto" w:fill="FFFFFF"/>
        </w:rPr>
        <w:t xml:space="preserve"> </w:t>
      </w:r>
      <w:r w:rsidR="00FA0642" w:rsidRPr="00F856A7">
        <w:rPr>
          <w:rFonts w:cs="Times New Roman"/>
          <w:szCs w:val="24"/>
          <w:shd w:val="clear" w:color="auto" w:fill="FFFFFF"/>
        </w:rPr>
        <w:t xml:space="preserve">Hitler </w:t>
      </w:r>
      <w:r w:rsidR="00262786" w:rsidRPr="00F856A7">
        <w:rPr>
          <w:rFonts w:cs="Times New Roman"/>
          <w:szCs w:val="24"/>
          <w:shd w:val="clear" w:color="auto" w:fill="FFFFFF"/>
        </w:rPr>
        <w:t>submitted</w:t>
      </w:r>
      <w:r w:rsidR="00FA0642" w:rsidRPr="00F856A7">
        <w:rPr>
          <w:rFonts w:cs="Times New Roman"/>
          <w:szCs w:val="24"/>
          <w:shd w:val="clear" w:color="auto" w:fill="FFFFFF"/>
        </w:rPr>
        <w:t xml:space="preserve"> his lease </w:t>
      </w:r>
      <w:r w:rsidR="00262786" w:rsidRPr="00F856A7">
        <w:rPr>
          <w:rFonts w:cs="Times New Roman"/>
          <w:szCs w:val="24"/>
          <w:shd w:val="clear" w:color="auto" w:fill="FFFFFF"/>
        </w:rPr>
        <w:t xml:space="preserve">for </w:t>
      </w:r>
      <w:r w:rsidR="00FA0642" w:rsidRPr="00F856A7">
        <w:rPr>
          <w:rFonts w:cs="Times New Roman"/>
          <w:szCs w:val="24"/>
          <w:shd w:val="clear" w:color="auto" w:fill="FFFFFF"/>
        </w:rPr>
        <w:t>approv</w:t>
      </w:r>
      <w:r w:rsidR="00262786" w:rsidRPr="00F856A7">
        <w:rPr>
          <w:rFonts w:cs="Times New Roman"/>
          <w:szCs w:val="24"/>
          <w:shd w:val="clear" w:color="auto" w:fill="FFFFFF"/>
        </w:rPr>
        <w:t>al</w:t>
      </w:r>
      <w:r w:rsidR="00FA0642" w:rsidRPr="00F856A7">
        <w:rPr>
          <w:rFonts w:cs="Times New Roman"/>
          <w:szCs w:val="24"/>
          <w:shd w:val="clear" w:color="auto" w:fill="FFFFFF"/>
        </w:rPr>
        <w:t xml:space="preserve">, </w:t>
      </w:r>
      <w:r w:rsidR="005546ED" w:rsidRPr="00F856A7">
        <w:rPr>
          <w:rFonts w:cs="Times New Roman"/>
          <w:szCs w:val="24"/>
          <w:shd w:val="clear" w:color="auto" w:fill="FFFFFF"/>
        </w:rPr>
        <w:t xml:space="preserve">linked </w:t>
      </w:r>
      <w:r w:rsidR="00FA0642" w:rsidRPr="00F856A7">
        <w:rPr>
          <w:rFonts w:cs="Times New Roman"/>
          <w:szCs w:val="24"/>
          <w:shd w:val="clear" w:color="auto" w:fill="FFFFFF"/>
        </w:rPr>
        <w:t>hi</w:t>
      </w:r>
      <w:r w:rsidR="003E4E4E" w:rsidRPr="00F856A7">
        <w:rPr>
          <w:rFonts w:cs="Times New Roman"/>
          <w:szCs w:val="24"/>
          <w:shd w:val="clear" w:color="auto" w:fill="FFFFFF"/>
        </w:rPr>
        <w:t>s</w:t>
      </w:r>
      <w:r w:rsidR="00584E67" w:rsidRPr="00F856A7">
        <w:rPr>
          <w:rFonts w:cs="Times New Roman"/>
          <w:szCs w:val="24"/>
          <w:shd w:val="clear" w:color="auto" w:fill="FFFFFF"/>
        </w:rPr>
        <w:t xml:space="preserve"> name</w:t>
      </w:r>
      <w:r w:rsidR="005546ED" w:rsidRPr="00F856A7">
        <w:rPr>
          <w:rFonts w:cs="Times New Roman"/>
          <w:szCs w:val="24"/>
          <w:shd w:val="clear" w:color="auto" w:fill="FFFFFF"/>
        </w:rPr>
        <w:t xml:space="preserve"> with a ring of “bomb-throwers” </w:t>
      </w:r>
      <w:r w:rsidR="005D4391" w:rsidRPr="00F856A7">
        <w:rPr>
          <w:rFonts w:cs="Times New Roman"/>
          <w:szCs w:val="24"/>
          <w:shd w:val="clear" w:color="auto" w:fill="FFFFFF"/>
        </w:rPr>
        <w:t>that had b</w:t>
      </w:r>
      <w:r w:rsidR="00D41FCE">
        <w:rPr>
          <w:rFonts w:cs="Times New Roman"/>
          <w:szCs w:val="24"/>
          <w:shd w:val="clear" w:color="auto" w:fill="FFFFFF"/>
        </w:rPr>
        <w:t>een terrorizing northern German</w:t>
      </w:r>
      <w:r w:rsidR="005D4391" w:rsidRPr="00F856A7">
        <w:rPr>
          <w:rFonts w:cs="Times New Roman"/>
          <w:szCs w:val="24"/>
          <w:shd w:val="clear" w:color="auto" w:fill="FFFFFF"/>
        </w:rPr>
        <w:t xml:space="preserve"> towns</w:t>
      </w:r>
      <w:r w:rsidR="005546ED" w:rsidRPr="00F856A7">
        <w:rPr>
          <w:rFonts w:cs="Times New Roman"/>
          <w:szCs w:val="24"/>
          <w:shd w:val="clear" w:color="auto" w:fill="FFFFFF"/>
        </w:rPr>
        <w:t>.</w:t>
      </w:r>
      <w:r w:rsidR="0007200D" w:rsidRPr="00F856A7">
        <w:rPr>
          <w:rStyle w:val="EndnoteReference"/>
        </w:rPr>
        <w:endnoteReference w:id="11"/>
      </w:r>
      <w:r w:rsidR="000776BA" w:rsidRPr="00F856A7">
        <w:t xml:space="preserve">  </w:t>
      </w:r>
      <w:proofErr w:type="spellStart"/>
      <w:r w:rsidR="00262786" w:rsidRPr="00F856A7">
        <w:t>Bruckmann’s</w:t>
      </w:r>
      <w:proofErr w:type="spellEnd"/>
      <w:r w:rsidR="00262786" w:rsidRPr="00F856A7">
        <w:t xml:space="preserve"> </w:t>
      </w:r>
      <w:r w:rsidR="00480A23">
        <w:t xml:space="preserve">support </w:t>
      </w:r>
      <w:r w:rsidR="00262786" w:rsidRPr="00F856A7">
        <w:t xml:space="preserve">undoubtedly </w:t>
      </w:r>
      <w:r w:rsidR="00480A23">
        <w:t xml:space="preserve">would </w:t>
      </w:r>
      <w:r w:rsidR="00262786" w:rsidRPr="00F856A7">
        <w:t>have had a reassuring effect.  Nonetheless</w:t>
      </w:r>
      <w:r w:rsidR="00262786">
        <w:t>, o</w:t>
      </w:r>
      <w:r w:rsidR="000776BA" w:rsidRPr="00535C54">
        <w:t>ther tenants in the building</w:t>
      </w:r>
      <w:r w:rsidR="00E47ECB" w:rsidRPr="00535C54">
        <w:t>, which included</w:t>
      </w:r>
      <w:r w:rsidR="00C26B77" w:rsidRPr="00535C54">
        <w:t xml:space="preserve"> a lawyer,</w:t>
      </w:r>
      <w:r w:rsidR="00057174" w:rsidRPr="00535C54">
        <w:t xml:space="preserve"> </w:t>
      </w:r>
      <w:r w:rsidR="00A01DBD" w:rsidRPr="00535C54">
        <w:t>factory director’s widow</w:t>
      </w:r>
      <w:r w:rsidR="00E47ECB" w:rsidRPr="00535C54">
        <w:t xml:space="preserve">, </w:t>
      </w:r>
      <w:r w:rsidR="00A01DBD" w:rsidRPr="00535C54">
        <w:t xml:space="preserve">and senior </w:t>
      </w:r>
      <w:r w:rsidR="00944F26" w:rsidRPr="00535C54">
        <w:t>government official</w:t>
      </w:r>
      <w:r w:rsidR="00A01DBD" w:rsidRPr="00535C54">
        <w:t xml:space="preserve">, </w:t>
      </w:r>
      <w:r w:rsidR="00E47ECB" w:rsidRPr="00535C54">
        <w:t>m</w:t>
      </w:r>
      <w:r w:rsidR="000776BA" w:rsidRPr="00535C54">
        <w:t>ust have eyed the new</w:t>
      </w:r>
      <w:r w:rsidR="00A62C4F" w:rsidRPr="00535C54">
        <w:t>comer</w:t>
      </w:r>
      <w:r w:rsidR="00E47ECB" w:rsidRPr="00535C54">
        <w:t xml:space="preserve"> with some </w:t>
      </w:r>
      <w:r w:rsidR="000776BA" w:rsidRPr="00535C54">
        <w:t>trepidation.</w:t>
      </w:r>
      <w:r w:rsidR="00B0072B" w:rsidRPr="00535C54">
        <w:rPr>
          <w:rStyle w:val="EndnoteReference"/>
          <w:rFonts w:cs="Times New Roman"/>
          <w:color w:val="222222"/>
          <w:szCs w:val="24"/>
          <w:shd w:val="clear" w:color="auto" w:fill="FFFFFF"/>
        </w:rPr>
        <w:endnoteReference w:id="12"/>
      </w:r>
    </w:p>
    <w:p w:rsidR="00041DBE" w:rsidRDefault="00AB7EFB" w:rsidP="0092079C">
      <w:pPr>
        <w:spacing w:after="0" w:line="480" w:lineRule="auto"/>
        <w:ind w:firstLine="720"/>
        <w:rPr>
          <w:ins w:id="11" w:author="Weinreb, Jenya" w:date="2014-07-25T14:40:00Z"/>
        </w:rPr>
      </w:pPr>
      <w:r>
        <w:t xml:space="preserve">On October 1, 1929, </w:t>
      </w:r>
      <w:r w:rsidR="00504B95" w:rsidRPr="00883002">
        <w:t>Hitler</w:t>
      </w:r>
      <w:r>
        <w:t xml:space="preserve"> took possession of the new</w:t>
      </w:r>
      <w:r w:rsidR="00504B95" w:rsidRPr="00883002">
        <w:t xml:space="preserve"> </w:t>
      </w:r>
      <w:r w:rsidR="00AF0F78" w:rsidRPr="00883002">
        <w:t>apartment</w:t>
      </w:r>
      <w:r>
        <w:t>, which</w:t>
      </w:r>
      <w:r w:rsidR="00AF0F78" w:rsidRPr="00883002">
        <w:t xml:space="preserve"> occupied the entire </w:t>
      </w:r>
      <w:r w:rsidR="00E72141" w:rsidRPr="00883002">
        <w:t>third</w:t>
      </w:r>
      <w:r w:rsidR="00AF0F78" w:rsidRPr="00883002">
        <w:t xml:space="preserve"> floor of the</w:t>
      </w:r>
      <w:r w:rsidR="00E72141" w:rsidRPr="00883002">
        <w:t xml:space="preserve"> </w:t>
      </w:r>
      <w:r w:rsidR="006B612F">
        <w:t>imposing</w:t>
      </w:r>
      <w:r w:rsidR="00E0667E">
        <w:t xml:space="preserve"> </w:t>
      </w:r>
      <w:r w:rsidR="00E72141" w:rsidRPr="00883002">
        <w:t>f</w:t>
      </w:r>
      <w:r w:rsidR="003A38F7">
        <w:t>ive</w:t>
      </w:r>
      <w:r w:rsidR="00E72141" w:rsidRPr="00883002">
        <w:t>-story</w:t>
      </w:r>
      <w:r w:rsidR="00C125BE">
        <w:t xml:space="preserve"> </w:t>
      </w:r>
      <w:r w:rsidR="00AF0F78" w:rsidRPr="00883002">
        <w:t xml:space="preserve">building designed by the Munich architect </w:t>
      </w:r>
      <w:r w:rsidR="00AF0F78" w:rsidRPr="00C125BE">
        <w:t xml:space="preserve">Franz </w:t>
      </w:r>
      <w:r w:rsidR="00AF0F78" w:rsidRPr="005D18E6">
        <w:t>Pop</w:t>
      </w:r>
      <w:r w:rsidR="00C125BE" w:rsidRPr="005D18E6">
        <w:t>p</w:t>
      </w:r>
      <w:r w:rsidR="00AF0F78" w:rsidRPr="005D18E6">
        <w:t xml:space="preserve"> in 190</w:t>
      </w:r>
      <w:r w:rsidR="00865902">
        <w:t>7-0</w:t>
      </w:r>
      <w:r w:rsidR="00AF0F78" w:rsidRPr="005D18E6">
        <w:t>8.</w:t>
      </w:r>
      <w:r w:rsidR="00AF0F78" w:rsidRPr="00883002">
        <w:t xml:space="preserve">  </w:t>
      </w:r>
      <w:r w:rsidR="00AA5F25" w:rsidRPr="00C125BE">
        <w:t xml:space="preserve">The apartment </w:t>
      </w:r>
      <w:r w:rsidR="00CA3A67">
        <w:t>m</w:t>
      </w:r>
      <w:r w:rsidR="00CA3A67" w:rsidRPr="008814C4">
        <w:rPr>
          <w:rFonts w:cs="Times New Roman"/>
          <w:szCs w:val="24"/>
        </w:rPr>
        <w:t xml:space="preserve">easured </w:t>
      </w:r>
      <w:r w:rsidR="00CA3A67" w:rsidRPr="00CA3A67">
        <w:rPr>
          <w:rFonts w:cs="Times New Roman"/>
          <w:szCs w:val="24"/>
        </w:rPr>
        <w:t xml:space="preserve">about </w:t>
      </w:r>
      <w:r w:rsidR="00CA3A67" w:rsidRPr="00CA3A67">
        <w:rPr>
          <w:rStyle w:val="Strong"/>
          <w:rFonts w:cs="Times New Roman"/>
          <w:b w:val="0"/>
        </w:rPr>
        <w:t>4,300</w:t>
      </w:r>
      <w:r w:rsidR="00CA3A67" w:rsidRPr="00CA3A67">
        <w:rPr>
          <w:rFonts w:cs="Times New Roman"/>
        </w:rPr>
        <w:t xml:space="preserve"> square</w:t>
      </w:r>
      <w:r w:rsidR="00CA3A67" w:rsidRPr="008814C4">
        <w:rPr>
          <w:rFonts w:cs="Times New Roman"/>
        </w:rPr>
        <w:t xml:space="preserve"> feet</w:t>
      </w:r>
      <w:r w:rsidR="00CA3A67">
        <w:rPr>
          <w:rFonts w:cs="Times New Roman"/>
        </w:rPr>
        <w:t xml:space="preserve"> and</w:t>
      </w:r>
      <w:r w:rsidR="00CA3A67" w:rsidRPr="008814C4">
        <w:rPr>
          <w:rFonts w:cs="Times New Roman"/>
        </w:rPr>
        <w:t xml:space="preserve"> </w:t>
      </w:r>
      <w:r w:rsidR="00AA5F25" w:rsidRPr="00C125BE">
        <w:t>consisted of</w:t>
      </w:r>
      <w:r w:rsidR="00C125BE" w:rsidRPr="00C125BE">
        <w:t xml:space="preserve"> a spacious entry hall, nine rooms, two maid’s </w:t>
      </w:r>
      <w:r w:rsidR="003A38F7">
        <w:t>chambers</w:t>
      </w:r>
      <w:r w:rsidR="00C125BE" w:rsidRPr="00C125BE">
        <w:t xml:space="preserve">, two bathrooms, </w:t>
      </w:r>
      <w:r w:rsidR="00C125BE">
        <w:t xml:space="preserve">and </w:t>
      </w:r>
      <w:r w:rsidR="00C125BE" w:rsidRPr="00C125BE">
        <w:t>a kitchen</w:t>
      </w:r>
      <w:r w:rsidR="002967C1">
        <w:t xml:space="preserve"> (figs.</w:t>
      </w:r>
      <w:r w:rsidR="009A5EDC">
        <w:t xml:space="preserve"> 1, 2</w:t>
      </w:r>
      <w:r w:rsidR="009D4465">
        <w:t>)</w:t>
      </w:r>
      <w:r w:rsidR="00C125BE">
        <w:t xml:space="preserve">.  </w:t>
      </w:r>
      <w:r w:rsidR="00865211">
        <w:t xml:space="preserve">It was reached </w:t>
      </w:r>
      <w:r w:rsidR="00504F52">
        <w:t>by cl</w:t>
      </w:r>
      <w:r w:rsidR="00865211">
        <w:t>im</w:t>
      </w:r>
      <w:r w:rsidR="00504F52">
        <w:t>b</w:t>
      </w:r>
      <w:r w:rsidR="00865211">
        <w:t xml:space="preserve">ing </w:t>
      </w:r>
      <w:r w:rsidR="00E0667E">
        <w:t>an elegant staircase</w:t>
      </w:r>
      <w:r w:rsidR="00865211">
        <w:t xml:space="preserve"> or using an </w:t>
      </w:r>
      <w:r w:rsidR="00D34B53">
        <w:t>elevator;</w:t>
      </w:r>
      <w:r w:rsidR="007D4A62">
        <w:t xml:space="preserve"> </w:t>
      </w:r>
      <w:r w:rsidR="00D34B53">
        <w:t xml:space="preserve">near the kitchen, </w:t>
      </w:r>
      <w:r w:rsidR="007D4A62">
        <w:t>a second stairwell</w:t>
      </w:r>
      <w:r w:rsidR="00865211">
        <w:t xml:space="preserve"> le</w:t>
      </w:r>
      <w:r w:rsidR="007D4A62">
        <w:t>d</w:t>
      </w:r>
      <w:r w:rsidR="00865211">
        <w:t xml:space="preserve"> to the </w:t>
      </w:r>
      <w:r w:rsidR="00504F52">
        <w:t>basement</w:t>
      </w:r>
      <w:r w:rsidR="00F57BFD">
        <w:t>, where a laundry was located,</w:t>
      </w:r>
      <w:r w:rsidR="00504F52">
        <w:t xml:space="preserve"> and </w:t>
      </w:r>
      <w:r w:rsidR="00F57BFD">
        <w:t xml:space="preserve">to the </w:t>
      </w:r>
      <w:r w:rsidR="005F1BA3">
        <w:t>courtyard in the back</w:t>
      </w:r>
      <w:r w:rsidR="00865211">
        <w:t xml:space="preserve">.  </w:t>
      </w:r>
      <w:r w:rsidR="00C125BE" w:rsidRPr="00C125BE">
        <w:t xml:space="preserve">The </w:t>
      </w:r>
      <w:r w:rsidR="00C7522B">
        <w:t xml:space="preserve">layout of the </w:t>
      </w:r>
      <w:r w:rsidR="00C125BE" w:rsidRPr="00C125BE">
        <w:t xml:space="preserve">rooms </w:t>
      </w:r>
      <w:r w:rsidR="00C7522B">
        <w:t>was divided into</w:t>
      </w:r>
      <w:r w:rsidR="00C125BE" w:rsidRPr="00C125BE">
        <w:t xml:space="preserve"> two connected wings that followed the</w:t>
      </w:r>
      <w:r w:rsidR="00C125BE">
        <w:t xml:space="preserve"> street facades of the corner building.  </w:t>
      </w:r>
      <w:r w:rsidR="00A465D6" w:rsidRPr="00883002">
        <w:t xml:space="preserve">Despite Hitler’s </w:t>
      </w:r>
      <w:r w:rsidR="00524120">
        <w:t>protestations</w:t>
      </w:r>
      <w:r w:rsidR="00A465D6" w:rsidRPr="00883002">
        <w:t xml:space="preserve"> to the tax authorities, he was able to afford, either through his own income or gifts, t</w:t>
      </w:r>
      <w:r w:rsidR="00AF0F78" w:rsidRPr="00883002">
        <w:t xml:space="preserve">he </w:t>
      </w:r>
      <w:r w:rsidR="00A301B8">
        <w:t xml:space="preserve">considerable </w:t>
      </w:r>
      <w:r w:rsidR="00AF0F78" w:rsidRPr="00883002">
        <w:t xml:space="preserve">annual rent </w:t>
      </w:r>
      <w:r w:rsidR="00A465D6" w:rsidRPr="00883002">
        <w:t>of</w:t>
      </w:r>
      <w:r w:rsidR="00700A6E" w:rsidRPr="00883002">
        <w:t xml:space="preserve"> 4,176 </w:t>
      </w:r>
      <w:proofErr w:type="spellStart"/>
      <w:r w:rsidR="00912120">
        <w:t>R</w:t>
      </w:r>
      <w:r w:rsidR="00AF0F78" w:rsidRPr="00883002">
        <w:t>eichsmark</w:t>
      </w:r>
      <w:r w:rsidR="00A90D42" w:rsidRPr="00883002">
        <w:t>s</w:t>
      </w:r>
      <w:proofErr w:type="spellEnd"/>
      <w:r w:rsidR="00AF0F78" w:rsidRPr="00883002">
        <w:t xml:space="preserve">, </w:t>
      </w:r>
      <w:r w:rsidR="00A465D6" w:rsidRPr="00883002">
        <w:t xml:space="preserve">which </w:t>
      </w:r>
      <w:r w:rsidR="00F05037" w:rsidRPr="00883002">
        <w:t xml:space="preserve">was </w:t>
      </w:r>
      <w:r w:rsidR="00E72141" w:rsidRPr="00883002">
        <w:t xml:space="preserve">about </w:t>
      </w:r>
      <w:r w:rsidR="00CF28CE" w:rsidRPr="00883002">
        <w:t>double</w:t>
      </w:r>
      <w:r w:rsidR="00AF0F78" w:rsidRPr="00883002">
        <w:t xml:space="preserve"> </w:t>
      </w:r>
      <w:r w:rsidR="00E72141" w:rsidRPr="00883002">
        <w:t>the</w:t>
      </w:r>
      <w:r w:rsidR="00AF0F78" w:rsidRPr="00883002">
        <w:t xml:space="preserve"> annual salary </w:t>
      </w:r>
      <w:r w:rsidR="00E72141" w:rsidRPr="00883002">
        <w:t>of</w:t>
      </w:r>
      <w:r w:rsidR="00AF0F78" w:rsidRPr="00883002">
        <w:t xml:space="preserve"> </w:t>
      </w:r>
      <w:r w:rsidR="002C31B6" w:rsidRPr="00883002">
        <w:t>a skilled metal worker</w:t>
      </w:r>
      <w:r w:rsidR="00AF0F78" w:rsidRPr="00883002">
        <w:t>.</w:t>
      </w:r>
      <w:r w:rsidR="004A27FF">
        <w:rPr>
          <w:rStyle w:val="EndnoteReference"/>
        </w:rPr>
        <w:endnoteReference w:id="13"/>
      </w:r>
      <w:r w:rsidR="00AF0F78" w:rsidRPr="00883002">
        <w:t xml:space="preserve">  To these expenses must be added the </w:t>
      </w:r>
      <w:r w:rsidR="006B23E6" w:rsidRPr="00883002">
        <w:t xml:space="preserve">cost of equipping the household and the </w:t>
      </w:r>
      <w:r w:rsidR="00AF0F78" w:rsidRPr="00883002">
        <w:t xml:space="preserve">staff </w:t>
      </w:r>
      <w:r w:rsidR="006B23E6" w:rsidRPr="00883002">
        <w:t>to run</w:t>
      </w:r>
      <w:r w:rsidR="00D31101" w:rsidRPr="00883002">
        <w:t xml:space="preserve"> it</w:t>
      </w:r>
      <w:r w:rsidR="00A465D6" w:rsidRPr="00883002">
        <w:t>.</w:t>
      </w:r>
      <w:r w:rsidR="00D31101" w:rsidRPr="00883002">
        <w:t xml:space="preserve">  </w:t>
      </w:r>
      <w:r w:rsidR="00A465D6" w:rsidRPr="00883002">
        <w:t xml:space="preserve">Unlike </w:t>
      </w:r>
      <w:proofErr w:type="spellStart"/>
      <w:r w:rsidR="00A465D6" w:rsidRPr="00883002">
        <w:t>Haus</w:t>
      </w:r>
      <w:proofErr w:type="spellEnd"/>
      <w:r w:rsidR="00A465D6" w:rsidRPr="00883002">
        <w:t xml:space="preserve"> </w:t>
      </w:r>
      <w:proofErr w:type="spellStart"/>
      <w:r w:rsidR="00A465D6" w:rsidRPr="00883002">
        <w:t>Wachenfeld</w:t>
      </w:r>
      <w:proofErr w:type="spellEnd"/>
      <w:r w:rsidR="00A465D6" w:rsidRPr="00883002">
        <w:t xml:space="preserve">, which </w:t>
      </w:r>
      <w:r w:rsidR="006B23E6" w:rsidRPr="00883002">
        <w:t>came</w:t>
      </w:r>
      <w:r w:rsidR="00A465D6" w:rsidRPr="00883002">
        <w:t xml:space="preserve"> furnished, </w:t>
      </w:r>
      <w:r w:rsidR="00E0667E">
        <w:t>the Prince Regent Square</w:t>
      </w:r>
      <w:r w:rsidR="00A465D6" w:rsidRPr="00883002">
        <w:t xml:space="preserve"> apartment was </w:t>
      </w:r>
      <w:r w:rsidR="00E0667E">
        <w:t xml:space="preserve">rented </w:t>
      </w:r>
      <w:r w:rsidR="00A465D6" w:rsidRPr="00883002">
        <w:t>empty</w:t>
      </w:r>
      <w:r w:rsidR="006B23E6" w:rsidRPr="00883002">
        <w:t>.  H</w:t>
      </w:r>
      <w:r w:rsidR="00A465D6" w:rsidRPr="00883002">
        <w:t>i</w:t>
      </w:r>
      <w:r w:rsidR="00E0667E">
        <w:t>tler’s</w:t>
      </w:r>
      <w:r w:rsidR="00A465D6" w:rsidRPr="00883002">
        <w:t xml:space="preserve"> </w:t>
      </w:r>
      <w:r w:rsidR="00AA5F25">
        <w:t>few</w:t>
      </w:r>
      <w:r w:rsidR="00A465D6" w:rsidRPr="00883002">
        <w:t xml:space="preserve"> pieces of furniture </w:t>
      </w:r>
      <w:r w:rsidR="006B23E6" w:rsidRPr="00883002">
        <w:t xml:space="preserve">hardly sufficed </w:t>
      </w:r>
      <w:r w:rsidR="00AA5F25">
        <w:t>to fill it</w:t>
      </w:r>
      <w:r w:rsidR="00AA5F25" w:rsidRPr="00AA5F25">
        <w:t>s generous spaces</w:t>
      </w:r>
      <w:r w:rsidR="006B23E6" w:rsidRPr="00883002">
        <w:t xml:space="preserve">, and </w:t>
      </w:r>
      <w:r w:rsidR="00E0667E">
        <w:t>he</w:t>
      </w:r>
      <w:r w:rsidR="006B23E6" w:rsidRPr="00883002">
        <w:t xml:space="preserve"> turned to Elsa </w:t>
      </w:r>
      <w:proofErr w:type="spellStart"/>
      <w:r w:rsidR="006B23E6" w:rsidRPr="00883002">
        <w:t>Bruckmann</w:t>
      </w:r>
      <w:proofErr w:type="spellEnd"/>
      <w:r w:rsidR="006B23E6" w:rsidRPr="00883002">
        <w:t xml:space="preserve"> </w:t>
      </w:r>
      <w:r w:rsidR="00E96CD4">
        <w:t>to</w:t>
      </w:r>
      <w:r w:rsidR="006B23E6" w:rsidRPr="00883002">
        <w:t xml:space="preserve"> mak</w:t>
      </w:r>
      <w:r w:rsidR="00E96CD4">
        <w:t>e</w:t>
      </w:r>
      <w:r w:rsidR="00E0667E">
        <w:t xml:space="preserve"> it livable.</w:t>
      </w:r>
      <w:r w:rsidR="00041DBE">
        <w:t xml:space="preserve">  </w:t>
      </w:r>
      <w:r w:rsidR="00524120">
        <w:t>She</w:t>
      </w:r>
      <w:r w:rsidR="0013048C">
        <w:t xml:space="preserve"> willing</w:t>
      </w:r>
      <w:r w:rsidR="00524120">
        <w:t>ly took on the task</w:t>
      </w:r>
      <w:r w:rsidR="0013048C">
        <w:t>, for t</w:t>
      </w:r>
      <w:r w:rsidR="00AA5F25" w:rsidRPr="002F7049">
        <w:t xml:space="preserve">he </w:t>
      </w:r>
      <w:proofErr w:type="spellStart"/>
      <w:r w:rsidR="00AA5F25" w:rsidRPr="002F7049">
        <w:t>Bruckmanns</w:t>
      </w:r>
      <w:proofErr w:type="spellEnd"/>
      <w:r w:rsidR="00AA5F25" w:rsidRPr="002F7049">
        <w:t xml:space="preserve"> shared a </w:t>
      </w:r>
      <w:r w:rsidR="0013048C">
        <w:t>passion for</w:t>
      </w:r>
      <w:r w:rsidR="00AA5F25" w:rsidRPr="002F7049">
        <w:t xml:space="preserve"> domestic design.  </w:t>
      </w:r>
      <w:r w:rsidR="00871AFA" w:rsidRPr="002F7049">
        <w:t>In 1</w:t>
      </w:r>
      <w:r w:rsidR="00A465D6" w:rsidRPr="002F7049">
        <w:t>89</w:t>
      </w:r>
      <w:r w:rsidR="005C463F" w:rsidRPr="002F7049">
        <w:t>7</w:t>
      </w:r>
      <w:r w:rsidR="00871AFA" w:rsidRPr="002F7049">
        <w:t xml:space="preserve">, Hugo </w:t>
      </w:r>
      <w:proofErr w:type="spellStart"/>
      <w:r w:rsidR="00871AFA" w:rsidRPr="002F7049">
        <w:t>Bruckmann</w:t>
      </w:r>
      <w:proofErr w:type="spellEnd"/>
      <w:r w:rsidR="00871AFA" w:rsidRPr="002F7049">
        <w:t xml:space="preserve"> </w:t>
      </w:r>
      <w:r w:rsidR="00524120">
        <w:t>and the</w:t>
      </w:r>
      <w:r w:rsidR="002F7049" w:rsidRPr="002F7049">
        <w:t xml:space="preserve"> </w:t>
      </w:r>
      <w:r w:rsidR="0013048C">
        <w:t xml:space="preserve">art critic </w:t>
      </w:r>
      <w:r w:rsidR="002F7049" w:rsidRPr="002F7049">
        <w:t xml:space="preserve">Julius </w:t>
      </w:r>
      <w:r w:rsidR="002F7049" w:rsidRPr="002F7049">
        <w:rPr>
          <w:rFonts w:cs="Times New Roman"/>
          <w:szCs w:val="24"/>
        </w:rPr>
        <w:t>Meier-</w:t>
      </w:r>
      <w:proofErr w:type="spellStart"/>
      <w:r w:rsidR="002F7049" w:rsidRPr="002F7049">
        <w:rPr>
          <w:rFonts w:cs="Times New Roman"/>
          <w:szCs w:val="24"/>
        </w:rPr>
        <w:t>Graefe</w:t>
      </w:r>
      <w:proofErr w:type="spellEnd"/>
      <w:r w:rsidR="0013048C">
        <w:rPr>
          <w:rFonts w:cs="Times New Roman"/>
          <w:szCs w:val="24"/>
        </w:rPr>
        <w:t xml:space="preserve"> </w:t>
      </w:r>
      <w:r w:rsidR="00986F42">
        <w:rPr>
          <w:rFonts w:cs="Times New Roman"/>
          <w:szCs w:val="24"/>
        </w:rPr>
        <w:t xml:space="preserve">had </w:t>
      </w:r>
      <w:r w:rsidR="006B23E6" w:rsidRPr="002F7049">
        <w:t>founded</w:t>
      </w:r>
      <w:r w:rsidR="00871AFA" w:rsidRPr="002F7049">
        <w:t xml:space="preserve"> a new periodical, </w:t>
      </w:r>
      <w:proofErr w:type="spellStart"/>
      <w:r w:rsidR="00986F42">
        <w:rPr>
          <w:u w:val="single"/>
        </w:rPr>
        <w:t>Dekorative</w:t>
      </w:r>
      <w:proofErr w:type="spellEnd"/>
      <w:r w:rsidR="00871AFA" w:rsidRPr="002F7049">
        <w:rPr>
          <w:u w:val="single"/>
        </w:rPr>
        <w:t xml:space="preserve"> </w:t>
      </w:r>
      <w:proofErr w:type="spellStart"/>
      <w:r w:rsidR="00871AFA" w:rsidRPr="002F7049">
        <w:rPr>
          <w:u w:val="single"/>
        </w:rPr>
        <w:t>Kunst</w:t>
      </w:r>
      <w:proofErr w:type="spellEnd"/>
      <w:r w:rsidR="00871AFA" w:rsidRPr="002F7049">
        <w:t xml:space="preserve">, devoted to </w:t>
      </w:r>
      <w:r w:rsidR="00986F42">
        <w:t xml:space="preserve">the concept of aesthetic environments </w:t>
      </w:r>
      <w:r w:rsidR="00491C4A">
        <w:t>that integrated</w:t>
      </w:r>
      <w:r w:rsidR="00986F42">
        <w:t xml:space="preserve"> art </w:t>
      </w:r>
      <w:r w:rsidR="00986F42">
        <w:lastRenderedPageBreak/>
        <w:t xml:space="preserve">and life.  The </w:t>
      </w:r>
      <w:proofErr w:type="spellStart"/>
      <w:r w:rsidR="00986F42">
        <w:t>Bruckmann’s</w:t>
      </w:r>
      <w:proofErr w:type="spellEnd"/>
      <w:r w:rsidR="00986F42">
        <w:t xml:space="preserve"> own home</w:t>
      </w:r>
      <w:r w:rsidR="00EF0E67">
        <w:t xml:space="preserve"> captured this spirit, with its </w:t>
      </w:r>
      <w:r w:rsidR="00BF77C5">
        <w:rPr>
          <w:rFonts w:cs="Times New Roman"/>
          <w:szCs w:val="24"/>
        </w:rPr>
        <w:t>gracious</w:t>
      </w:r>
      <w:r w:rsidR="00EF0E67">
        <w:rPr>
          <w:rFonts w:cs="Times New Roman"/>
          <w:szCs w:val="24"/>
        </w:rPr>
        <w:t xml:space="preserve">, </w:t>
      </w:r>
      <w:r w:rsidR="00B312A6">
        <w:rPr>
          <w:rFonts w:cs="Times New Roman"/>
          <w:szCs w:val="24"/>
        </w:rPr>
        <w:t xml:space="preserve">tall rooms overflowing with </w:t>
      </w:r>
      <w:r w:rsidR="00EF0E67">
        <w:rPr>
          <w:rFonts w:cs="Times New Roman"/>
          <w:szCs w:val="24"/>
        </w:rPr>
        <w:t>paintings, furniture, sculpture, vases, and books, providing an ideal</w:t>
      </w:r>
      <w:r w:rsidR="00986F42">
        <w:t xml:space="preserve"> setting for salon discussions </w:t>
      </w:r>
      <w:r w:rsidR="00986F42" w:rsidRPr="00041DBE">
        <w:t xml:space="preserve">about </w:t>
      </w:r>
      <w:r w:rsidR="009170F1">
        <w:t>art and</w:t>
      </w:r>
      <w:r w:rsidR="00986F42" w:rsidRPr="00041DBE">
        <w:t xml:space="preserve"> literature.  </w:t>
      </w:r>
      <w:r w:rsidR="00B312A6">
        <w:t xml:space="preserve">In an essay from the 1930s, </w:t>
      </w:r>
      <w:r w:rsidR="00986F42" w:rsidRPr="00041DBE">
        <w:t xml:space="preserve">Elsa </w:t>
      </w:r>
      <w:proofErr w:type="spellStart"/>
      <w:r w:rsidR="00986F42" w:rsidRPr="00041DBE">
        <w:t>Bruckmann</w:t>
      </w:r>
      <w:proofErr w:type="spellEnd"/>
      <w:r w:rsidR="00986F42" w:rsidRPr="00041DBE">
        <w:t xml:space="preserve"> wrote that their home had been a </w:t>
      </w:r>
      <w:r w:rsidR="00871AFA" w:rsidRPr="00041DBE">
        <w:t xml:space="preserve">revelation to Hitler the first time he </w:t>
      </w:r>
      <w:r w:rsidR="00FA5B1F" w:rsidRPr="00041DBE">
        <w:t xml:space="preserve">had </w:t>
      </w:r>
      <w:r w:rsidR="00871AFA" w:rsidRPr="00041DBE">
        <w:t>s</w:t>
      </w:r>
      <w:r w:rsidR="00FA5B1F" w:rsidRPr="00041DBE">
        <w:t>een</w:t>
      </w:r>
      <w:r w:rsidR="00871AFA" w:rsidRPr="00041DBE">
        <w:t xml:space="preserve"> it</w:t>
      </w:r>
      <w:r w:rsidR="00871AFA" w:rsidRPr="004F52AF">
        <w:t>.</w:t>
      </w:r>
      <w:r w:rsidR="00C33BE8" w:rsidRPr="004F52AF">
        <w:rPr>
          <w:rStyle w:val="EndnoteReference"/>
        </w:rPr>
        <w:endnoteReference w:id="14"/>
      </w:r>
    </w:p>
    <w:p w:rsidR="002A2100" w:rsidRPr="004F52AF" w:rsidRDefault="002A2100" w:rsidP="0092079C">
      <w:pPr>
        <w:spacing w:after="0" w:line="480" w:lineRule="auto"/>
        <w:ind w:firstLine="720"/>
      </w:pPr>
      <w:ins w:id="12" w:author="Weinreb, Jenya" w:date="2014-07-25T14:40:00Z">
        <w:r>
          <w:t>&lt;figures 1 and 2 near here&gt;</w:t>
        </w:r>
      </w:ins>
    </w:p>
    <w:p w:rsidR="00871AFA" w:rsidRDefault="00B312A6" w:rsidP="0092079C">
      <w:pPr>
        <w:spacing w:after="0" w:line="480" w:lineRule="auto"/>
        <w:ind w:firstLine="720"/>
      </w:pPr>
      <w:r w:rsidRPr="004F52AF">
        <w:t>Among t</w:t>
      </w:r>
      <w:r w:rsidR="00AA5F25" w:rsidRPr="004F52AF">
        <w:t>he furniture purchased</w:t>
      </w:r>
      <w:r w:rsidR="00AA5F25" w:rsidRPr="00333108">
        <w:t xml:space="preserve"> by </w:t>
      </w:r>
      <w:r w:rsidR="006B23E6" w:rsidRPr="00333108">
        <w:t xml:space="preserve">Elsa </w:t>
      </w:r>
      <w:proofErr w:type="spellStart"/>
      <w:r w:rsidR="00871AFA" w:rsidRPr="00333108">
        <w:t>Bruckmann</w:t>
      </w:r>
      <w:proofErr w:type="spellEnd"/>
      <w:r w:rsidR="00871AFA" w:rsidRPr="00333108">
        <w:t xml:space="preserve"> </w:t>
      </w:r>
      <w:r w:rsidR="00A465D6" w:rsidRPr="00333108">
        <w:t>for Hitler’s apartment</w:t>
      </w:r>
      <w:r w:rsidR="00AA5F25" w:rsidRPr="00333108">
        <w:t xml:space="preserve"> </w:t>
      </w:r>
      <w:r>
        <w:t>were</w:t>
      </w:r>
      <w:r w:rsidR="00AA5F25" w:rsidRPr="00333108">
        <w:t xml:space="preserve"> </w:t>
      </w:r>
      <w:r w:rsidR="007C3A86" w:rsidRPr="00333108">
        <w:t>items</w:t>
      </w:r>
      <w:r w:rsidR="00AA5F25" w:rsidRPr="00333108">
        <w:t xml:space="preserve"> </w:t>
      </w:r>
      <w:r>
        <w:t>by</w:t>
      </w:r>
      <w:r w:rsidR="00871AFA" w:rsidRPr="00333108">
        <w:t xml:space="preserve"> the Jewish-owned Royal Bavarian Furniture Factory, M. </w:t>
      </w:r>
      <w:proofErr w:type="spellStart"/>
      <w:r w:rsidR="00871AFA" w:rsidRPr="00333108">
        <w:t>Ballin</w:t>
      </w:r>
      <w:proofErr w:type="spellEnd"/>
      <w:r w:rsidR="00871AFA" w:rsidRPr="00333108">
        <w:t xml:space="preserve">.  The </w:t>
      </w:r>
      <w:r w:rsidR="007C7AF2">
        <w:t>prestigious</w:t>
      </w:r>
      <w:r w:rsidR="00280194" w:rsidRPr="00333108">
        <w:t xml:space="preserve"> </w:t>
      </w:r>
      <w:r w:rsidR="00871AFA" w:rsidRPr="00333108">
        <w:t xml:space="preserve">Munich firm, founded by cabinet maker Moritz </w:t>
      </w:r>
      <w:proofErr w:type="spellStart"/>
      <w:r w:rsidR="00871AFA" w:rsidRPr="00333108">
        <w:t>Ballin</w:t>
      </w:r>
      <w:proofErr w:type="spellEnd"/>
      <w:r w:rsidR="00871AFA" w:rsidRPr="00333108">
        <w:t xml:space="preserve"> in the nineteenth century, received commissions from European royal houses and</w:t>
      </w:r>
      <w:r w:rsidR="00BF3F55" w:rsidRPr="00333108">
        <w:t xml:space="preserve"> also </w:t>
      </w:r>
      <w:r w:rsidR="00BF3F55" w:rsidRPr="00AF18CD">
        <w:t xml:space="preserve">furnished </w:t>
      </w:r>
      <w:r w:rsidRPr="00AF18CD">
        <w:t xml:space="preserve">luxury </w:t>
      </w:r>
      <w:r w:rsidR="00BF3F55" w:rsidRPr="00AF18CD">
        <w:t>hotels</w:t>
      </w:r>
      <w:r w:rsidR="00280194" w:rsidRPr="00333108">
        <w:t>, villas, businesses, and ocean liners</w:t>
      </w:r>
      <w:r w:rsidR="00BF3F55" w:rsidRPr="00333108">
        <w:t xml:space="preserve">.  </w:t>
      </w:r>
      <w:r w:rsidR="000532C6">
        <w:t>In the twentieth century, t</w:t>
      </w:r>
      <w:r w:rsidR="00333108">
        <w:t xml:space="preserve">he firm worked with </w:t>
      </w:r>
      <w:r w:rsidR="000532C6">
        <w:t>artists</w:t>
      </w:r>
      <w:r w:rsidR="00491C4A">
        <w:t>,</w:t>
      </w:r>
      <w:r w:rsidR="00333108">
        <w:t xml:space="preserve"> such as </w:t>
      </w:r>
      <w:r w:rsidR="00B83E94">
        <w:t xml:space="preserve">Bruno Paul </w:t>
      </w:r>
      <w:r w:rsidR="007D3673">
        <w:t xml:space="preserve">and </w:t>
      </w:r>
      <w:r w:rsidR="00333108">
        <w:t xml:space="preserve">Paul </w:t>
      </w:r>
      <w:proofErr w:type="spellStart"/>
      <w:r w:rsidR="00333108">
        <w:t>Troost</w:t>
      </w:r>
      <w:proofErr w:type="spellEnd"/>
      <w:r w:rsidR="00333108">
        <w:t>, who em</w:t>
      </w:r>
      <w:r w:rsidR="000532C6">
        <w:t>braced neoclassic</w:t>
      </w:r>
      <w:r w:rsidR="00C208B3">
        <w:t>al styles</w:t>
      </w:r>
      <w:r w:rsidR="00491C4A">
        <w:t>, which</w:t>
      </w:r>
      <w:r w:rsidR="00333108">
        <w:t xml:space="preserve"> Hitler</w:t>
      </w:r>
      <w:r w:rsidR="00C208B3">
        <w:t xml:space="preserve"> also favored</w:t>
      </w:r>
      <w:r w:rsidR="00333108">
        <w:t xml:space="preserve">.  Nonetheless, his patronage of a Jewish firm is </w:t>
      </w:r>
      <w:r w:rsidR="001325BC">
        <w:t>inconsistent with</w:t>
      </w:r>
      <w:r w:rsidR="00BB0A28">
        <w:t xml:space="preserve"> </w:t>
      </w:r>
      <w:r w:rsidR="00357766">
        <w:t>the National Socialist</w:t>
      </w:r>
      <w:r w:rsidR="00A856A0">
        <w:t xml:space="preserve"> stance on boycotting</w:t>
      </w:r>
      <w:r w:rsidR="00BB0A28">
        <w:t xml:space="preserve"> Jewish businesses.  </w:t>
      </w:r>
      <w:r w:rsidR="00357766">
        <w:t>It</w:t>
      </w:r>
      <w:r w:rsidR="0081732E" w:rsidRPr="00333108">
        <w:t xml:space="preserve"> may be explained by </w:t>
      </w:r>
      <w:r w:rsidR="00BF3F55" w:rsidRPr="00333108">
        <w:t xml:space="preserve">the </w:t>
      </w:r>
      <w:r w:rsidR="00314317" w:rsidRPr="00333108">
        <w:t>role</w:t>
      </w:r>
      <w:r w:rsidR="00C77167" w:rsidRPr="00333108">
        <w:t xml:space="preserve"> </w:t>
      </w:r>
      <w:r w:rsidR="002F6697" w:rsidRPr="00333108">
        <w:t xml:space="preserve">that </w:t>
      </w:r>
      <w:r w:rsidR="00BB0A28">
        <w:t>Bella</w:t>
      </w:r>
      <w:r w:rsidR="00BF3F55" w:rsidRPr="00333108">
        <w:t xml:space="preserve"> </w:t>
      </w:r>
      <w:proofErr w:type="spellStart"/>
      <w:r w:rsidR="00BF3F55" w:rsidRPr="00333108">
        <w:t>Ballin</w:t>
      </w:r>
      <w:proofErr w:type="spellEnd"/>
      <w:r w:rsidR="00BF3F55" w:rsidRPr="00333108">
        <w:t>, the wife of the firm’s owner</w:t>
      </w:r>
      <w:r w:rsidR="002F6697" w:rsidRPr="00333108">
        <w:t xml:space="preserve"> and a former nurse</w:t>
      </w:r>
      <w:r w:rsidR="00BF3F55" w:rsidRPr="00333108">
        <w:t xml:space="preserve">, </w:t>
      </w:r>
      <w:r w:rsidR="002F6697" w:rsidRPr="00333108">
        <w:t xml:space="preserve">had </w:t>
      </w:r>
      <w:r w:rsidR="00314317" w:rsidRPr="00333108">
        <w:t xml:space="preserve">played in saving </w:t>
      </w:r>
      <w:r w:rsidR="00BF3F55" w:rsidRPr="00333108">
        <w:t xml:space="preserve">Hermann </w:t>
      </w:r>
      <w:proofErr w:type="spellStart"/>
      <w:r w:rsidR="00BF3F55" w:rsidRPr="00333108">
        <w:t>G</w:t>
      </w:r>
      <w:r w:rsidR="00DE6404" w:rsidRPr="00333108">
        <w:rPr>
          <w:rFonts w:cs="Times New Roman"/>
        </w:rPr>
        <w:t>ö</w:t>
      </w:r>
      <w:r w:rsidR="00BF3F55" w:rsidRPr="00333108">
        <w:t>ring’s</w:t>
      </w:r>
      <w:proofErr w:type="spellEnd"/>
      <w:r w:rsidR="00BF3F55" w:rsidRPr="00333108">
        <w:t xml:space="preserve"> </w:t>
      </w:r>
      <w:r w:rsidR="00314317" w:rsidRPr="00333108">
        <w:t xml:space="preserve">life </w:t>
      </w:r>
      <w:r w:rsidR="00BF3F55" w:rsidRPr="00333108">
        <w:t xml:space="preserve">after he </w:t>
      </w:r>
      <w:r w:rsidR="002F6697" w:rsidRPr="00333108">
        <w:t>had been</w:t>
      </w:r>
      <w:r w:rsidR="00BF3F55" w:rsidRPr="00333108">
        <w:t xml:space="preserve"> shot by police near the couple’s home on November 9, 1923, during the </w:t>
      </w:r>
      <w:r w:rsidR="00F64D13">
        <w:t>B</w:t>
      </w:r>
      <w:r w:rsidR="00BF3F55" w:rsidRPr="00333108">
        <w:t xml:space="preserve">eer </w:t>
      </w:r>
      <w:r w:rsidR="00F64D13">
        <w:t>H</w:t>
      </w:r>
      <w:r w:rsidR="00BF3F55" w:rsidRPr="00333108">
        <w:t xml:space="preserve">all </w:t>
      </w:r>
      <w:r w:rsidR="00F64D13">
        <w:t>P</w:t>
      </w:r>
      <w:r w:rsidR="00BF3F55" w:rsidRPr="00333108">
        <w:t>utsch</w:t>
      </w:r>
      <w:r w:rsidR="00871AFA" w:rsidRPr="00333108">
        <w:t xml:space="preserve">.  </w:t>
      </w:r>
      <w:r w:rsidR="00E821D4" w:rsidRPr="00333108">
        <w:t xml:space="preserve">Nonetheless, </w:t>
      </w:r>
      <w:r w:rsidR="00A32677" w:rsidRPr="00333108">
        <w:t>after 1933</w:t>
      </w:r>
      <w:r w:rsidR="00BF3F55" w:rsidRPr="00333108">
        <w:t xml:space="preserve">, </w:t>
      </w:r>
      <w:r w:rsidR="00491C4A">
        <w:t xml:space="preserve">restrictions on </w:t>
      </w:r>
      <w:r w:rsidR="0081732E" w:rsidRPr="00333108">
        <w:t>Jewish businesses</w:t>
      </w:r>
      <w:r w:rsidR="00C724E0" w:rsidRPr="00333108">
        <w:t xml:space="preserve"> drove away customers</w:t>
      </w:r>
      <w:r w:rsidR="0081732E" w:rsidRPr="00333108">
        <w:t xml:space="preserve"> and</w:t>
      </w:r>
      <w:r w:rsidR="00E756BD" w:rsidRPr="00333108">
        <w:t xml:space="preserve">, after its bank </w:t>
      </w:r>
      <w:r>
        <w:t>froze</w:t>
      </w:r>
      <w:r w:rsidR="00E756BD" w:rsidRPr="00333108">
        <w:t xml:space="preserve"> its credit,</w:t>
      </w:r>
      <w:r w:rsidR="0081732E" w:rsidRPr="00333108">
        <w:t xml:space="preserve"> </w:t>
      </w:r>
      <w:r w:rsidR="00491C4A">
        <w:t>the firm</w:t>
      </w:r>
      <w:r w:rsidR="00C724E0" w:rsidRPr="00333108">
        <w:t xml:space="preserve"> </w:t>
      </w:r>
      <w:r w:rsidR="0081732E" w:rsidRPr="00333108">
        <w:t xml:space="preserve">was </w:t>
      </w:r>
      <w:r w:rsidR="003831E1" w:rsidRPr="00333108">
        <w:t>appropriated and thus “</w:t>
      </w:r>
      <w:proofErr w:type="spellStart"/>
      <w:r w:rsidR="00B66B61" w:rsidRPr="00333108">
        <w:t>A</w:t>
      </w:r>
      <w:r w:rsidR="002A4D58" w:rsidRPr="00333108">
        <w:t>ryanized</w:t>
      </w:r>
      <w:proofErr w:type="spellEnd"/>
      <w:r w:rsidR="006E7047" w:rsidRPr="00333108">
        <w:t>.</w:t>
      </w:r>
      <w:r w:rsidR="003831E1" w:rsidRPr="00333108">
        <w:t>”</w:t>
      </w:r>
      <w:r w:rsidR="00AA5F25" w:rsidRPr="00333108">
        <w:t xml:space="preserve">  </w:t>
      </w:r>
      <w:r w:rsidR="00033851">
        <w:t xml:space="preserve">On November 10, 1938, during Crystal Night, Robert </w:t>
      </w:r>
      <w:proofErr w:type="spellStart"/>
      <w:r w:rsidR="00033851">
        <w:t>Ballin</w:t>
      </w:r>
      <w:proofErr w:type="spellEnd"/>
      <w:r w:rsidR="00033851">
        <w:t xml:space="preserve"> </w:t>
      </w:r>
      <w:r w:rsidR="00491C4A">
        <w:t xml:space="preserve">and his brothers </w:t>
      </w:r>
      <w:r w:rsidR="00033851">
        <w:t>w</w:t>
      </w:r>
      <w:r w:rsidR="00491C4A">
        <w:t>ere</w:t>
      </w:r>
      <w:r w:rsidR="00033851">
        <w:t xml:space="preserve"> imprisoned in a concentration camp, as were all adult Jewish men in Germany.  </w:t>
      </w:r>
      <w:proofErr w:type="spellStart"/>
      <w:r w:rsidR="00333108" w:rsidRPr="00333108">
        <w:t>G</w:t>
      </w:r>
      <w:r w:rsidR="00333108" w:rsidRPr="00333108">
        <w:rPr>
          <w:rFonts w:cs="Times New Roman"/>
        </w:rPr>
        <w:t>ö</w:t>
      </w:r>
      <w:r w:rsidR="00333108" w:rsidRPr="00333108">
        <w:t>ring</w:t>
      </w:r>
      <w:r w:rsidR="00537623">
        <w:t>’s</w:t>
      </w:r>
      <w:proofErr w:type="spellEnd"/>
      <w:r w:rsidR="00537623">
        <w:t xml:space="preserve"> intervention</w:t>
      </w:r>
      <w:r w:rsidR="00491C4A">
        <w:t xml:space="preserve"> secured their prompt release from Dachau and, in 1942, </w:t>
      </w:r>
      <w:r w:rsidR="00C14831">
        <w:t xml:space="preserve">as the </w:t>
      </w:r>
      <w:r w:rsidR="00056F36">
        <w:t xml:space="preserve">family </w:t>
      </w:r>
      <w:r w:rsidR="00C14831">
        <w:t xml:space="preserve">faced deportation to the death camps, </w:t>
      </w:r>
      <w:r w:rsidR="00056F36">
        <w:t>their</w:t>
      </w:r>
      <w:r w:rsidR="00491C4A">
        <w:t xml:space="preserve"> emigration visa</w:t>
      </w:r>
      <w:r w:rsidR="00056F36">
        <w:t>s</w:t>
      </w:r>
      <w:r w:rsidR="00AA5F25" w:rsidRPr="00333108">
        <w:t>.</w:t>
      </w:r>
      <w:r w:rsidR="003865FF" w:rsidRPr="00333108">
        <w:rPr>
          <w:rStyle w:val="EndnoteReference"/>
        </w:rPr>
        <w:endnoteReference w:id="15"/>
      </w:r>
      <w:r w:rsidR="002831F6">
        <w:t xml:space="preserve">  </w:t>
      </w:r>
      <w:r w:rsidR="00C14831">
        <w:t>In recent years</w:t>
      </w:r>
      <w:r w:rsidR="002831F6">
        <w:t xml:space="preserve">, the </w:t>
      </w:r>
      <w:proofErr w:type="spellStart"/>
      <w:r w:rsidR="002831F6">
        <w:t>Ballin</w:t>
      </w:r>
      <w:proofErr w:type="spellEnd"/>
      <w:r w:rsidR="002831F6">
        <w:t xml:space="preserve"> furniture created for Hitler </w:t>
      </w:r>
      <w:r w:rsidR="00C14831">
        <w:t xml:space="preserve">has </w:t>
      </w:r>
      <w:r w:rsidR="00EB676B">
        <w:t>garnered</w:t>
      </w:r>
      <w:r w:rsidR="00C14831">
        <w:t xml:space="preserve"> high prices at auctions of </w:t>
      </w:r>
      <w:r w:rsidR="002831F6">
        <w:t>Nazi memorabilia.</w:t>
      </w:r>
      <w:r w:rsidR="000436EA" w:rsidRPr="00333108">
        <w:rPr>
          <w:rStyle w:val="EndnoteReference"/>
        </w:rPr>
        <w:endnoteReference w:id="16"/>
      </w:r>
    </w:p>
    <w:p w:rsidR="00342405" w:rsidRPr="00883002" w:rsidRDefault="008B302C" w:rsidP="0092079C">
      <w:pPr>
        <w:spacing w:after="0" w:line="480" w:lineRule="auto"/>
        <w:ind w:firstLine="720"/>
      </w:pPr>
      <w:r w:rsidRPr="00883002">
        <w:t>While t</w:t>
      </w:r>
      <w:r w:rsidR="00B84E7A" w:rsidRPr="00883002">
        <w:t xml:space="preserve">he move to a luxury apartment in </w:t>
      </w:r>
      <w:proofErr w:type="spellStart"/>
      <w:r w:rsidR="00B84E7A" w:rsidRPr="00883002">
        <w:t>Bogen</w:t>
      </w:r>
      <w:r w:rsidR="00903C29">
        <w:t>hausen</w:t>
      </w:r>
      <w:proofErr w:type="spellEnd"/>
      <w:r w:rsidR="00903C29">
        <w:t xml:space="preserve"> signaled Hitler’s social </w:t>
      </w:r>
      <w:r w:rsidR="00B84E7A" w:rsidRPr="00883002">
        <w:t>respectability to the city’s bet</w:t>
      </w:r>
      <w:r w:rsidR="00D2203E">
        <w:t>ter classes, it also entaile</w:t>
      </w:r>
      <w:r w:rsidR="00A301B8">
        <w:t xml:space="preserve">d </w:t>
      </w:r>
      <w:r w:rsidR="00B84E7A" w:rsidRPr="00883002">
        <w:t xml:space="preserve">political risk.  </w:t>
      </w:r>
      <w:r w:rsidRPr="00883002">
        <w:t>Even after t</w:t>
      </w:r>
      <w:r w:rsidR="0065594E" w:rsidRPr="00883002">
        <w:t xml:space="preserve">he National </w:t>
      </w:r>
      <w:r w:rsidR="0065594E" w:rsidRPr="00883002">
        <w:lastRenderedPageBreak/>
        <w:t xml:space="preserve">Socialist party </w:t>
      </w:r>
      <w:r w:rsidRPr="00883002">
        <w:t>abandoned</w:t>
      </w:r>
      <w:r w:rsidR="0022094E" w:rsidRPr="00883002">
        <w:t xml:space="preserve"> its electoral </w:t>
      </w:r>
      <w:r w:rsidRPr="00883002">
        <w:t>focus</w:t>
      </w:r>
      <w:r w:rsidR="0022094E" w:rsidRPr="00883002">
        <w:t xml:space="preserve"> on working-class voters</w:t>
      </w:r>
      <w:r w:rsidRPr="00883002">
        <w:t xml:space="preserve"> in 1928</w:t>
      </w:r>
      <w:r w:rsidR="0022094E" w:rsidRPr="00883002">
        <w:t xml:space="preserve"> </w:t>
      </w:r>
      <w:r w:rsidRPr="00883002">
        <w:t>it</w:t>
      </w:r>
      <w:r w:rsidR="0022094E" w:rsidRPr="00883002">
        <w:t xml:space="preserve"> continued to </w:t>
      </w:r>
      <w:r w:rsidR="0065594E" w:rsidRPr="00883002">
        <w:t xml:space="preserve">style Hitler as the people’s leader.  But two </w:t>
      </w:r>
      <w:r w:rsidR="00DC7739" w:rsidRPr="00883002">
        <w:t xml:space="preserve">upscale </w:t>
      </w:r>
      <w:r w:rsidR="0022094E" w:rsidRPr="00883002">
        <w:t>residential moves</w:t>
      </w:r>
      <w:r w:rsidR="0065594E" w:rsidRPr="00883002">
        <w:t xml:space="preserve"> in rapid succession</w:t>
      </w:r>
      <w:r w:rsidR="009170F1">
        <w:t>—</w:t>
      </w:r>
      <w:r w:rsidR="00351D96">
        <w:t xml:space="preserve">to </w:t>
      </w:r>
      <w:r w:rsidR="00B433EB">
        <w:t xml:space="preserve">an Alpine resort </w:t>
      </w:r>
      <w:r w:rsidR="00351D96">
        <w:t xml:space="preserve">frequented </w:t>
      </w:r>
      <w:r w:rsidR="00580FAC">
        <w:t>by prominent and wealthy German</w:t>
      </w:r>
      <w:r w:rsidR="00351D96">
        <w:t xml:space="preserve">s </w:t>
      </w:r>
      <w:r w:rsidR="00B433EB">
        <w:t>and</w:t>
      </w:r>
      <w:r w:rsidR="00BD2AEE">
        <w:t xml:space="preserve"> </w:t>
      </w:r>
      <w:r w:rsidR="006B612F">
        <w:t xml:space="preserve">to </w:t>
      </w:r>
      <w:r w:rsidR="00B433EB">
        <w:t xml:space="preserve">an </w:t>
      </w:r>
      <w:r w:rsidR="00903C29">
        <w:t>affluent area of Munich</w:t>
      </w:r>
      <w:r w:rsidR="009170F1">
        <w:t>—</w:t>
      </w:r>
      <w:r w:rsidR="0065594E" w:rsidRPr="00883002">
        <w:t>challenged</w:t>
      </w:r>
      <w:r w:rsidR="009170F1">
        <w:t xml:space="preserve"> </w:t>
      </w:r>
      <w:r w:rsidR="0065594E" w:rsidRPr="00883002">
        <w:t>that image</w:t>
      </w:r>
      <w:r w:rsidR="009170F1">
        <w:t xml:space="preserve">. </w:t>
      </w:r>
      <w:r w:rsidR="0065594E" w:rsidRPr="00883002">
        <w:t xml:space="preserve"> </w:t>
      </w:r>
      <w:r w:rsidR="00DB4A21" w:rsidRPr="00883002">
        <w:t xml:space="preserve">Indeed, concern about alienating the working classes may have been another reason </w:t>
      </w:r>
      <w:r w:rsidR="008C2D0F">
        <w:t>why</w:t>
      </w:r>
      <w:r w:rsidR="00DB4A21" w:rsidRPr="00883002">
        <w:t xml:space="preserve"> Hitler’s sister signed the contract for </w:t>
      </w:r>
      <w:proofErr w:type="spellStart"/>
      <w:r w:rsidR="00DB4A21" w:rsidRPr="00883002">
        <w:t>Haus</w:t>
      </w:r>
      <w:proofErr w:type="spellEnd"/>
      <w:r w:rsidR="00DB4A21" w:rsidRPr="00883002">
        <w:t xml:space="preserve"> </w:t>
      </w:r>
      <w:proofErr w:type="spellStart"/>
      <w:r w:rsidR="00DB4A21" w:rsidRPr="00883002">
        <w:t>Wachenfeld</w:t>
      </w:r>
      <w:proofErr w:type="spellEnd"/>
      <w:r w:rsidR="00DB4A21" w:rsidRPr="00883002">
        <w:t xml:space="preserve">.  When </w:t>
      </w:r>
      <w:r w:rsidR="00353A56" w:rsidRPr="00883002">
        <w:t xml:space="preserve">Hitler’s </w:t>
      </w:r>
      <w:r w:rsidR="00342405" w:rsidRPr="00883002">
        <w:t xml:space="preserve">move to Prince Regent Square became known, the </w:t>
      </w:r>
      <w:r w:rsidR="007C13CD" w:rsidRPr="00883002">
        <w:t xml:space="preserve">Socialist </w:t>
      </w:r>
      <w:r w:rsidR="00A7212C" w:rsidRPr="00883002">
        <w:t xml:space="preserve">newspaper </w:t>
      </w:r>
      <w:r w:rsidR="00A7212C" w:rsidRPr="00883002">
        <w:rPr>
          <w:rFonts w:cs="Times New Roman"/>
          <w:szCs w:val="24"/>
          <w:u w:val="single"/>
        </w:rPr>
        <w:t xml:space="preserve">Berliner </w:t>
      </w:r>
      <w:proofErr w:type="spellStart"/>
      <w:r w:rsidR="00A7212C" w:rsidRPr="00883002">
        <w:rPr>
          <w:rFonts w:cs="Times New Roman"/>
          <w:szCs w:val="24"/>
          <w:u w:val="single"/>
        </w:rPr>
        <w:t>Volkszeitung</w:t>
      </w:r>
      <w:proofErr w:type="spellEnd"/>
      <w:r w:rsidR="00342405" w:rsidRPr="00883002">
        <w:t xml:space="preserve"> </w:t>
      </w:r>
      <w:r w:rsidR="00A7212C" w:rsidRPr="00883002">
        <w:t xml:space="preserve">was </w:t>
      </w:r>
      <w:r w:rsidR="00342405" w:rsidRPr="00883002">
        <w:t xml:space="preserve">quick to expose what </w:t>
      </w:r>
      <w:r w:rsidR="00A7212C" w:rsidRPr="00883002">
        <w:t>it</w:t>
      </w:r>
      <w:r w:rsidR="00342405" w:rsidRPr="00883002">
        <w:t xml:space="preserve"> saw as his hypocrisy.</w:t>
      </w:r>
      <w:r w:rsidRPr="00883002">
        <w:t xml:space="preserve">  </w:t>
      </w:r>
      <w:r w:rsidR="00D02297" w:rsidRPr="00883002">
        <w:t>It sarcastically reported that in order to better serve the will of the people</w:t>
      </w:r>
      <w:r w:rsidR="006B612F">
        <w:t>,</w:t>
      </w:r>
      <w:r w:rsidR="00D02297" w:rsidRPr="00883002">
        <w:t xml:space="preserve"> Hitler had taken a</w:t>
      </w:r>
      <w:r w:rsidR="006B612F">
        <w:t xml:space="preserve"> </w:t>
      </w:r>
      <w:r w:rsidR="003543B1">
        <w:t>stately</w:t>
      </w:r>
      <w:r w:rsidR="00D02297" w:rsidRPr="00883002">
        <w:t xml:space="preserve"> apartment in “Munich’s most feudal neighborhood.”  </w:t>
      </w:r>
      <w:r w:rsidR="00A028B0" w:rsidRPr="00883002">
        <w:t>H</w:t>
      </w:r>
      <w:r w:rsidR="00D02297" w:rsidRPr="00883002">
        <w:t>is household</w:t>
      </w:r>
      <w:r w:rsidR="00A028B0" w:rsidRPr="00883002">
        <w:t xml:space="preserve">, it </w:t>
      </w:r>
      <w:r w:rsidR="003543B1">
        <w:t>noted</w:t>
      </w:r>
      <w:r w:rsidR="00A028B0" w:rsidRPr="00883002">
        <w:t xml:space="preserve">, included </w:t>
      </w:r>
      <w:r w:rsidR="00D02297" w:rsidRPr="00883002">
        <w:t xml:space="preserve">a </w:t>
      </w:r>
      <w:r w:rsidR="00FE3E33" w:rsidRPr="00883002">
        <w:t>valet</w:t>
      </w:r>
      <w:r w:rsidR="00D02297" w:rsidRPr="00883002">
        <w:t xml:space="preserve"> and two dogs</w:t>
      </w:r>
      <w:r w:rsidR="00780D5C" w:rsidRPr="00883002">
        <w:t xml:space="preserve"> of the same </w:t>
      </w:r>
      <w:r w:rsidR="008C2D0F">
        <w:t>breed</w:t>
      </w:r>
      <w:r w:rsidR="00780D5C" w:rsidRPr="00883002">
        <w:t xml:space="preserve">, </w:t>
      </w:r>
      <w:r w:rsidR="00724B23" w:rsidRPr="00883002">
        <w:t xml:space="preserve">the latter </w:t>
      </w:r>
      <w:r w:rsidR="00DD192C">
        <w:t>in the manner of</w:t>
      </w:r>
      <w:r w:rsidR="005630BC" w:rsidRPr="00883002">
        <w:t xml:space="preserve"> </w:t>
      </w:r>
      <w:r w:rsidR="00250E06" w:rsidRPr="00883002">
        <w:t xml:space="preserve">Otto von </w:t>
      </w:r>
      <w:r w:rsidR="00780D5C" w:rsidRPr="00883002">
        <w:t>Bismar</w:t>
      </w:r>
      <w:r w:rsidR="00F026CE">
        <w:t>c</w:t>
      </w:r>
      <w:r w:rsidR="00780D5C" w:rsidRPr="00883002">
        <w:t>k</w:t>
      </w:r>
      <w:r w:rsidR="00D02297" w:rsidRPr="00883002">
        <w:t xml:space="preserve">, </w:t>
      </w:r>
      <w:r w:rsidR="00250E06" w:rsidRPr="00883002">
        <w:t>implying</w:t>
      </w:r>
      <w:r w:rsidR="00D02297" w:rsidRPr="00883002">
        <w:t xml:space="preserve"> that Hitler was now styling himself after the old aristocracy.  </w:t>
      </w:r>
      <w:r w:rsidR="00C2328B" w:rsidRPr="00883002">
        <w:t xml:space="preserve">The </w:t>
      </w:r>
      <w:r w:rsidR="00A7212C" w:rsidRPr="00883002">
        <w:rPr>
          <w:u w:val="single"/>
        </w:rPr>
        <w:t>New York Times</w:t>
      </w:r>
      <w:r w:rsidR="00A7212C" w:rsidRPr="00883002">
        <w:t xml:space="preserve"> </w:t>
      </w:r>
      <w:r w:rsidR="005E0EAB" w:rsidRPr="00883002">
        <w:t xml:space="preserve">picked up the story, suggesting that </w:t>
      </w:r>
      <w:r w:rsidR="00C2328B" w:rsidRPr="00883002">
        <w:t xml:space="preserve">Hitler’s lavish </w:t>
      </w:r>
      <w:r w:rsidR="003A4B6F" w:rsidRPr="00883002">
        <w:t xml:space="preserve">new </w:t>
      </w:r>
      <w:r w:rsidR="00C2328B" w:rsidRPr="00883002">
        <w:t xml:space="preserve">lifestyle </w:t>
      </w:r>
      <w:r w:rsidR="00B433EB">
        <w:t>dis</w:t>
      </w:r>
      <w:r w:rsidR="00394712">
        <w:t>closed</w:t>
      </w:r>
      <w:r w:rsidR="005E0EAB" w:rsidRPr="00883002">
        <w:t xml:space="preserve"> “material as well as moral” support </w:t>
      </w:r>
      <w:r w:rsidR="001D1473" w:rsidRPr="00883002">
        <w:t xml:space="preserve">for “the would-be German </w:t>
      </w:r>
      <w:proofErr w:type="spellStart"/>
      <w:r w:rsidR="001D1473" w:rsidRPr="00883002">
        <w:t>Fascisti</w:t>
      </w:r>
      <w:proofErr w:type="spellEnd"/>
      <w:r w:rsidR="001D1473" w:rsidRPr="00883002">
        <w:t xml:space="preserve">” </w:t>
      </w:r>
      <w:r w:rsidR="005E0EAB" w:rsidRPr="00883002">
        <w:t>among Germany’s wealthy</w:t>
      </w:r>
      <w:r w:rsidR="00D02297" w:rsidRPr="00883002">
        <w:t xml:space="preserve"> </w:t>
      </w:r>
      <w:r w:rsidR="005E0EAB" w:rsidRPr="00883002">
        <w:t>industrialists</w:t>
      </w:r>
      <w:r w:rsidR="00C2328B" w:rsidRPr="00883002">
        <w:t>.</w:t>
      </w:r>
      <w:r w:rsidR="005E0EAB" w:rsidRPr="00883002">
        <w:rPr>
          <w:rStyle w:val="EndnoteReference"/>
        </w:rPr>
        <w:endnoteReference w:id="17"/>
      </w:r>
    </w:p>
    <w:p w:rsidR="0014044B" w:rsidRPr="00883002" w:rsidRDefault="00941962" w:rsidP="0092079C">
      <w:pPr>
        <w:spacing w:after="0" w:line="480" w:lineRule="auto"/>
        <w:ind w:firstLine="720"/>
      </w:pPr>
      <w:r w:rsidRPr="00883002">
        <w:t>T</w:t>
      </w:r>
      <w:r w:rsidR="00903C29">
        <w:t>wo</w:t>
      </w:r>
      <w:r w:rsidRPr="00883002">
        <w:t xml:space="preserve"> years later, it was not Hitler’s finances but </w:t>
      </w:r>
      <w:r w:rsidR="00D41792" w:rsidRPr="00883002">
        <w:t>rather the life he led</w:t>
      </w:r>
      <w:r w:rsidRPr="00883002">
        <w:t xml:space="preserve"> within the apartment that</w:t>
      </w:r>
      <w:r w:rsidR="0014044B" w:rsidRPr="00883002">
        <w:t xml:space="preserve"> came under press scrutiny when </w:t>
      </w:r>
      <w:r w:rsidRPr="00883002">
        <w:t xml:space="preserve">his </w:t>
      </w:r>
      <w:r w:rsidR="005C18DD" w:rsidRPr="00883002">
        <w:t>half-</w:t>
      </w:r>
      <w:r w:rsidRPr="00883002">
        <w:t>niece</w:t>
      </w:r>
      <w:r w:rsidR="008C2D0F">
        <w:t xml:space="preserve">, </w:t>
      </w:r>
      <w:proofErr w:type="spellStart"/>
      <w:r w:rsidR="008C2D0F">
        <w:t>Geli</w:t>
      </w:r>
      <w:proofErr w:type="spellEnd"/>
      <w:r w:rsidR="008C2D0F">
        <w:t xml:space="preserve"> </w:t>
      </w:r>
      <w:proofErr w:type="spellStart"/>
      <w:r w:rsidR="008C2D0F">
        <w:t>Raubal</w:t>
      </w:r>
      <w:proofErr w:type="spellEnd"/>
      <w:r w:rsidR="008C2D0F">
        <w:t>, the eldest daughter of his sister Angela,</w:t>
      </w:r>
      <w:r w:rsidR="0014044B" w:rsidRPr="00883002">
        <w:t xml:space="preserve"> was found dead of a gunshot wound. </w:t>
      </w:r>
      <w:r w:rsidRPr="00883002">
        <w:t xml:space="preserve"> The murky circumstances </w:t>
      </w:r>
      <w:r w:rsidR="00435228" w:rsidRPr="00883002">
        <w:t>of</w:t>
      </w:r>
      <w:r w:rsidR="00024276">
        <w:t xml:space="preserve"> the young </w:t>
      </w:r>
      <w:r w:rsidR="00464501">
        <w:t>woman</w:t>
      </w:r>
      <w:r w:rsidR="00787BED" w:rsidRPr="00883002">
        <w:t>’s suicide</w:t>
      </w:r>
      <w:r w:rsidRPr="00883002">
        <w:t xml:space="preserve"> fed speculation that </w:t>
      </w:r>
      <w:r w:rsidR="00435228" w:rsidRPr="00883002">
        <w:t xml:space="preserve">perversity lay </w:t>
      </w:r>
      <w:r w:rsidRPr="00883002">
        <w:t xml:space="preserve">beneath </w:t>
      </w:r>
      <w:r w:rsidR="00435228" w:rsidRPr="00883002">
        <w:t>the</w:t>
      </w:r>
      <w:r w:rsidRPr="00883002">
        <w:t xml:space="preserve"> thin veneer of </w:t>
      </w:r>
      <w:r w:rsidR="00E06C18">
        <w:t>bourgeois</w:t>
      </w:r>
      <w:r w:rsidR="00435228" w:rsidRPr="00883002">
        <w:t xml:space="preserve"> respectability with which Hitler had </w:t>
      </w:r>
      <w:r w:rsidR="00414A69" w:rsidRPr="00883002">
        <w:t>clad</w:t>
      </w:r>
      <w:r w:rsidR="00435228" w:rsidRPr="00883002">
        <w:t xml:space="preserve"> himself in his </w:t>
      </w:r>
      <w:proofErr w:type="spellStart"/>
      <w:r w:rsidR="009324C4" w:rsidRPr="00883002">
        <w:t>Bogenhausen</w:t>
      </w:r>
      <w:proofErr w:type="spellEnd"/>
      <w:r w:rsidR="00435228" w:rsidRPr="00883002">
        <w:t xml:space="preserve"> home.</w:t>
      </w:r>
      <w:r w:rsidR="008C0239" w:rsidRPr="00883002">
        <w:t xml:space="preserve">  When police were summoned to the apartmen</w:t>
      </w:r>
      <w:r w:rsidR="00443197" w:rsidRPr="00883002">
        <w:t>t on the morning of September 19</w:t>
      </w:r>
      <w:r w:rsidR="008C0239" w:rsidRPr="00883002">
        <w:t xml:space="preserve">, 1931, </w:t>
      </w:r>
      <w:proofErr w:type="spellStart"/>
      <w:r w:rsidR="008C0239" w:rsidRPr="00883002">
        <w:t>Raubal</w:t>
      </w:r>
      <w:proofErr w:type="spellEnd"/>
      <w:r w:rsidR="008C0239" w:rsidRPr="00883002">
        <w:t xml:space="preserve"> had already been dead for many hours and the staff’s description of what had happened seemed suspiciously rehearsed.  Hitler himself was not present, having spent the night </w:t>
      </w:r>
      <w:r w:rsidR="00165EA7">
        <w:t>away</w:t>
      </w:r>
      <w:r w:rsidR="00EA0576">
        <w:t xml:space="preserve"> </w:t>
      </w:r>
      <w:r w:rsidR="005C18DD" w:rsidRPr="00883002">
        <w:t xml:space="preserve">on </w:t>
      </w:r>
      <w:r w:rsidR="008C0239" w:rsidRPr="00883002">
        <w:t xml:space="preserve">a campaign </w:t>
      </w:r>
      <w:r w:rsidR="005C18DD" w:rsidRPr="00883002">
        <w:t>trip</w:t>
      </w:r>
      <w:r w:rsidR="008C0239" w:rsidRPr="00883002">
        <w:t xml:space="preserve">.  </w:t>
      </w:r>
      <w:r w:rsidR="00687300" w:rsidRPr="00883002">
        <w:t xml:space="preserve">The staff reported that after </w:t>
      </w:r>
      <w:r w:rsidR="00AB0CD5" w:rsidRPr="00883002">
        <w:t>he</w:t>
      </w:r>
      <w:r w:rsidR="00687300" w:rsidRPr="00883002">
        <w:t xml:space="preserve"> </w:t>
      </w:r>
      <w:r w:rsidR="0009153A">
        <w:t xml:space="preserve">had </w:t>
      </w:r>
      <w:r w:rsidR="005C18DD" w:rsidRPr="00883002">
        <w:t>left</w:t>
      </w:r>
      <w:r w:rsidR="00687300" w:rsidRPr="00883002">
        <w:t xml:space="preserve"> </w:t>
      </w:r>
      <w:r w:rsidR="005C18DD" w:rsidRPr="00883002">
        <w:t xml:space="preserve">the previous afternoon, </w:t>
      </w:r>
      <w:proofErr w:type="spellStart"/>
      <w:r w:rsidR="00687300" w:rsidRPr="00883002">
        <w:t>Raubal</w:t>
      </w:r>
      <w:proofErr w:type="spellEnd"/>
      <w:r w:rsidR="00687300" w:rsidRPr="00883002">
        <w:t xml:space="preserve"> had seemed agitated and had locked herself in her </w:t>
      </w:r>
      <w:r w:rsidR="00AB0CD5" w:rsidRPr="00883002">
        <w:t>bed</w:t>
      </w:r>
      <w:r w:rsidR="00687300" w:rsidRPr="00883002">
        <w:t xml:space="preserve">room.  When she did not emerge the </w:t>
      </w:r>
      <w:r w:rsidR="000B3316" w:rsidRPr="00883002">
        <w:t>following</w:t>
      </w:r>
      <w:r w:rsidR="00687300" w:rsidRPr="00883002">
        <w:t xml:space="preserve"> morning or respond to </w:t>
      </w:r>
      <w:r w:rsidR="000D5637" w:rsidRPr="00883002">
        <w:t xml:space="preserve">a </w:t>
      </w:r>
      <w:r w:rsidR="00687300" w:rsidRPr="00883002">
        <w:t xml:space="preserve">knock at her </w:t>
      </w:r>
      <w:r w:rsidR="00AB0CD5" w:rsidRPr="00883002">
        <w:lastRenderedPageBreak/>
        <w:t>d</w:t>
      </w:r>
      <w:r w:rsidR="00687300" w:rsidRPr="00883002">
        <w:t xml:space="preserve">oor, the staff forced their way in and found her face-down on the floor, dead of a </w:t>
      </w:r>
      <w:r w:rsidR="00A50376" w:rsidRPr="00883002">
        <w:t>bullet</w:t>
      </w:r>
      <w:r w:rsidR="00687300" w:rsidRPr="00883002">
        <w:t xml:space="preserve"> to the chest.  The pistol, which belonged to her uncle, lay beside her.</w:t>
      </w:r>
      <w:r w:rsidR="008C0239" w:rsidRPr="00883002">
        <w:t xml:space="preserve">  </w:t>
      </w:r>
      <w:r w:rsidR="00687300" w:rsidRPr="00883002">
        <w:t xml:space="preserve">There was no suicide note; on her desk was a half-completed letter to a friend in Vienna </w:t>
      </w:r>
      <w:r w:rsidR="005C18DD" w:rsidRPr="00883002">
        <w:t>about an upcoming visit</w:t>
      </w:r>
      <w:r w:rsidR="00687300" w:rsidRPr="00883002">
        <w:t>.</w:t>
      </w:r>
      <w:r w:rsidR="00807CAC" w:rsidRPr="00883002">
        <w:t xml:space="preserve">  The staff claimed to </w:t>
      </w:r>
      <w:r w:rsidR="00024276">
        <w:t xml:space="preserve">have </w:t>
      </w:r>
      <w:r w:rsidR="00807CAC" w:rsidRPr="00883002">
        <w:t>be</w:t>
      </w:r>
      <w:r w:rsidR="00024276">
        <w:t>en</w:t>
      </w:r>
      <w:r w:rsidR="00807CAC" w:rsidRPr="00883002">
        <w:t xml:space="preserve"> at a loss to explain th</w:t>
      </w:r>
      <w:r w:rsidR="00257419" w:rsidRPr="00883002">
        <w:t xml:space="preserve">e young woman’s </w:t>
      </w:r>
      <w:r w:rsidR="00775746" w:rsidRPr="00883002">
        <w:t>motive</w:t>
      </w:r>
      <w:r w:rsidR="00807CAC" w:rsidRPr="00883002">
        <w:t>.</w:t>
      </w:r>
      <w:r w:rsidR="00B812A1" w:rsidRPr="00883002">
        <w:t xml:space="preserve">  </w:t>
      </w:r>
      <w:r w:rsidR="00A80C83" w:rsidRPr="00883002">
        <w:t>Nazi</w:t>
      </w:r>
      <w:r w:rsidR="003B5064" w:rsidRPr="00883002">
        <w:t xml:space="preserve"> publicists</w:t>
      </w:r>
      <w:r w:rsidR="00B812A1" w:rsidRPr="00883002">
        <w:t xml:space="preserve"> </w:t>
      </w:r>
      <w:r w:rsidR="00A50376" w:rsidRPr="00883002">
        <w:t xml:space="preserve">later </w:t>
      </w:r>
      <w:r w:rsidR="00B812A1" w:rsidRPr="00883002">
        <w:t>issued a</w:t>
      </w:r>
      <w:r w:rsidR="001766CD" w:rsidRPr="00883002">
        <w:t xml:space="preserve"> statement </w:t>
      </w:r>
      <w:r w:rsidR="00B812A1" w:rsidRPr="00883002">
        <w:t>t</w:t>
      </w:r>
      <w:r w:rsidR="00D20AAC">
        <w:t xml:space="preserve">hat </w:t>
      </w:r>
      <w:proofErr w:type="spellStart"/>
      <w:r w:rsidR="00D20AAC">
        <w:t>Raubal</w:t>
      </w:r>
      <w:proofErr w:type="spellEnd"/>
      <w:r w:rsidR="00D20AAC">
        <w:t>, who aspired to be a</w:t>
      </w:r>
      <w:r w:rsidR="00B812A1" w:rsidRPr="00883002">
        <w:t xml:space="preserve"> singer, had taken her </w:t>
      </w:r>
      <w:r w:rsidR="000D5637" w:rsidRPr="00883002">
        <w:t xml:space="preserve">own </w:t>
      </w:r>
      <w:r w:rsidR="00B812A1" w:rsidRPr="00883002">
        <w:t xml:space="preserve">life </w:t>
      </w:r>
      <w:r w:rsidR="00661244" w:rsidRPr="00883002">
        <w:t xml:space="preserve">because of anxiety </w:t>
      </w:r>
      <w:r w:rsidR="007740CA">
        <w:t>over</w:t>
      </w:r>
      <w:r w:rsidR="00661244" w:rsidRPr="00883002">
        <w:t xml:space="preserve"> </w:t>
      </w:r>
      <w:r w:rsidR="00E06C18">
        <w:t>an upcoming</w:t>
      </w:r>
      <w:r w:rsidR="007740CA">
        <w:t xml:space="preserve"> </w:t>
      </w:r>
      <w:r w:rsidR="00661244" w:rsidRPr="00883002">
        <w:t>performance</w:t>
      </w:r>
      <w:r w:rsidR="00E06C18">
        <w:t>, which would have been her first in public</w:t>
      </w:r>
      <w:r w:rsidR="001766CD" w:rsidRPr="00883002">
        <w:t>.</w:t>
      </w:r>
      <w:r w:rsidR="00E06C18">
        <w:rPr>
          <w:rStyle w:val="EndnoteReference"/>
        </w:rPr>
        <w:endnoteReference w:id="18"/>
      </w:r>
      <w:r w:rsidR="00AE19F4">
        <w:t xml:space="preserve">  Few journalists believe</w:t>
      </w:r>
      <w:r w:rsidR="00024276">
        <w:t>d</w:t>
      </w:r>
      <w:r w:rsidR="00AE19F4">
        <w:t xml:space="preserve"> th</w:t>
      </w:r>
      <w:r w:rsidR="00024276">
        <w:t>e</w:t>
      </w:r>
      <w:r w:rsidR="00AE19F4">
        <w:t xml:space="preserve"> official version.</w:t>
      </w:r>
    </w:p>
    <w:p w:rsidR="0087574C" w:rsidRPr="00883002" w:rsidRDefault="000F7FC6" w:rsidP="0092079C">
      <w:pPr>
        <w:spacing w:after="0" w:line="480" w:lineRule="auto"/>
        <w:ind w:firstLine="720"/>
      </w:pPr>
      <w:r w:rsidRPr="00883002">
        <w:t xml:space="preserve">Within days, the story had appeared in newspapers across Germany and </w:t>
      </w:r>
      <w:r w:rsidR="000D5637" w:rsidRPr="00883002">
        <w:t xml:space="preserve">Hitler feared </w:t>
      </w:r>
      <w:r w:rsidRPr="00883002">
        <w:t>it</w:t>
      </w:r>
      <w:r w:rsidR="00F663E0" w:rsidRPr="00883002">
        <w:t xml:space="preserve"> would damage him politically</w:t>
      </w:r>
      <w:r w:rsidR="00007EA8" w:rsidRPr="00883002">
        <w:t>.</w:t>
      </w:r>
      <w:r w:rsidR="003D5BC0" w:rsidRPr="00883002">
        <w:rPr>
          <w:rStyle w:val="EndnoteReference"/>
        </w:rPr>
        <w:endnoteReference w:id="19"/>
      </w:r>
      <w:r w:rsidR="003D5BC0" w:rsidRPr="00883002">
        <w:t xml:space="preserve">  </w:t>
      </w:r>
      <w:r w:rsidR="00A81F3E">
        <w:t xml:space="preserve">Several </w:t>
      </w:r>
      <w:r w:rsidR="003D5BC0" w:rsidRPr="00883002">
        <w:t xml:space="preserve">accounts </w:t>
      </w:r>
      <w:r w:rsidR="00886CAD" w:rsidRPr="00883002">
        <w:t>questioned</w:t>
      </w:r>
      <w:r w:rsidR="003D5BC0" w:rsidRPr="00883002">
        <w:t xml:space="preserve"> the nature of the relationship between the </w:t>
      </w:r>
      <w:r w:rsidR="000D453A" w:rsidRPr="00883002">
        <w:t xml:space="preserve">twenty-three year </w:t>
      </w:r>
      <w:r w:rsidR="003D5BC0" w:rsidRPr="00883002">
        <w:t xml:space="preserve">old girl and her </w:t>
      </w:r>
      <w:r w:rsidR="000D453A" w:rsidRPr="00883002">
        <w:t xml:space="preserve">forty-two year </w:t>
      </w:r>
      <w:r w:rsidR="003D5BC0" w:rsidRPr="00883002">
        <w:t>old uncle</w:t>
      </w:r>
      <w:r w:rsidR="006409E4" w:rsidRPr="00883002">
        <w:t>.</w:t>
      </w:r>
      <w:r w:rsidR="003D5BC0" w:rsidRPr="00883002">
        <w:t xml:space="preserve"> </w:t>
      </w:r>
      <w:r w:rsidR="006409E4" w:rsidRPr="00883002">
        <w:t xml:space="preserve"> </w:t>
      </w:r>
      <w:r w:rsidR="00F6615E" w:rsidRPr="00883002">
        <w:t xml:space="preserve">The </w:t>
      </w:r>
      <w:proofErr w:type="spellStart"/>
      <w:r w:rsidR="00F22662" w:rsidRPr="00883002">
        <w:rPr>
          <w:u w:val="single"/>
        </w:rPr>
        <w:t>Regensburger</w:t>
      </w:r>
      <w:proofErr w:type="spellEnd"/>
      <w:r w:rsidR="00F22662" w:rsidRPr="00883002">
        <w:rPr>
          <w:u w:val="single"/>
        </w:rPr>
        <w:t xml:space="preserve"> Echo</w:t>
      </w:r>
      <w:r w:rsidR="00F6615E" w:rsidRPr="00883002">
        <w:t xml:space="preserve">, a left-liberal </w:t>
      </w:r>
      <w:r w:rsidR="00024276" w:rsidRPr="00A81F3E">
        <w:t>weekly</w:t>
      </w:r>
      <w:r w:rsidR="00F6615E" w:rsidRPr="00A81F3E">
        <w:t>,</w:t>
      </w:r>
      <w:r w:rsidR="00886CAD" w:rsidRPr="00A81F3E">
        <w:t xml:space="preserve"> </w:t>
      </w:r>
      <w:r w:rsidR="001568F7" w:rsidRPr="00A81F3E">
        <w:t>asserted</w:t>
      </w:r>
      <w:r w:rsidR="006409E4" w:rsidRPr="00883002">
        <w:t xml:space="preserve"> that</w:t>
      </w:r>
      <w:r w:rsidR="00233382" w:rsidRPr="00883002">
        <w:t xml:space="preserve"> </w:t>
      </w:r>
      <w:r w:rsidR="00740E09" w:rsidRPr="00883002">
        <w:t>it had been a long time since any</w:t>
      </w:r>
      <w:r w:rsidR="00024276">
        <w:t>one</w:t>
      </w:r>
      <w:r w:rsidR="00740E09" w:rsidRPr="00883002">
        <w:t xml:space="preserve"> had </w:t>
      </w:r>
      <w:r w:rsidR="00F6615E" w:rsidRPr="00883002">
        <w:t>believed it to be</w:t>
      </w:r>
      <w:r w:rsidR="006409E4" w:rsidRPr="00883002">
        <w:t xml:space="preserve"> </w:t>
      </w:r>
      <w:r w:rsidR="00F6615E" w:rsidRPr="00883002">
        <w:t xml:space="preserve">merely </w:t>
      </w:r>
      <w:r w:rsidR="00BE6E78" w:rsidRPr="00883002">
        <w:t>one of kinship</w:t>
      </w:r>
      <w:r w:rsidR="006409E4" w:rsidRPr="00883002">
        <w:t>.</w:t>
      </w:r>
      <w:r w:rsidR="00233382" w:rsidRPr="00883002">
        <w:t xml:space="preserve">  Hitler had paraded his beautiful niece in public</w:t>
      </w:r>
      <w:r w:rsidR="00740E09" w:rsidRPr="00883002">
        <w:t xml:space="preserve">, taking her to the theater and </w:t>
      </w:r>
      <w:r w:rsidR="007F1924" w:rsidRPr="00883002">
        <w:t>political</w:t>
      </w:r>
      <w:r w:rsidR="00740E09" w:rsidRPr="00883002">
        <w:t xml:space="preserve"> events,</w:t>
      </w:r>
      <w:r w:rsidR="00233382" w:rsidRPr="00883002">
        <w:t xml:space="preserve"> and</w:t>
      </w:r>
      <w:r w:rsidR="006409E4" w:rsidRPr="00883002">
        <w:t xml:space="preserve"> </w:t>
      </w:r>
      <w:r w:rsidR="00233382" w:rsidRPr="00883002">
        <w:t xml:space="preserve">even the </w:t>
      </w:r>
      <w:r w:rsidR="00B656BE" w:rsidRPr="00883002">
        <w:t>most servile</w:t>
      </w:r>
      <w:r w:rsidR="00233382" w:rsidRPr="00883002">
        <w:t xml:space="preserve"> Nazis</w:t>
      </w:r>
      <w:r w:rsidR="00F27B73" w:rsidRPr="00883002">
        <w:t xml:space="preserve">, the </w:t>
      </w:r>
      <w:r w:rsidR="00A04B03">
        <w:t>article</w:t>
      </w:r>
      <w:r w:rsidR="00F27B73" w:rsidRPr="00883002">
        <w:t xml:space="preserve"> claimed,</w:t>
      </w:r>
      <w:r w:rsidR="00233382" w:rsidRPr="00883002">
        <w:t xml:space="preserve"> had laughed behind the back of the </w:t>
      </w:r>
      <w:r w:rsidR="00681213">
        <w:t>over-</w:t>
      </w:r>
      <w:r w:rsidR="00C97032" w:rsidRPr="00883002">
        <w:t>solicitous</w:t>
      </w:r>
      <w:r w:rsidR="00233382" w:rsidRPr="00883002">
        <w:t xml:space="preserve"> uncle.</w:t>
      </w:r>
      <w:r w:rsidR="00740E09" w:rsidRPr="00883002">
        <w:t xml:space="preserve">  </w:t>
      </w:r>
      <w:r w:rsidR="001C2901" w:rsidRPr="00883002">
        <w:t xml:space="preserve">But as </w:t>
      </w:r>
      <w:r w:rsidR="00F27B73" w:rsidRPr="00883002">
        <w:t>Hitler’s</w:t>
      </w:r>
      <w:r w:rsidR="001C2901" w:rsidRPr="00883002">
        <w:t xml:space="preserve"> political star ascended, he </w:t>
      </w:r>
      <w:r w:rsidR="005746FC" w:rsidRPr="00883002">
        <w:t xml:space="preserve">postponed </w:t>
      </w:r>
      <w:r w:rsidR="00303C58" w:rsidRPr="00883002">
        <w:t xml:space="preserve">again and again </w:t>
      </w:r>
      <w:r w:rsidR="003346B9" w:rsidRPr="00883002">
        <w:t>legitimiz</w:t>
      </w:r>
      <w:r w:rsidR="007677EE" w:rsidRPr="00883002">
        <w:t>ing</w:t>
      </w:r>
      <w:r w:rsidR="005746FC" w:rsidRPr="00883002">
        <w:t xml:space="preserve"> </w:t>
      </w:r>
      <w:r w:rsidR="003346B9" w:rsidRPr="00883002">
        <w:t xml:space="preserve">his relationship with </w:t>
      </w:r>
      <w:r w:rsidR="004C6D62" w:rsidRPr="00883002">
        <w:t>the young woman who hoped to be</w:t>
      </w:r>
      <w:r w:rsidR="00F27B73" w:rsidRPr="00883002">
        <w:t>come</w:t>
      </w:r>
      <w:r w:rsidR="004C6D62" w:rsidRPr="00883002">
        <w:t xml:space="preserve"> his wife</w:t>
      </w:r>
      <w:r w:rsidR="00C57CA6" w:rsidRPr="00883002">
        <w:t>.  S</w:t>
      </w:r>
      <w:r w:rsidR="001C2901" w:rsidRPr="00883002">
        <w:t xml:space="preserve">he </w:t>
      </w:r>
      <w:r w:rsidR="00F27B73" w:rsidRPr="00883002">
        <w:t>found herself</w:t>
      </w:r>
      <w:r w:rsidR="001C2901" w:rsidRPr="00883002">
        <w:t xml:space="preserve"> reduced to the role of nurse</w:t>
      </w:r>
      <w:r w:rsidR="009930ED" w:rsidRPr="00883002">
        <w:t>maid</w:t>
      </w:r>
      <w:r w:rsidR="001C2901" w:rsidRPr="00883002">
        <w:t xml:space="preserve">, caring for </w:t>
      </w:r>
      <w:r w:rsidR="00C97032" w:rsidRPr="00883002">
        <w:t>him</w:t>
      </w:r>
      <w:r w:rsidR="001C2901" w:rsidRPr="00883002">
        <w:t xml:space="preserve"> </w:t>
      </w:r>
      <w:r w:rsidR="009930ED" w:rsidRPr="00883002">
        <w:t>after his increasing</w:t>
      </w:r>
      <w:r w:rsidR="0009153A">
        <w:t>ly common</w:t>
      </w:r>
      <w:r w:rsidR="009930ED" w:rsidRPr="00883002">
        <w:t xml:space="preserve"> </w:t>
      </w:r>
      <w:r w:rsidR="00246CE5" w:rsidRPr="00883002">
        <w:t>nervous breakdowns.</w:t>
      </w:r>
      <w:r w:rsidR="003346B9" w:rsidRPr="00883002">
        <w:t xml:space="preserve">  </w:t>
      </w:r>
      <w:r w:rsidR="00646B8E" w:rsidRPr="00883002">
        <w:t xml:space="preserve">Exhausted by the demands made upon her and disappointed </w:t>
      </w:r>
      <w:r w:rsidR="00824D57" w:rsidRPr="00883002">
        <w:t>by her feckless uncle</w:t>
      </w:r>
      <w:r w:rsidR="00646B8E" w:rsidRPr="00883002">
        <w:t>, the young woman took</w:t>
      </w:r>
      <w:r w:rsidR="009930ED" w:rsidRPr="00883002">
        <w:t xml:space="preserve"> </w:t>
      </w:r>
      <w:r w:rsidR="00646B8E" w:rsidRPr="00883002">
        <w:t xml:space="preserve">her </w:t>
      </w:r>
      <w:r w:rsidR="00246CE5" w:rsidRPr="00883002">
        <w:t xml:space="preserve">own </w:t>
      </w:r>
      <w:r w:rsidR="009930ED" w:rsidRPr="00883002">
        <w:t>life.</w:t>
      </w:r>
      <w:r w:rsidR="00EB2D90" w:rsidRPr="00883002">
        <w:rPr>
          <w:rStyle w:val="EndnoteReference"/>
        </w:rPr>
        <w:endnoteReference w:id="20"/>
      </w:r>
      <w:r w:rsidR="009930ED" w:rsidRPr="00883002">
        <w:t xml:space="preserve">  </w:t>
      </w:r>
      <w:r w:rsidR="001C2901" w:rsidRPr="00883002">
        <w:t xml:space="preserve">The newspaper thus managed to create a narrative around the suicide that made Hitler look </w:t>
      </w:r>
      <w:r w:rsidR="004C6D62" w:rsidRPr="00883002">
        <w:t xml:space="preserve">ridiculous, </w:t>
      </w:r>
      <w:r w:rsidR="006B15BB" w:rsidRPr="00883002">
        <w:t>immoral</w:t>
      </w:r>
      <w:r w:rsidR="001C2901" w:rsidRPr="00883002">
        <w:t>, and weak all at once.</w:t>
      </w:r>
    </w:p>
    <w:p w:rsidR="00886CAD" w:rsidRPr="00883002" w:rsidRDefault="00D812A6" w:rsidP="0092079C">
      <w:pPr>
        <w:spacing w:after="0" w:line="480" w:lineRule="auto"/>
        <w:ind w:firstLine="720"/>
        <w:rPr>
          <w:szCs w:val="24"/>
        </w:rPr>
      </w:pPr>
      <w:r w:rsidRPr="00883002">
        <w:t xml:space="preserve">The </w:t>
      </w:r>
      <w:proofErr w:type="spellStart"/>
      <w:r w:rsidRPr="00883002">
        <w:rPr>
          <w:u w:val="single"/>
        </w:rPr>
        <w:t>Regensburger</w:t>
      </w:r>
      <w:proofErr w:type="spellEnd"/>
      <w:r w:rsidRPr="00883002">
        <w:rPr>
          <w:u w:val="single"/>
        </w:rPr>
        <w:t xml:space="preserve"> Echo</w:t>
      </w:r>
      <w:r w:rsidR="00FD6F59" w:rsidRPr="00FD6F59">
        <w:t xml:space="preserve"> reported</w:t>
      </w:r>
      <w:r w:rsidRPr="00883002">
        <w:t xml:space="preserve">, </w:t>
      </w:r>
      <w:r w:rsidR="00FD6F59">
        <w:t>as did</w:t>
      </w:r>
      <w:r w:rsidRPr="00FD6F59">
        <w:t xml:space="preserve"> other</w:t>
      </w:r>
      <w:r w:rsidRPr="00883002">
        <w:t xml:space="preserve"> newspapers, that </w:t>
      </w:r>
      <w:proofErr w:type="spellStart"/>
      <w:r w:rsidRPr="00883002">
        <w:t>Raubal</w:t>
      </w:r>
      <w:proofErr w:type="spellEnd"/>
      <w:r w:rsidRPr="00883002">
        <w:t xml:space="preserve"> had lived in an apartment adjacent to that of Hitler, although on the same floor.</w:t>
      </w:r>
      <w:r w:rsidR="007A36BF" w:rsidRPr="00883002">
        <w:t xml:space="preserve">  This information seems to have been given to the press to obfuscate the fact that niece and u</w:t>
      </w:r>
      <w:r w:rsidR="00076224" w:rsidRPr="00883002">
        <w:t>ncle lived in the same dwelling</w:t>
      </w:r>
      <w:r w:rsidR="007A36BF" w:rsidRPr="00883002">
        <w:t xml:space="preserve">.  </w:t>
      </w:r>
      <w:r w:rsidR="00242684" w:rsidRPr="00883002">
        <w:lastRenderedPageBreak/>
        <w:t xml:space="preserve">When </w:t>
      </w:r>
      <w:proofErr w:type="spellStart"/>
      <w:r w:rsidR="00242684" w:rsidRPr="00883002">
        <w:t>Raubal</w:t>
      </w:r>
      <w:proofErr w:type="spellEnd"/>
      <w:r w:rsidR="00242684" w:rsidRPr="00883002">
        <w:t xml:space="preserve"> first moved into </w:t>
      </w:r>
      <w:r w:rsidR="00087058" w:rsidRPr="00883002">
        <w:t xml:space="preserve">Hitler’s </w:t>
      </w:r>
      <w:r w:rsidR="00242684" w:rsidRPr="00883002">
        <w:t xml:space="preserve">apartment in the fall of 1929, he had her register as a subtenant of </w:t>
      </w:r>
      <w:r w:rsidR="00320782" w:rsidRPr="00883002">
        <w:t>Ernst and Maria Reichert, his former landlords</w:t>
      </w:r>
      <w:r w:rsidR="00024276">
        <w:t xml:space="preserve"> </w:t>
      </w:r>
      <w:r w:rsidR="0009153A">
        <w:t>from</w:t>
      </w:r>
      <w:r w:rsidR="00024276">
        <w:t xml:space="preserve"> </w:t>
      </w:r>
      <w:proofErr w:type="spellStart"/>
      <w:r w:rsidR="00024276">
        <w:t>Thiersch</w:t>
      </w:r>
      <w:proofErr w:type="spellEnd"/>
      <w:r w:rsidR="00024276">
        <w:t xml:space="preserve"> Street</w:t>
      </w:r>
      <w:r w:rsidR="00320782" w:rsidRPr="00883002">
        <w:t xml:space="preserve">.  They had moved with him to the new apartment, where Maria Reichert served as a housekeeper.  This arrangement was undoubtedly </w:t>
      </w:r>
      <w:r w:rsidR="00E83C7A" w:rsidRPr="00883002">
        <w:t>intended</w:t>
      </w:r>
      <w:r w:rsidR="00320782" w:rsidRPr="00883002">
        <w:t xml:space="preserve"> </w:t>
      </w:r>
      <w:r w:rsidR="00F906D5" w:rsidRPr="00883002">
        <w:t xml:space="preserve">to make it </w:t>
      </w:r>
      <w:r w:rsidR="00FD6F59">
        <w:t>appear</w:t>
      </w:r>
      <w:r w:rsidR="00F906D5" w:rsidRPr="00883002">
        <w:t xml:space="preserve"> as if the then twenty-one year old was not sharing domestic space with her bachelor uncle.</w:t>
      </w:r>
      <w:r w:rsidR="00320782" w:rsidRPr="00883002">
        <w:t xml:space="preserve">  </w:t>
      </w:r>
      <w:r w:rsidR="0062726C">
        <w:t>And, indeed</w:t>
      </w:r>
      <w:r w:rsidR="00B63122">
        <w:t>, few in the general public knew that Hitler’s niece lived with him.</w:t>
      </w:r>
      <w:r w:rsidR="00B63122">
        <w:rPr>
          <w:rStyle w:val="EndnoteReference"/>
        </w:rPr>
        <w:endnoteReference w:id="21"/>
      </w:r>
    </w:p>
    <w:p w:rsidR="00670B72" w:rsidRPr="00883002" w:rsidRDefault="00670B72" w:rsidP="00CB0D74">
      <w:pPr>
        <w:pStyle w:val="Heading1"/>
        <w:spacing w:before="0" w:beforeAutospacing="0" w:after="0" w:afterAutospacing="0" w:line="480" w:lineRule="auto"/>
        <w:ind w:firstLine="720"/>
        <w:rPr>
          <w:b w:val="0"/>
          <w:sz w:val="24"/>
          <w:szCs w:val="24"/>
        </w:rPr>
      </w:pPr>
      <w:r w:rsidRPr="00883002">
        <w:rPr>
          <w:b w:val="0"/>
          <w:sz w:val="24"/>
          <w:szCs w:val="24"/>
        </w:rPr>
        <w:t xml:space="preserve">The social democratic </w:t>
      </w:r>
      <w:proofErr w:type="spellStart"/>
      <w:r w:rsidRPr="00024276">
        <w:rPr>
          <w:b w:val="0"/>
          <w:sz w:val="24"/>
          <w:szCs w:val="24"/>
          <w:u w:val="single"/>
        </w:rPr>
        <w:t>Münchener</w:t>
      </w:r>
      <w:proofErr w:type="spellEnd"/>
      <w:r w:rsidRPr="00024276">
        <w:rPr>
          <w:b w:val="0"/>
          <w:sz w:val="24"/>
          <w:szCs w:val="24"/>
          <w:u w:val="single"/>
        </w:rPr>
        <w:t xml:space="preserve"> </w:t>
      </w:r>
      <w:r w:rsidR="005B6C58" w:rsidRPr="00024276">
        <w:rPr>
          <w:b w:val="0"/>
          <w:sz w:val="24"/>
          <w:szCs w:val="24"/>
          <w:u w:val="single"/>
        </w:rPr>
        <w:t>Post</w:t>
      </w:r>
      <w:r w:rsidR="0062726C">
        <w:rPr>
          <w:b w:val="0"/>
          <w:sz w:val="24"/>
          <w:szCs w:val="24"/>
        </w:rPr>
        <w:t>, a newspaper that relentlessly opposed the Nazis before their rise to power,</w:t>
      </w:r>
      <w:r w:rsidR="005B6C58" w:rsidRPr="00883002">
        <w:rPr>
          <w:b w:val="0"/>
          <w:sz w:val="24"/>
          <w:szCs w:val="24"/>
        </w:rPr>
        <w:t xml:space="preserve"> </w:t>
      </w:r>
      <w:r w:rsidR="00024276">
        <w:rPr>
          <w:b w:val="0"/>
          <w:sz w:val="24"/>
          <w:szCs w:val="24"/>
        </w:rPr>
        <w:t>sought to expose the lie of</w:t>
      </w:r>
      <w:r w:rsidR="005B6C58" w:rsidRPr="00883002">
        <w:rPr>
          <w:b w:val="0"/>
          <w:sz w:val="24"/>
          <w:szCs w:val="24"/>
        </w:rPr>
        <w:t xml:space="preserve"> </w:t>
      </w:r>
      <w:r w:rsidR="00024276">
        <w:rPr>
          <w:b w:val="0"/>
          <w:sz w:val="24"/>
          <w:szCs w:val="24"/>
        </w:rPr>
        <w:t xml:space="preserve">Hitler’s </w:t>
      </w:r>
      <w:r w:rsidR="005B6C58" w:rsidRPr="00883002">
        <w:rPr>
          <w:b w:val="0"/>
          <w:sz w:val="24"/>
          <w:szCs w:val="24"/>
        </w:rPr>
        <w:t xml:space="preserve">domestic respectability.  In an article </w:t>
      </w:r>
      <w:r w:rsidR="0044127F">
        <w:rPr>
          <w:b w:val="0"/>
          <w:sz w:val="24"/>
          <w:szCs w:val="24"/>
        </w:rPr>
        <w:t>published on</w:t>
      </w:r>
      <w:r w:rsidR="005B6C58" w:rsidRPr="00883002">
        <w:rPr>
          <w:b w:val="0"/>
          <w:sz w:val="24"/>
          <w:szCs w:val="24"/>
        </w:rPr>
        <w:t xml:space="preserve"> September 21</w:t>
      </w:r>
      <w:r w:rsidR="00FF055C" w:rsidRPr="00883002">
        <w:rPr>
          <w:b w:val="0"/>
          <w:sz w:val="24"/>
          <w:szCs w:val="24"/>
        </w:rPr>
        <w:t xml:space="preserve"> </w:t>
      </w:r>
      <w:r w:rsidR="00165EA7">
        <w:rPr>
          <w:b w:val="0"/>
          <w:sz w:val="24"/>
          <w:szCs w:val="24"/>
        </w:rPr>
        <w:t>under</w:t>
      </w:r>
      <w:r w:rsidR="00FF055C" w:rsidRPr="00883002">
        <w:rPr>
          <w:b w:val="0"/>
          <w:sz w:val="24"/>
          <w:szCs w:val="24"/>
        </w:rPr>
        <w:t xml:space="preserve"> the </w:t>
      </w:r>
      <w:r w:rsidR="00883002" w:rsidRPr="00883002">
        <w:rPr>
          <w:b w:val="0"/>
          <w:sz w:val="24"/>
          <w:szCs w:val="24"/>
        </w:rPr>
        <w:t xml:space="preserve">headline </w:t>
      </w:r>
      <w:r w:rsidR="00FF055C" w:rsidRPr="00883002">
        <w:rPr>
          <w:b w:val="0"/>
          <w:sz w:val="24"/>
          <w:szCs w:val="24"/>
        </w:rPr>
        <w:t xml:space="preserve">“A Mysterious Affair: </w:t>
      </w:r>
      <w:r w:rsidR="00C730B2">
        <w:rPr>
          <w:b w:val="0"/>
          <w:sz w:val="24"/>
          <w:szCs w:val="24"/>
        </w:rPr>
        <w:t xml:space="preserve">Suicide of </w:t>
      </w:r>
      <w:r w:rsidR="00FF055C" w:rsidRPr="00883002">
        <w:rPr>
          <w:b w:val="0"/>
          <w:sz w:val="24"/>
          <w:szCs w:val="24"/>
        </w:rPr>
        <w:t>Hitler’s Niece,</w:t>
      </w:r>
      <w:r w:rsidR="00883002" w:rsidRPr="00883002">
        <w:rPr>
          <w:b w:val="0"/>
          <w:sz w:val="24"/>
          <w:szCs w:val="24"/>
        </w:rPr>
        <w:t xml:space="preserve">” </w:t>
      </w:r>
      <w:r w:rsidR="005B6C58" w:rsidRPr="00883002">
        <w:rPr>
          <w:b w:val="0"/>
          <w:sz w:val="24"/>
          <w:szCs w:val="24"/>
        </w:rPr>
        <w:t xml:space="preserve">it reported that </w:t>
      </w:r>
      <w:r w:rsidR="000E2217">
        <w:rPr>
          <w:b w:val="0"/>
          <w:sz w:val="24"/>
          <w:szCs w:val="24"/>
        </w:rPr>
        <w:t>its</w:t>
      </w:r>
      <w:r w:rsidR="007A3105">
        <w:rPr>
          <w:b w:val="0"/>
          <w:sz w:val="24"/>
          <w:szCs w:val="24"/>
        </w:rPr>
        <w:t xml:space="preserve"> sources</w:t>
      </w:r>
      <w:r w:rsidR="005B6C58" w:rsidRPr="00883002">
        <w:rPr>
          <w:b w:val="0"/>
          <w:sz w:val="24"/>
          <w:szCs w:val="24"/>
        </w:rPr>
        <w:t xml:space="preserve"> had revealed th</w:t>
      </w:r>
      <w:r w:rsidR="00883002">
        <w:rPr>
          <w:b w:val="0"/>
          <w:sz w:val="24"/>
          <w:szCs w:val="24"/>
        </w:rPr>
        <w:t xml:space="preserve">at Hitler and his niece had “had yet another </w:t>
      </w:r>
      <w:r w:rsidR="00D4660E">
        <w:rPr>
          <w:b w:val="0"/>
          <w:sz w:val="24"/>
          <w:szCs w:val="24"/>
        </w:rPr>
        <w:t>heated</w:t>
      </w:r>
      <w:r w:rsidR="007A3105" w:rsidRPr="00D4660E">
        <w:rPr>
          <w:b w:val="0"/>
          <w:sz w:val="24"/>
          <w:szCs w:val="24"/>
        </w:rPr>
        <w:t xml:space="preserve"> argument</w:t>
      </w:r>
      <w:r w:rsidR="00883002" w:rsidRPr="00D4660E">
        <w:rPr>
          <w:b w:val="0"/>
          <w:sz w:val="24"/>
          <w:szCs w:val="24"/>
        </w:rPr>
        <w:t>”</w:t>
      </w:r>
      <w:r w:rsidR="005B6C58" w:rsidRPr="00883002">
        <w:rPr>
          <w:b w:val="0"/>
          <w:sz w:val="24"/>
          <w:szCs w:val="24"/>
        </w:rPr>
        <w:t xml:space="preserve"> before he left </w:t>
      </w:r>
      <w:r w:rsidR="00883002">
        <w:rPr>
          <w:b w:val="0"/>
          <w:sz w:val="24"/>
          <w:szCs w:val="24"/>
        </w:rPr>
        <w:t>the apartment on Prince Regent Square</w:t>
      </w:r>
      <w:r w:rsidR="00024276">
        <w:rPr>
          <w:b w:val="0"/>
          <w:sz w:val="24"/>
          <w:szCs w:val="24"/>
        </w:rPr>
        <w:t>.</w:t>
      </w:r>
      <w:r w:rsidR="007A3105">
        <w:rPr>
          <w:b w:val="0"/>
          <w:sz w:val="24"/>
          <w:szCs w:val="24"/>
        </w:rPr>
        <w:t xml:space="preserve"> </w:t>
      </w:r>
      <w:r w:rsidR="00883002">
        <w:rPr>
          <w:b w:val="0"/>
          <w:sz w:val="24"/>
          <w:szCs w:val="24"/>
        </w:rPr>
        <w:t xml:space="preserve"> </w:t>
      </w:r>
      <w:r w:rsidR="00024276">
        <w:rPr>
          <w:b w:val="0"/>
          <w:sz w:val="24"/>
          <w:szCs w:val="24"/>
        </w:rPr>
        <w:t>The reason was that</w:t>
      </w:r>
      <w:r w:rsidR="007A3105">
        <w:rPr>
          <w:b w:val="0"/>
          <w:sz w:val="24"/>
          <w:szCs w:val="24"/>
        </w:rPr>
        <w:t xml:space="preserve"> “</w:t>
      </w:r>
      <w:r w:rsidR="00342E84">
        <w:rPr>
          <w:b w:val="0"/>
          <w:sz w:val="24"/>
          <w:szCs w:val="24"/>
        </w:rPr>
        <w:t>the</w:t>
      </w:r>
      <w:r w:rsidR="007A3105">
        <w:rPr>
          <w:b w:val="0"/>
          <w:sz w:val="24"/>
          <w:szCs w:val="24"/>
        </w:rPr>
        <w:t xml:space="preserve"> fun-loving</w:t>
      </w:r>
      <w:r w:rsidR="00883002">
        <w:rPr>
          <w:b w:val="0"/>
          <w:sz w:val="24"/>
          <w:szCs w:val="24"/>
        </w:rPr>
        <w:t xml:space="preserve"> twenty-three year old </w:t>
      </w:r>
      <w:proofErr w:type="spellStart"/>
      <w:r w:rsidR="00342E84">
        <w:rPr>
          <w:b w:val="0"/>
          <w:sz w:val="24"/>
          <w:szCs w:val="24"/>
        </w:rPr>
        <w:t>Geli</w:t>
      </w:r>
      <w:proofErr w:type="spellEnd"/>
      <w:r w:rsidR="00342E84">
        <w:rPr>
          <w:b w:val="0"/>
          <w:sz w:val="24"/>
          <w:szCs w:val="24"/>
        </w:rPr>
        <w:t xml:space="preserve">, a </w:t>
      </w:r>
      <w:r w:rsidR="00883002">
        <w:rPr>
          <w:b w:val="0"/>
          <w:sz w:val="24"/>
          <w:szCs w:val="24"/>
        </w:rPr>
        <w:t>music student</w:t>
      </w:r>
      <w:r w:rsidR="00165EA7">
        <w:rPr>
          <w:b w:val="0"/>
          <w:sz w:val="24"/>
          <w:szCs w:val="24"/>
        </w:rPr>
        <w:t>,</w:t>
      </w:r>
      <w:r w:rsidR="00883002">
        <w:rPr>
          <w:b w:val="0"/>
          <w:sz w:val="24"/>
          <w:szCs w:val="24"/>
        </w:rPr>
        <w:t xml:space="preserve"> wanted to go to Vienna</w:t>
      </w:r>
      <w:r w:rsidR="00342E84">
        <w:rPr>
          <w:b w:val="0"/>
          <w:sz w:val="24"/>
          <w:szCs w:val="24"/>
        </w:rPr>
        <w:t>.  She wanted to</w:t>
      </w:r>
      <w:r w:rsidR="00FE41B3">
        <w:rPr>
          <w:b w:val="0"/>
          <w:sz w:val="24"/>
          <w:szCs w:val="24"/>
        </w:rPr>
        <w:t xml:space="preserve"> </w:t>
      </w:r>
      <w:r w:rsidR="00342E84">
        <w:rPr>
          <w:b w:val="0"/>
          <w:sz w:val="24"/>
          <w:szCs w:val="24"/>
        </w:rPr>
        <w:t>get</w:t>
      </w:r>
      <w:r w:rsidR="00FE41B3" w:rsidRPr="00B00A19">
        <w:rPr>
          <w:b w:val="0"/>
          <w:sz w:val="24"/>
          <w:szCs w:val="24"/>
        </w:rPr>
        <w:t xml:space="preserve"> engaged.</w:t>
      </w:r>
      <w:r w:rsidR="00883002" w:rsidRPr="00B00A19">
        <w:rPr>
          <w:b w:val="0"/>
          <w:sz w:val="24"/>
          <w:szCs w:val="24"/>
        </w:rPr>
        <w:t xml:space="preserve">  Hitler</w:t>
      </w:r>
      <w:r w:rsidR="00883002">
        <w:rPr>
          <w:b w:val="0"/>
          <w:sz w:val="24"/>
          <w:szCs w:val="24"/>
        </w:rPr>
        <w:t xml:space="preserve"> was </w:t>
      </w:r>
      <w:r w:rsidR="00A02925">
        <w:rPr>
          <w:b w:val="0"/>
          <w:sz w:val="24"/>
          <w:szCs w:val="24"/>
        </w:rPr>
        <w:t xml:space="preserve">firmly </w:t>
      </w:r>
      <w:r w:rsidR="00883002">
        <w:rPr>
          <w:b w:val="0"/>
          <w:sz w:val="24"/>
          <w:szCs w:val="24"/>
        </w:rPr>
        <w:t xml:space="preserve">against </w:t>
      </w:r>
      <w:r w:rsidR="00A02925">
        <w:rPr>
          <w:b w:val="0"/>
          <w:sz w:val="24"/>
          <w:szCs w:val="24"/>
        </w:rPr>
        <w:t>it</w:t>
      </w:r>
      <w:r w:rsidR="00883002">
        <w:rPr>
          <w:b w:val="0"/>
          <w:sz w:val="24"/>
          <w:szCs w:val="24"/>
        </w:rPr>
        <w:t>.”  T</w:t>
      </w:r>
      <w:r w:rsidR="005B6C58" w:rsidRPr="00883002">
        <w:rPr>
          <w:b w:val="0"/>
          <w:sz w:val="24"/>
          <w:szCs w:val="24"/>
        </w:rPr>
        <w:t xml:space="preserve">he paper also reported </w:t>
      </w:r>
      <w:r w:rsidR="00883002">
        <w:rPr>
          <w:b w:val="0"/>
          <w:sz w:val="24"/>
          <w:szCs w:val="24"/>
        </w:rPr>
        <w:t>disturbing details about the body</w:t>
      </w:r>
      <w:r w:rsidR="005B6C58" w:rsidRPr="00883002">
        <w:rPr>
          <w:b w:val="0"/>
          <w:sz w:val="24"/>
          <w:szCs w:val="24"/>
        </w:rPr>
        <w:t xml:space="preserve">: </w:t>
      </w:r>
      <w:r w:rsidR="007A3105">
        <w:rPr>
          <w:b w:val="0"/>
          <w:sz w:val="24"/>
          <w:szCs w:val="24"/>
        </w:rPr>
        <w:t>the nose bone had been</w:t>
      </w:r>
      <w:r w:rsidR="00883002">
        <w:rPr>
          <w:b w:val="0"/>
          <w:sz w:val="24"/>
          <w:szCs w:val="24"/>
        </w:rPr>
        <w:t xml:space="preserve"> shattered, and the corpse </w:t>
      </w:r>
      <w:r w:rsidR="00677089">
        <w:rPr>
          <w:b w:val="0"/>
          <w:sz w:val="24"/>
          <w:szCs w:val="24"/>
        </w:rPr>
        <w:t xml:space="preserve">bore </w:t>
      </w:r>
      <w:r w:rsidR="00883002">
        <w:rPr>
          <w:b w:val="0"/>
          <w:sz w:val="24"/>
          <w:szCs w:val="24"/>
        </w:rPr>
        <w:t>serious injuries.</w:t>
      </w:r>
      <w:r w:rsidR="005B6C58" w:rsidRPr="00883002">
        <w:rPr>
          <w:b w:val="0"/>
          <w:sz w:val="24"/>
          <w:szCs w:val="24"/>
        </w:rPr>
        <w:t xml:space="preserve">  </w:t>
      </w:r>
      <w:r w:rsidR="0009153A">
        <w:rPr>
          <w:b w:val="0"/>
          <w:sz w:val="24"/>
          <w:szCs w:val="24"/>
        </w:rPr>
        <w:t xml:space="preserve">It thereby </w:t>
      </w:r>
      <w:r w:rsidR="005B6C58" w:rsidRPr="00883002">
        <w:rPr>
          <w:b w:val="0"/>
          <w:sz w:val="24"/>
          <w:szCs w:val="24"/>
        </w:rPr>
        <w:t>impli</w:t>
      </w:r>
      <w:r w:rsidR="0009153A">
        <w:rPr>
          <w:b w:val="0"/>
          <w:sz w:val="24"/>
          <w:szCs w:val="24"/>
        </w:rPr>
        <w:t>ed</w:t>
      </w:r>
      <w:r w:rsidR="005B6C58" w:rsidRPr="00883002">
        <w:rPr>
          <w:b w:val="0"/>
          <w:sz w:val="24"/>
          <w:szCs w:val="24"/>
        </w:rPr>
        <w:t xml:space="preserve"> that </w:t>
      </w:r>
      <w:proofErr w:type="spellStart"/>
      <w:r w:rsidR="00CB0D74">
        <w:rPr>
          <w:b w:val="0"/>
          <w:sz w:val="24"/>
          <w:szCs w:val="24"/>
        </w:rPr>
        <w:t>Geli</w:t>
      </w:r>
      <w:proofErr w:type="spellEnd"/>
      <w:r w:rsidR="00CB0D74">
        <w:rPr>
          <w:b w:val="0"/>
          <w:sz w:val="24"/>
          <w:szCs w:val="24"/>
        </w:rPr>
        <w:t xml:space="preserve"> had been beaten or even murdered by her jealous </w:t>
      </w:r>
      <w:r w:rsidR="00024276">
        <w:rPr>
          <w:b w:val="0"/>
          <w:sz w:val="24"/>
          <w:szCs w:val="24"/>
        </w:rPr>
        <w:t>uncle</w:t>
      </w:r>
      <w:r w:rsidR="00FF055C" w:rsidRPr="00883002">
        <w:rPr>
          <w:b w:val="0"/>
          <w:sz w:val="24"/>
          <w:szCs w:val="24"/>
        </w:rPr>
        <w:t xml:space="preserve">, </w:t>
      </w:r>
      <w:r w:rsidR="00024276">
        <w:rPr>
          <w:b w:val="0"/>
          <w:sz w:val="24"/>
          <w:szCs w:val="24"/>
        </w:rPr>
        <w:t>forc</w:t>
      </w:r>
      <w:r w:rsidR="0009153A">
        <w:rPr>
          <w:b w:val="0"/>
          <w:sz w:val="24"/>
          <w:szCs w:val="24"/>
        </w:rPr>
        <w:t>ing</w:t>
      </w:r>
      <w:r w:rsidR="00024276">
        <w:rPr>
          <w:b w:val="0"/>
          <w:sz w:val="24"/>
          <w:szCs w:val="24"/>
        </w:rPr>
        <w:t xml:space="preserve"> </w:t>
      </w:r>
      <w:r w:rsidR="005B6C58" w:rsidRPr="00883002">
        <w:rPr>
          <w:b w:val="0"/>
          <w:sz w:val="24"/>
          <w:szCs w:val="24"/>
        </w:rPr>
        <w:t xml:space="preserve">the Munich police department to reopen its investigation </w:t>
      </w:r>
      <w:r w:rsidR="00257EC7">
        <w:rPr>
          <w:b w:val="0"/>
          <w:sz w:val="24"/>
          <w:szCs w:val="24"/>
        </w:rPr>
        <w:t>of the</w:t>
      </w:r>
      <w:r w:rsidR="005B6C58" w:rsidRPr="00883002">
        <w:rPr>
          <w:b w:val="0"/>
          <w:sz w:val="24"/>
          <w:szCs w:val="24"/>
        </w:rPr>
        <w:t xml:space="preserve"> death.</w:t>
      </w:r>
      <w:r w:rsidR="005D098C">
        <w:rPr>
          <w:rStyle w:val="EndnoteReference"/>
          <w:b w:val="0"/>
          <w:sz w:val="24"/>
          <w:szCs w:val="24"/>
        </w:rPr>
        <w:endnoteReference w:id="22"/>
      </w:r>
    </w:p>
    <w:p w:rsidR="001023BD" w:rsidRPr="00883002" w:rsidRDefault="005B6C58" w:rsidP="0092079C">
      <w:pPr>
        <w:spacing w:after="0" w:line="480" w:lineRule="auto"/>
      </w:pPr>
      <w:r w:rsidRPr="00883002">
        <w:tab/>
      </w:r>
      <w:r w:rsidR="0013303B" w:rsidRPr="00883002">
        <w:t xml:space="preserve">Hitler moved quickly to contain the damage; his lawyer threatened </w:t>
      </w:r>
      <w:r w:rsidR="00CB0D74">
        <w:t>a libel</w:t>
      </w:r>
      <w:r w:rsidR="0013303B" w:rsidRPr="00883002">
        <w:t xml:space="preserve"> action if the newspaper did not print a retraction.  </w:t>
      </w:r>
      <w:r w:rsidR="00FC75D9">
        <w:t>T</w:t>
      </w:r>
      <w:r w:rsidR="00024276">
        <w:t xml:space="preserve">he </w:t>
      </w:r>
      <w:proofErr w:type="spellStart"/>
      <w:r w:rsidR="00024276" w:rsidRPr="00024276">
        <w:rPr>
          <w:szCs w:val="24"/>
          <w:u w:val="single"/>
        </w:rPr>
        <w:t>Münchener</w:t>
      </w:r>
      <w:proofErr w:type="spellEnd"/>
      <w:r w:rsidR="00024276" w:rsidRPr="00024276">
        <w:rPr>
          <w:szCs w:val="24"/>
          <w:u w:val="single"/>
        </w:rPr>
        <w:t xml:space="preserve"> Post</w:t>
      </w:r>
      <w:r w:rsidR="004E4F4A">
        <w:t xml:space="preserve"> </w:t>
      </w:r>
      <w:r w:rsidR="000E4169">
        <w:t xml:space="preserve">was </w:t>
      </w:r>
      <w:r w:rsidR="00FC75D9">
        <w:t xml:space="preserve">thus </w:t>
      </w:r>
      <w:r w:rsidR="00BE5A34">
        <w:t>compelled</w:t>
      </w:r>
      <w:r w:rsidR="000E4169">
        <w:t xml:space="preserve"> to </w:t>
      </w:r>
      <w:r w:rsidR="004E4F4A">
        <w:t>p</w:t>
      </w:r>
      <w:r w:rsidR="00681213">
        <w:t>ublish</w:t>
      </w:r>
      <w:r w:rsidR="00A04B03">
        <w:t xml:space="preserve"> </w:t>
      </w:r>
      <w:r w:rsidR="004E4F4A">
        <w:t xml:space="preserve">a </w:t>
      </w:r>
      <w:r w:rsidR="00A04B03">
        <w:t>statement</w:t>
      </w:r>
      <w:r w:rsidR="004E4F4A">
        <w:t xml:space="preserve"> by Hitler</w:t>
      </w:r>
      <w:r w:rsidR="00A04B03">
        <w:t xml:space="preserve"> denying the charges</w:t>
      </w:r>
      <w:r w:rsidR="00BE5A34">
        <w:t>, which appeared in the next day’s edition</w:t>
      </w:r>
      <w:r w:rsidR="00BC088C">
        <w:t>.</w:t>
      </w:r>
      <w:r w:rsidR="00193FC8">
        <w:t xml:space="preserve">  </w:t>
      </w:r>
      <w:r w:rsidR="0013303B" w:rsidRPr="00883002">
        <w:t>I</w:t>
      </w:r>
      <w:r w:rsidR="00193FC8">
        <w:t xml:space="preserve">t is not true, he wrote, that I had a </w:t>
      </w:r>
      <w:r w:rsidR="00D4660E">
        <w:t>heated</w:t>
      </w:r>
      <w:r w:rsidR="007A3105">
        <w:t xml:space="preserve"> argument</w:t>
      </w:r>
      <w:r w:rsidR="00193FC8">
        <w:t xml:space="preserve"> with my niece.  It is not true that I was </w:t>
      </w:r>
      <w:r w:rsidR="00A02925">
        <w:t xml:space="preserve">firmly </w:t>
      </w:r>
      <w:r w:rsidR="00193FC8">
        <w:t xml:space="preserve">against my niece going to Vienna.  It is not true that she </w:t>
      </w:r>
      <w:r w:rsidR="00BC088C">
        <w:t>intended</w:t>
      </w:r>
      <w:r w:rsidR="00193FC8">
        <w:t xml:space="preserve"> to become engaged or that I had anything against </w:t>
      </w:r>
      <w:r w:rsidR="000E4169">
        <w:t>an engagement</w:t>
      </w:r>
      <w:r w:rsidR="00193FC8">
        <w:t xml:space="preserve">.  And so the </w:t>
      </w:r>
      <w:r w:rsidR="00A04B03">
        <w:t>text</w:t>
      </w:r>
      <w:r w:rsidR="00193FC8">
        <w:t xml:space="preserve"> continued, rebutting point-by-point the newspaper’s </w:t>
      </w:r>
      <w:r w:rsidR="00A04B03">
        <w:t>allegations</w:t>
      </w:r>
      <w:r w:rsidR="00193FC8">
        <w:t>.</w:t>
      </w:r>
      <w:r w:rsidR="000E4169">
        <w:rPr>
          <w:rStyle w:val="EndnoteReference"/>
        </w:rPr>
        <w:endnoteReference w:id="23"/>
      </w:r>
      <w:r w:rsidR="00193FC8">
        <w:t xml:space="preserve">  </w:t>
      </w:r>
    </w:p>
    <w:p w:rsidR="00C96C52" w:rsidRPr="00883002" w:rsidRDefault="00847315" w:rsidP="00C92F08">
      <w:pPr>
        <w:spacing w:after="0" w:line="480" w:lineRule="auto"/>
      </w:pPr>
      <w:r>
        <w:lastRenderedPageBreak/>
        <w:tab/>
        <w:t xml:space="preserve">Ten days later, </w:t>
      </w:r>
      <w:r w:rsidR="002F360F" w:rsidRPr="00883002">
        <w:t>the a</w:t>
      </w:r>
      <w:r w:rsidR="00BF232F" w:rsidRPr="00883002">
        <w:t>nt</w:t>
      </w:r>
      <w:r w:rsidR="00F35AB8">
        <w:t>i-fasc</w:t>
      </w:r>
      <w:r w:rsidR="00BF232F" w:rsidRPr="00883002">
        <w:t xml:space="preserve">ist </w:t>
      </w:r>
      <w:r w:rsidR="00F35AB8">
        <w:t xml:space="preserve">Berlin </w:t>
      </w:r>
      <w:r w:rsidR="00BF232F" w:rsidRPr="00883002">
        <w:t xml:space="preserve">newspaper </w:t>
      </w:r>
      <w:r w:rsidR="00BF232F" w:rsidRPr="004E4F4A">
        <w:rPr>
          <w:u w:val="single"/>
        </w:rPr>
        <w:t>Die Fanfare</w:t>
      </w:r>
      <w:r w:rsidR="00BF232F" w:rsidRPr="00883002">
        <w:t xml:space="preserve"> </w:t>
      </w:r>
      <w:r w:rsidR="002F360F" w:rsidRPr="00883002">
        <w:t>repeated the claim of sexual violence.  Under the headline, “Hitler’s Lover Commits Suicide</w:t>
      </w:r>
      <w:r w:rsidR="00F72918">
        <w:t>: Bachelors and Homosexuals as Nazi Leaders</w:t>
      </w:r>
      <w:r w:rsidR="002F360F" w:rsidRPr="00883002">
        <w:t xml:space="preserve">,” it printed a drawing of an overweight </w:t>
      </w:r>
      <w:r w:rsidR="00493E19">
        <w:t>SA-</w:t>
      </w:r>
      <w:proofErr w:type="spellStart"/>
      <w:r w:rsidR="00493E19">
        <w:t>Stormtrooper</w:t>
      </w:r>
      <w:proofErr w:type="spellEnd"/>
      <w:r w:rsidR="00EF649C">
        <w:t xml:space="preserve"> distinctly resembling </w:t>
      </w:r>
      <w:r w:rsidR="0024090F">
        <w:t xml:space="preserve">SA chief </w:t>
      </w:r>
      <w:r w:rsidR="00EF649C">
        <w:t xml:space="preserve">Ernst </w:t>
      </w:r>
      <w:proofErr w:type="spellStart"/>
      <w:r w:rsidR="00EF649C">
        <w:t>R</w:t>
      </w:r>
      <w:r w:rsidR="00EF649C">
        <w:rPr>
          <w:rFonts w:cs="Times New Roman"/>
        </w:rPr>
        <w:t>ö</w:t>
      </w:r>
      <w:r w:rsidR="00EF649C" w:rsidRPr="00883002">
        <w:t>hm</w:t>
      </w:r>
      <w:proofErr w:type="spellEnd"/>
      <w:r w:rsidR="002F360F" w:rsidRPr="00883002">
        <w:t xml:space="preserve"> wielding a whip and standing over a prone woman on the ground, her arms </w:t>
      </w:r>
      <w:r w:rsidR="00C6748A">
        <w:t>protecting</w:t>
      </w:r>
      <w:r w:rsidR="002F360F" w:rsidRPr="00883002">
        <w:t xml:space="preserve"> her head.  The article</w:t>
      </w:r>
      <w:r w:rsidR="00F35AB8">
        <w:t>, drawing on</w:t>
      </w:r>
      <w:r w:rsidR="004B5A85">
        <w:t xml:space="preserve"> a stor</w:t>
      </w:r>
      <w:r w:rsidR="00F35AB8">
        <w:t xml:space="preserve">y in the Berlin </w:t>
      </w:r>
      <w:proofErr w:type="spellStart"/>
      <w:r w:rsidR="00F35AB8" w:rsidRPr="00D10107">
        <w:rPr>
          <w:u w:val="single"/>
        </w:rPr>
        <w:t>Neue</w:t>
      </w:r>
      <w:proofErr w:type="spellEnd"/>
      <w:r w:rsidR="00F35AB8" w:rsidRPr="00D10107">
        <w:rPr>
          <w:u w:val="single"/>
        </w:rPr>
        <w:t xml:space="preserve"> </w:t>
      </w:r>
      <w:proofErr w:type="spellStart"/>
      <w:r w:rsidR="00F35AB8" w:rsidRPr="00D10107">
        <w:rPr>
          <w:u w:val="single"/>
        </w:rPr>
        <w:t>Montags</w:t>
      </w:r>
      <w:r w:rsidR="00FE6E4D">
        <w:rPr>
          <w:u w:val="single"/>
        </w:rPr>
        <w:t>z</w:t>
      </w:r>
      <w:r w:rsidR="004B5A85" w:rsidRPr="00D10107">
        <w:rPr>
          <w:u w:val="single"/>
        </w:rPr>
        <w:t>eitung</w:t>
      </w:r>
      <w:proofErr w:type="spellEnd"/>
      <w:r w:rsidR="004B5A85">
        <w:t>,</w:t>
      </w:r>
      <w:r w:rsidR="002F360F" w:rsidRPr="00883002">
        <w:t xml:space="preserve"> maintained that it was known in Nazi </w:t>
      </w:r>
      <w:r w:rsidR="00B63122">
        <w:t xml:space="preserve">party </w:t>
      </w:r>
      <w:r w:rsidR="002F360F" w:rsidRPr="00883002">
        <w:t xml:space="preserve">circles that </w:t>
      </w:r>
      <w:proofErr w:type="spellStart"/>
      <w:r w:rsidR="00B63122">
        <w:t>Geli</w:t>
      </w:r>
      <w:proofErr w:type="spellEnd"/>
      <w:r w:rsidR="00B63122">
        <w:t xml:space="preserve"> </w:t>
      </w:r>
      <w:proofErr w:type="spellStart"/>
      <w:r w:rsidR="00B63122">
        <w:t>Raubal</w:t>
      </w:r>
      <w:proofErr w:type="spellEnd"/>
      <w:r w:rsidR="00B63122">
        <w:t xml:space="preserve"> had long been Hitler’s lover</w:t>
      </w:r>
      <w:r w:rsidR="002F360F" w:rsidRPr="00883002">
        <w:t xml:space="preserve">, and that </w:t>
      </w:r>
      <w:r w:rsidR="00C951CB">
        <w:t>her suicide had been provoked by</w:t>
      </w:r>
      <w:r w:rsidR="00D8340A">
        <w:t xml:space="preserve"> </w:t>
      </w:r>
      <w:r w:rsidR="00C951CB">
        <w:t xml:space="preserve">disappointment and disgust: </w:t>
      </w:r>
      <w:r w:rsidR="00D8340A">
        <w:t xml:space="preserve">“Hitler’s private life </w:t>
      </w:r>
      <w:r w:rsidR="004A6F0C">
        <w:t xml:space="preserve">takes </w:t>
      </w:r>
      <w:r w:rsidR="00D8340A">
        <w:t>forms that the young woman obviously could not bear.”</w:t>
      </w:r>
      <w:r w:rsidR="002F360F" w:rsidRPr="00883002">
        <w:t xml:space="preserve">  </w:t>
      </w:r>
      <w:r w:rsidR="001322B0">
        <w:t>This euphemistic language hinted at the darkest sexual perversities.  The article then</w:t>
      </w:r>
      <w:r w:rsidR="00F72918">
        <w:t xml:space="preserve"> dropped a second bombshell:</w:t>
      </w:r>
      <w:r w:rsidR="002F360F" w:rsidRPr="00883002">
        <w:t xml:space="preserve"> </w:t>
      </w:r>
      <w:r w:rsidR="00D9777A">
        <w:t xml:space="preserve"> </w:t>
      </w:r>
      <w:proofErr w:type="spellStart"/>
      <w:r w:rsidR="002F360F" w:rsidRPr="00883002">
        <w:t>Raubal</w:t>
      </w:r>
      <w:proofErr w:type="spellEnd"/>
      <w:r w:rsidR="002F360F" w:rsidRPr="00883002">
        <w:t xml:space="preserve"> was not </w:t>
      </w:r>
      <w:r w:rsidR="001322B0">
        <w:t>Hitler’s first female victim</w:t>
      </w:r>
      <w:r w:rsidR="002F360F" w:rsidRPr="00883002">
        <w:t xml:space="preserve">.  </w:t>
      </w:r>
      <w:r w:rsidR="001322B0">
        <w:t>In 1928</w:t>
      </w:r>
      <w:r w:rsidR="00D9777A">
        <w:t xml:space="preserve">, </w:t>
      </w:r>
      <w:r w:rsidR="00F72918">
        <w:t xml:space="preserve">the </w:t>
      </w:r>
      <w:r w:rsidR="001322B0">
        <w:t>newspaper reported</w:t>
      </w:r>
      <w:r w:rsidR="00F72918">
        <w:t xml:space="preserve">, </w:t>
      </w:r>
      <w:r w:rsidR="00D9777A">
        <w:t xml:space="preserve">a </w:t>
      </w:r>
      <w:r w:rsidR="002F360F" w:rsidRPr="00883002">
        <w:t xml:space="preserve">young woman in Berchtesgaden had </w:t>
      </w:r>
      <w:r w:rsidR="003D48F3">
        <w:t xml:space="preserve">also </w:t>
      </w:r>
      <w:r w:rsidR="00D9777A">
        <w:t>killed</w:t>
      </w:r>
      <w:r w:rsidR="002F360F" w:rsidRPr="00883002">
        <w:t xml:space="preserve"> herself</w:t>
      </w:r>
      <w:r w:rsidR="001322B0">
        <w:t xml:space="preserve"> because of Hitler</w:t>
      </w:r>
      <w:r w:rsidR="00D9777A">
        <w:t xml:space="preserve">.  The article was wrong about the </w:t>
      </w:r>
      <w:r w:rsidR="00957955">
        <w:t xml:space="preserve">actual </w:t>
      </w:r>
      <w:r w:rsidR="00D9777A">
        <w:t xml:space="preserve">suicide: </w:t>
      </w:r>
      <w:r w:rsidR="002F360F" w:rsidRPr="00883002">
        <w:t>Mimi Reiter,</w:t>
      </w:r>
      <w:r w:rsidR="00DE32B2">
        <w:t xml:space="preserve"> unnamed in the article, had </w:t>
      </w:r>
      <w:r w:rsidR="00D9777A">
        <w:t xml:space="preserve">attempted to hang herself </w:t>
      </w:r>
      <w:r w:rsidR="00957955">
        <w:t>after being</w:t>
      </w:r>
      <w:r w:rsidR="00D9777A">
        <w:t xml:space="preserve"> </w:t>
      </w:r>
      <w:r w:rsidR="00957955">
        <w:t>romanced</w:t>
      </w:r>
      <w:r w:rsidR="00D9777A">
        <w:t xml:space="preserve"> </w:t>
      </w:r>
      <w:r w:rsidR="00957955">
        <w:t>by</w:t>
      </w:r>
      <w:r w:rsidR="00D9777A">
        <w:t xml:space="preserve"> Hitler</w:t>
      </w:r>
      <w:r w:rsidR="00DE32B2">
        <w:t xml:space="preserve">, </w:t>
      </w:r>
      <w:r w:rsidR="00957955">
        <w:t xml:space="preserve">an affair </w:t>
      </w:r>
      <w:r w:rsidR="00DE32B2">
        <w:t xml:space="preserve">which had begun when she was </w:t>
      </w:r>
      <w:r w:rsidR="00957955">
        <w:t xml:space="preserve">just </w:t>
      </w:r>
      <w:r w:rsidR="00DE32B2">
        <w:t>sixteen years old</w:t>
      </w:r>
      <w:r w:rsidR="002F360F" w:rsidRPr="00883002">
        <w:t xml:space="preserve">.  </w:t>
      </w:r>
      <w:r w:rsidR="00DE32B2" w:rsidRPr="00DE32B2">
        <w:rPr>
          <w:u w:val="single"/>
        </w:rPr>
        <w:t>Fanfare</w:t>
      </w:r>
      <w:r w:rsidR="00C96C52" w:rsidRPr="00883002">
        <w:t xml:space="preserve"> </w:t>
      </w:r>
      <w:r w:rsidR="004E4F4A">
        <w:t xml:space="preserve">thus </w:t>
      </w:r>
      <w:r w:rsidR="001322B0">
        <w:t>implied</w:t>
      </w:r>
      <w:r w:rsidR="00C96C52" w:rsidRPr="00883002">
        <w:t xml:space="preserve"> that Hitler’s </w:t>
      </w:r>
      <w:r w:rsidR="004E4F4A">
        <w:t>female lovers</w:t>
      </w:r>
      <w:r w:rsidR="00C96C52" w:rsidRPr="00883002">
        <w:t xml:space="preserve"> e</w:t>
      </w:r>
      <w:r w:rsidR="004E4F4A">
        <w:t>xperienced</w:t>
      </w:r>
      <w:r w:rsidR="00C96C52" w:rsidRPr="00883002">
        <w:t xml:space="preserve"> something so awful </w:t>
      </w:r>
      <w:r w:rsidR="004E4F4A">
        <w:t>and</w:t>
      </w:r>
      <w:r w:rsidR="00C96C52" w:rsidRPr="00883002">
        <w:t xml:space="preserve"> demeaning</w:t>
      </w:r>
      <w:r w:rsidR="004E4F4A">
        <w:t xml:space="preserve"> that</w:t>
      </w:r>
      <w:r w:rsidR="00C96C52" w:rsidRPr="00883002">
        <w:t xml:space="preserve"> they were driven to kill themselves.  </w:t>
      </w:r>
      <w:r w:rsidR="004E4F4A">
        <w:t>The article</w:t>
      </w:r>
      <w:r w:rsidR="00C96C52" w:rsidRPr="00883002">
        <w:t xml:space="preserve"> </w:t>
      </w:r>
      <w:r w:rsidR="00CA4598">
        <w:t>then broadened the picture of deviancy</w:t>
      </w:r>
      <w:r w:rsidR="00C96C52" w:rsidRPr="00883002">
        <w:t xml:space="preserve"> </w:t>
      </w:r>
      <w:r w:rsidR="00EF649C">
        <w:t xml:space="preserve">among the Nazi leadership </w:t>
      </w:r>
      <w:r w:rsidR="00CA4598">
        <w:t xml:space="preserve">by reminding readers of </w:t>
      </w:r>
      <w:proofErr w:type="spellStart"/>
      <w:r w:rsidR="00BA4F9D">
        <w:t>R</w:t>
      </w:r>
      <w:r w:rsidR="00BA4F9D">
        <w:rPr>
          <w:rFonts w:cs="Times New Roman"/>
        </w:rPr>
        <w:t>ö</w:t>
      </w:r>
      <w:r w:rsidR="00BA4F9D" w:rsidRPr="00883002">
        <w:t>hm</w:t>
      </w:r>
      <w:r w:rsidR="00BA4F9D">
        <w:t>’s</w:t>
      </w:r>
      <w:proofErr w:type="spellEnd"/>
      <w:r w:rsidR="00BA4F9D">
        <w:t xml:space="preserve"> </w:t>
      </w:r>
      <w:r w:rsidR="004E4F4A">
        <w:t>homosexuality</w:t>
      </w:r>
      <w:r w:rsidR="00C96C52" w:rsidRPr="00883002">
        <w:t xml:space="preserve">, which </w:t>
      </w:r>
      <w:r w:rsidR="00DE32B2">
        <w:t xml:space="preserve">the </w:t>
      </w:r>
      <w:proofErr w:type="spellStart"/>
      <w:r w:rsidR="004E4F4A" w:rsidRPr="00024276">
        <w:rPr>
          <w:szCs w:val="24"/>
          <w:u w:val="single"/>
        </w:rPr>
        <w:t>Münchener</w:t>
      </w:r>
      <w:proofErr w:type="spellEnd"/>
      <w:r w:rsidR="004E4F4A" w:rsidRPr="00024276">
        <w:rPr>
          <w:szCs w:val="24"/>
          <w:u w:val="single"/>
        </w:rPr>
        <w:t xml:space="preserve"> Post</w:t>
      </w:r>
      <w:r w:rsidR="004E4F4A" w:rsidRPr="00883002">
        <w:rPr>
          <w:szCs w:val="24"/>
        </w:rPr>
        <w:t xml:space="preserve"> </w:t>
      </w:r>
      <w:r w:rsidR="00DE32B2">
        <w:t xml:space="preserve">had </w:t>
      </w:r>
      <w:r w:rsidR="00C96C52" w:rsidRPr="00883002">
        <w:t>exposed</w:t>
      </w:r>
      <w:r w:rsidR="00DE32B2">
        <w:t xml:space="preserve"> the previous summer</w:t>
      </w:r>
      <w:r w:rsidR="00EF649C">
        <w:t>.  H</w:t>
      </w:r>
      <w:r w:rsidR="004E4F4A">
        <w:t>ow much value</w:t>
      </w:r>
      <w:r w:rsidR="00EF649C">
        <w:t>, it asked,</w:t>
      </w:r>
      <w:r w:rsidR="00C96C52" w:rsidRPr="00883002">
        <w:t xml:space="preserve"> </w:t>
      </w:r>
      <w:r w:rsidR="00B53C0B">
        <w:t>did</w:t>
      </w:r>
      <w:r w:rsidR="004E4F4A">
        <w:t xml:space="preserve"> </w:t>
      </w:r>
      <w:r w:rsidR="008B1AB0" w:rsidRPr="00883002">
        <w:t xml:space="preserve">Hitler’s words </w:t>
      </w:r>
      <w:r w:rsidR="00B53C0B">
        <w:t>on</w:t>
      </w:r>
      <w:r w:rsidR="008B1AB0" w:rsidRPr="00883002">
        <w:t xml:space="preserve"> the </w:t>
      </w:r>
      <w:r w:rsidR="006C1AE3">
        <w:t>sanctity</w:t>
      </w:r>
      <w:r w:rsidR="008B1AB0" w:rsidRPr="00883002">
        <w:t xml:space="preserve"> of the family</w:t>
      </w:r>
      <w:r w:rsidR="004E4F4A">
        <w:t xml:space="preserve"> </w:t>
      </w:r>
      <w:r w:rsidR="00B53C0B">
        <w:t xml:space="preserve">carry </w:t>
      </w:r>
      <w:r w:rsidR="00F72918">
        <w:t xml:space="preserve">when the party was led by </w:t>
      </w:r>
      <w:r w:rsidR="00EF649C">
        <w:t>men</w:t>
      </w:r>
      <w:r w:rsidR="00C96C52" w:rsidRPr="00883002">
        <w:t xml:space="preserve"> </w:t>
      </w:r>
      <w:r w:rsidR="00EF649C">
        <w:t>who</w:t>
      </w:r>
      <w:r w:rsidR="004E4F4A">
        <w:t xml:space="preserve"> </w:t>
      </w:r>
      <w:r w:rsidR="00B53C0B">
        <w:t>preferred the company of boys in the</w:t>
      </w:r>
      <w:r w:rsidR="008B1AB0" w:rsidRPr="00883002">
        <w:t xml:space="preserve"> Hitler </w:t>
      </w:r>
      <w:r w:rsidR="00B53C0B">
        <w:t>Y</w:t>
      </w:r>
      <w:r w:rsidR="008B1AB0" w:rsidRPr="00883002">
        <w:t>outh</w:t>
      </w:r>
      <w:r w:rsidR="00EF649C">
        <w:t xml:space="preserve"> or</w:t>
      </w:r>
      <w:r w:rsidR="00C96C52" w:rsidRPr="00883002">
        <w:t xml:space="preserve"> </w:t>
      </w:r>
      <w:r w:rsidR="00EF649C">
        <w:t>drove women to suicide?</w:t>
      </w:r>
      <w:r w:rsidR="00CA4598">
        <w:t xml:space="preserve">  </w:t>
      </w:r>
      <w:r w:rsidR="00F4593F">
        <w:t xml:space="preserve">Rather than protect German families, the article </w:t>
      </w:r>
      <w:r w:rsidR="00696BCE">
        <w:t>inferred</w:t>
      </w:r>
      <w:r w:rsidR="00F4593F">
        <w:t xml:space="preserve"> that </w:t>
      </w:r>
      <w:r w:rsidR="00FC13C6">
        <w:t>high-ranking Nazis</w:t>
      </w:r>
      <w:r w:rsidR="00876C8F">
        <w:t xml:space="preserve"> </w:t>
      </w:r>
      <w:r w:rsidR="002C266D">
        <w:t xml:space="preserve">bachelors </w:t>
      </w:r>
      <w:r w:rsidR="00F4593F">
        <w:t>and</w:t>
      </w:r>
      <w:r w:rsidR="00876C8F">
        <w:t xml:space="preserve"> </w:t>
      </w:r>
      <w:r w:rsidR="00CA4598">
        <w:t>homosexuals</w:t>
      </w:r>
      <w:r w:rsidR="00F4593F">
        <w:t xml:space="preserve"> </w:t>
      </w:r>
      <w:r w:rsidR="005E51E6">
        <w:t xml:space="preserve">would </w:t>
      </w:r>
      <w:r w:rsidR="00FA63AB">
        <w:t>pr</w:t>
      </w:r>
      <w:r w:rsidR="00F4593F">
        <w:t>ey on them</w:t>
      </w:r>
      <w:r w:rsidR="00CA4598">
        <w:t>.</w:t>
      </w:r>
      <w:r w:rsidR="008F3894">
        <w:rPr>
          <w:rStyle w:val="EndnoteReference"/>
        </w:rPr>
        <w:endnoteReference w:id="24"/>
      </w:r>
    </w:p>
    <w:p w:rsidR="00B93E3A" w:rsidRDefault="006646BE" w:rsidP="0092079C">
      <w:pPr>
        <w:spacing w:after="0" w:line="480" w:lineRule="auto"/>
      </w:pPr>
      <w:r>
        <w:tab/>
        <w:t xml:space="preserve">As Ron Rosenbaum has written in his investigation of </w:t>
      </w:r>
      <w:proofErr w:type="spellStart"/>
      <w:r w:rsidR="004E4F4A">
        <w:t>Raubal’s</w:t>
      </w:r>
      <w:proofErr w:type="spellEnd"/>
      <w:r>
        <w:t xml:space="preserve"> suicide, “what’s remarkable is how widespread, how public, and how ugly and damning the publicity about </w:t>
      </w:r>
      <w:proofErr w:type="spellStart"/>
      <w:r>
        <w:t>Geli</w:t>
      </w:r>
      <w:proofErr w:type="spellEnd"/>
      <w:r>
        <w:t xml:space="preserve"> </w:t>
      </w:r>
      <w:proofErr w:type="spellStart"/>
      <w:r>
        <w:t>Raubal’s</w:t>
      </w:r>
      <w:proofErr w:type="spellEnd"/>
      <w:r>
        <w:t xml:space="preserve"> death was—and not just in Munich.  It was as if her death suddenly unleashed or </w:t>
      </w:r>
      <w:r>
        <w:lastRenderedPageBreak/>
        <w:t>legitimized the expression of the unspoken, the publication of the most vile and virulent whispers about Hitler, embodying the belief, even the wish, by his opponents that he was as much a monster of perversion privately as he was in his politics—a belief, a wish that had already spread beyond the borders of Germany.”</w:t>
      </w:r>
      <w:r>
        <w:rPr>
          <w:rStyle w:val="EndnoteReference"/>
        </w:rPr>
        <w:endnoteReference w:id="25"/>
      </w:r>
      <w:r>
        <w:t xml:space="preserve">  </w:t>
      </w:r>
      <w:r w:rsidR="00353EDD" w:rsidRPr="001A0A57">
        <w:t xml:space="preserve">According to </w:t>
      </w:r>
      <w:r w:rsidR="00D3204C" w:rsidRPr="001A0A57">
        <w:t xml:space="preserve">Hans </w:t>
      </w:r>
      <w:r w:rsidR="00353EDD" w:rsidRPr="001A0A57">
        <w:t>Frank,</w:t>
      </w:r>
      <w:r w:rsidR="00D3204C" w:rsidRPr="001A0A57">
        <w:t xml:space="preserve"> then the Nazi party’s lawyer, </w:t>
      </w:r>
      <w:r w:rsidR="00353EDD" w:rsidRPr="001A0A57">
        <w:t xml:space="preserve">Hitler agonized over the “terrible filth” being spread about him and swore </w:t>
      </w:r>
      <w:r w:rsidR="00E01D44">
        <w:t>he would not forget</w:t>
      </w:r>
      <w:r w:rsidR="00353EDD" w:rsidRPr="001A0A57">
        <w:t>.</w:t>
      </w:r>
      <w:r w:rsidR="001A0A57" w:rsidRPr="001A0A57">
        <w:rPr>
          <w:rStyle w:val="EndnoteReference"/>
        </w:rPr>
        <w:endnoteReference w:id="26"/>
      </w:r>
      <w:r w:rsidR="00E01D44">
        <w:t xml:space="preserve">  It was a promise he would keep after he came to power in 1933, when his SA thugs attacked the newspapers and writers who had been involved.</w:t>
      </w:r>
      <w:r w:rsidR="00E01D44">
        <w:rPr>
          <w:rStyle w:val="EndnoteReference"/>
        </w:rPr>
        <w:endnoteReference w:id="27"/>
      </w:r>
      <w:r w:rsidR="00353EDD" w:rsidRPr="001A0A57">
        <w:t xml:space="preserve">  More</w:t>
      </w:r>
      <w:r w:rsidR="00353EDD">
        <w:t xml:space="preserve"> immediately, i</w:t>
      </w:r>
      <w:r w:rsidR="00BA6491">
        <w:t>n the wake of the scandal</w:t>
      </w:r>
      <w:r w:rsidR="002C266D">
        <w:t xml:space="preserve"> and spreading rumors</w:t>
      </w:r>
      <w:r w:rsidR="00BA6491">
        <w:t>, t</w:t>
      </w:r>
      <w:r w:rsidR="00B658FB" w:rsidRPr="00883002">
        <w:t>he Nazis</w:t>
      </w:r>
      <w:r w:rsidR="00F920EA">
        <w:t xml:space="preserve">, who themselves had never hesitated to attack the private lives of their opponents, </w:t>
      </w:r>
      <w:r w:rsidR="00B658FB" w:rsidRPr="00883002">
        <w:t>r</w:t>
      </w:r>
      <w:r w:rsidR="00E614E9" w:rsidRPr="00883002">
        <w:t>ealiz</w:t>
      </w:r>
      <w:r w:rsidR="00B658FB" w:rsidRPr="00883002">
        <w:t>e</w:t>
      </w:r>
      <w:r w:rsidR="004E4F4A">
        <w:t>d</w:t>
      </w:r>
      <w:r w:rsidR="00B658FB" w:rsidRPr="00883002">
        <w:t xml:space="preserve"> </w:t>
      </w:r>
      <w:r w:rsidR="007B4BA4">
        <w:t xml:space="preserve">that </w:t>
      </w:r>
      <w:r w:rsidR="00F920EA">
        <w:t>they needed</w:t>
      </w:r>
      <w:r w:rsidR="00B93E3A" w:rsidRPr="00883002">
        <w:t xml:space="preserve"> to better control the story </w:t>
      </w:r>
      <w:r w:rsidR="00F920EA">
        <w:t>of Hitler’s domesticity.</w:t>
      </w:r>
      <w:r w:rsidR="00353EDD">
        <w:t xml:space="preserve">  </w:t>
      </w:r>
    </w:p>
    <w:p w:rsidR="00B93485" w:rsidRDefault="00AB0790" w:rsidP="0092079C">
      <w:pPr>
        <w:spacing w:after="0" w:line="480" w:lineRule="auto"/>
        <w:rPr>
          <w:ins w:id="13" w:author="Weinreb, Jenya" w:date="2014-07-25T14:40:00Z"/>
        </w:rPr>
      </w:pPr>
      <w:r>
        <w:tab/>
        <w:t>S</w:t>
      </w:r>
      <w:r w:rsidR="00BC4BA9">
        <w:t>ix</w:t>
      </w:r>
      <w:r>
        <w:t xml:space="preserve"> months after </w:t>
      </w:r>
      <w:proofErr w:type="spellStart"/>
      <w:r>
        <w:t>Raubal’s</w:t>
      </w:r>
      <w:proofErr w:type="spellEnd"/>
      <w:r>
        <w:t xml:space="preserve"> death, </w:t>
      </w:r>
      <w:r w:rsidR="00B93485">
        <w:t xml:space="preserve">in March 1932, </w:t>
      </w:r>
      <w:r w:rsidR="00BC4BA9">
        <w:t>Hitler’s photographer and publicist Heinrich Hoffmann published a book,</w:t>
      </w:r>
      <w:r w:rsidR="00BC4BA9" w:rsidRPr="007753E1">
        <w:t xml:space="preserve"> </w:t>
      </w:r>
      <w:r w:rsidR="00BC4BA9" w:rsidRPr="003B675E">
        <w:rPr>
          <w:u w:val="single"/>
        </w:rPr>
        <w:t>The Hitler No</w:t>
      </w:r>
      <w:r w:rsidR="00BC4BA9">
        <w:rPr>
          <w:u w:val="single"/>
        </w:rPr>
        <w:t>body</w:t>
      </w:r>
      <w:r w:rsidR="00BC4BA9" w:rsidRPr="003B675E">
        <w:rPr>
          <w:u w:val="single"/>
        </w:rPr>
        <w:t xml:space="preserve"> Knows</w:t>
      </w:r>
      <w:r w:rsidR="00BC4BA9">
        <w:t>, which revealed and celebrated the private man</w:t>
      </w:r>
      <w:r w:rsidR="007B4BA4">
        <w:t xml:space="preserve"> (</w:t>
      </w:r>
      <w:r w:rsidR="00ED5CAA">
        <w:t>fig.</w:t>
      </w:r>
      <w:r w:rsidR="009D4465">
        <w:t xml:space="preserve"> </w:t>
      </w:r>
      <w:r w:rsidR="00C50F9D">
        <w:t>3</w:t>
      </w:r>
      <w:r w:rsidR="007B4BA4">
        <w:t>)</w:t>
      </w:r>
      <w:r w:rsidR="00BC4BA9">
        <w:t xml:space="preserve">.  It marked the beginning of a </w:t>
      </w:r>
      <w:r w:rsidR="007753E1">
        <w:t>profound transformation—</w:t>
      </w:r>
      <w:r w:rsidR="007824BC">
        <w:t>realized</w:t>
      </w:r>
      <w:r w:rsidR="007753E1">
        <w:t xml:space="preserve"> through images, text, and architecture—that shifted Hitler’s domestic space from a site of rumored sexual and moral perversity to the anchor, in the public’s view, of his humanity and honor.  </w:t>
      </w:r>
      <w:r w:rsidR="007B6542">
        <w:t xml:space="preserve">Whereas </w:t>
      </w:r>
      <w:r w:rsidR="007B6542" w:rsidRPr="00C16CE7">
        <w:t xml:space="preserve">journalists had once used the </w:t>
      </w:r>
      <w:r w:rsidR="00EC1E5D" w:rsidRPr="00C16CE7">
        <w:t>bloodshed</w:t>
      </w:r>
      <w:r w:rsidR="007B6542" w:rsidRPr="00C16CE7">
        <w:t xml:space="preserve"> in Hitler’s private life to explain the </w:t>
      </w:r>
      <w:r w:rsidR="00EC1E5D" w:rsidRPr="00C16CE7">
        <w:t>violence</w:t>
      </w:r>
      <w:r w:rsidR="007B6542" w:rsidRPr="00C16CE7">
        <w:t xml:space="preserve"> of his </w:t>
      </w:r>
      <w:r w:rsidR="00F920EA" w:rsidRPr="00C16CE7">
        <w:t>politics</w:t>
      </w:r>
      <w:r w:rsidR="007B6542" w:rsidRPr="00C16CE7">
        <w:t xml:space="preserve">, in </w:t>
      </w:r>
      <w:r w:rsidR="00F920EA" w:rsidRPr="00C16CE7">
        <w:t>the hands of National Socialist publicists</w:t>
      </w:r>
      <w:r w:rsidR="007B6542" w:rsidRPr="00C16CE7">
        <w:t xml:space="preserve"> </w:t>
      </w:r>
      <w:r w:rsidR="00F920EA" w:rsidRPr="00C16CE7">
        <w:t xml:space="preserve">Hitler’s home life became a mirror of their leader’s innermost civility, a reflection of a gentle private man that </w:t>
      </w:r>
      <w:r w:rsidR="007B6542" w:rsidRPr="00C16CE7">
        <w:t>smooth</w:t>
      </w:r>
      <w:r w:rsidR="00F920EA" w:rsidRPr="00C16CE7">
        <w:t>ed</w:t>
      </w:r>
      <w:r w:rsidR="00C16CE7">
        <w:t xml:space="preserve"> away the vicious </w:t>
      </w:r>
      <w:r w:rsidR="007B6542" w:rsidRPr="00C16CE7">
        <w:t>edges of</w:t>
      </w:r>
      <w:r w:rsidR="007B6542">
        <w:t xml:space="preserve"> his </w:t>
      </w:r>
      <w:r w:rsidR="00C16CE7">
        <w:t>public</w:t>
      </w:r>
      <w:r w:rsidR="00F920EA">
        <w:t xml:space="preserve"> </w:t>
      </w:r>
      <w:r w:rsidR="007B6542">
        <w:t>rhetoric</w:t>
      </w:r>
      <w:r w:rsidR="00F920EA">
        <w:t xml:space="preserve"> and actions</w:t>
      </w:r>
      <w:r w:rsidR="007B6542">
        <w:t xml:space="preserve">.  </w:t>
      </w:r>
      <w:r w:rsidR="00A2279F">
        <w:t xml:space="preserve">It was one of the most remarkable </w:t>
      </w:r>
      <w:r w:rsidR="008734CE">
        <w:t xml:space="preserve">and effective </w:t>
      </w:r>
      <w:r w:rsidR="00A2279F">
        <w:t>makeovers of his political career</w:t>
      </w:r>
      <w:r w:rsidR="008734CE">
        <w:t xml:space="preserve">.  And yet, when one looks at the </w:t>
      </w:r>
      <w:r w:rsidR="00E71CC4">
        <w:t>e</w:t>
      </w:r>
      <w:r w:rsidR="00F170A8">
        <w:t>ffort involved in</w:t>
      </w:r>
      <w:r w:rsidR="008734CE">
        <w:t xml:space="preserve"> achiev</w:t>
      </w:r>
      <w:r w:rsidR="00F170A8">
        <w:t>ing</w:t>
      </w:r>
      <w:r w:rsidR="008734CE">
        <w:t xml:space="preserve"> th</w:t>
      </w:r>
      <w:r w:rsidR="00E71CC4">
        <w:t>is</w:t>
      </w:r>
      <w:r w:rsidR="008734CE">
        <w:t xml:space="preserve"> new </w:t>
      </w:r>
      <w:r w:rsidR="00E71CC4">
        <w:t xml:space="preserve">domestic </w:t>
      </w:r>
      <w:r w:rsidR="008734CE">
        <w:t>image</w:t>
      </w:r>
      <w:r w:rsidR="00E71CC4">
        <w:t xml:space="preserve"> and </w:t>
      </w:r>
      <w:r w:rsidR="00F170A8">
        <w:t>in</w:t>
      </w:r>
      <w:r w:rsidR="00E71CC4">
        <w:t xml:space="preserve"> maintain</w:t>
      </w:r>
      <w:r w:rsidR="00F170A8">
        <w:t>ing</w:t>
      </w:r>
      <w:r w:rsidR="00E71CC4">
        <w:t xml:space="preserve"> it over </w:t>
      </w:r>
      <w:r w:rsidR="00F920EA">
        <w:t>the</w:t>
      </w:r>
      <w:r w:rsidR="00E71CC4">
        <w:t xml:space="preserve"> years, it also becomes clear that the process was never entirely finished and that the bachelor Hitler remained vulnerable to suspicions about his unconventional domestic life, which had erupted so publicly after </w:t>
      </w:r>
      <w:proofErr w:type="spellStart"/>
      <w:r w:rsidR="00E71CC4">
        <w:t>Raubal’s</w:t>
      </w:r>
      <w:proofErr w:type="spellEnd"/>
      <w:r w:rsidR="00E71CC4">
        <w:t xml:space="preserve"> death.</w:t>
      </w:r>
      <w:r w:rsidR="00B93485">
        <w:t xml:space="preserve"> </w:t>
      </w:r>
    </w:p>
    <w:p w:rsidR="002A2100" w:rsidRDefault="002A2100" w:rsidP="0092079C">
      <w:pPr>
        <w:spacing w:after="0" w:line="480" w:lineRule="auto"/>
      </w:pPr>
      <w:ins w:id="14" w:author="Weinreb, Jenya" w:date="2014-07-25T14:40:00Z">
        <w:r>
          <w:lastRenderedPageBreak/>
          <w:t>&lt;fig. 3 near here&gt;</w:t>
        </w:r>
      </w:ins>
    </w:p>
    <w:p w:rsidR="007D5E0A" w:rsidRDefault="007D5E0A" w:rsidP="0092079C">
      <w:pPr>
        <w:spacing w:after="0" w:line="480" w:lineRule="auto"/>
      </w:pPr>
      <w:r>
        <w:tab/>
        <w:t>From a man who had spent much of his adult life seemingly oblivious to his domestic surroundings, Hitler developed in the 1930s an</w:t>
      </w:r>
      <w:r w:rsidR="001A52DA">
        <w:t xml:space="preserve"> acute </w:t>
      </w:r>
      <w:r w:rsidR="008220DD">
        <w:t>sensitivity to</w:t>
      </w:r>
      <w:r w:rsidR="001A52DA">
        <w:t xml:space="preserve"> </w:t>
      </w:r>
      <w:r w:rsidR="007824BC">
        <w:t xml:space="preserve">the </w:t>
      </w:r>
      <w:r w:rsidR="00EF3FDE">
        <w:t xml:space="preserve">architectural spaces </w:t>
      </w:r>
      <w:r w:rsidR="007824BC">
        <w:t>of his homes</w:t>
      </w:r>
      <w:r w:rsidR="002C266D">
        <w:t xml:space="preserve"> and </w:t>
      </w:r>
      <w:r w:rsidR="00CA3504">
        <w:t xml:space="preserve">to </w:t>
      </w:r>
      <w:r w:rsidR="002C266D">
        <w:t xml:space="preserve">how these reflected </w:t>
      </w:r>
      <w:r w:rsidR="00B042D5">
        <w:t>upon his identity</w:t>
      </w:r>
      <w:r w:rsidR="001A52DA">
        <w:t xml:space="preserve">.  </w:t>
      </w:r>
      <w:r w:rsidR="00241F9B">
        <w:t>While our focus will be on his private residences, the story of th</w:t>
      </w:r>
      <w:r w:rsidR="00325BD8">
        <w:t>is</w:t>
      </w:r>
      <w:r w:rsidR="00241F9B">
        <w:t xml:space="preserve"> transformation must begin with the </w:t>
      </w:r>
      <w:r w:rsidR="006575F2">
        <w:t xml:space="preserve">Old </w:t>
      </w:r>
      <w:r w:rsidR="00241F9B">
        <w:t xml:space="preserve">Chancellery, where he first worked closely with the woman who would become his faithful interior decorator, </w:t>
      </w:r>
      <w:proofErr w:type="spellStart"/>
      <w:r w:rsidR="00241F9B">
        <w:t>Gerdy</w:t>
      </w:r>
      <w:proofErr w:type="spellEnd"/>
      <w:r w:rsidR="00241F9B">
        <w:t xml:space="preserve"> </w:t>
      </w:r>
      <w:proofErr w:type="spellStart"/>
      <w:r w:rsidR="00241F9B">
        <w:t>Troost</w:t>
      </w:r>
      <w:proofErr w:type="spellEnd"/>
      <w:r w:rsidR="00241F9B">
        <w:t xml:space="preserve">.  </w:t>
      </w:r>
      <w:r w:rsidR="00241F9B" w:rsidRPr="00D41ECF">
        <w:t xml:space="preserve">For when Hitler was appointed chancellor on </w:t>
      </w:r>
      <w:r w:rsidR="007C3A86" w:rsidRPr="00D41ECF">
        <w:t>January</w:t>
      </w:r>
      <w:r w:rsidR="00241F9B" w:rsidRPr="00D41ECF">
        <w:t xml:space="preserve"> 30, 1933, he refused to move into the official</w:t>
      </w:r>
      <w:r w:rsidR="008220DD" w:rsidRPr="00D41ECF">
        <w:t xml:space="preserve"> residence</w:t>
      </w:r>
      <w:r w:rsidR="007824BC" w:rsidRPr="00D41ECF">
        <w:t xml:space="preserve"> </w:t>
      </w:r>
      <w:r w:rsidR="004158E1" w:rsidRPr="00D41ECF">
        <w:t>at 77</w:t>
      </w:r>
      <w:r w:rsidR="007824BC" w:rsidRPr="00D41ECF">
        <w:t xml:space="preserve"> Wilhelm Street in Berlin</w:t>
      </w:r>
      <w:r w:rsidR="008220DD" w:rsidRPr="00D41ECF">
        <w:t xml:space="preserve">.  </w:t>
      </w:r>
      <w:r w:rsidR="00241F9B" w:rsidRPr="00D41ECF">
        <w:t xml:space="preserve">He </w:t>
      </w:r>
      <w:r w:rsidR="0046259B" w:rsidRPr="00D41ECF">
        <w:t>took</w:t>
      </w:r>
      <w:r w:rsidR="00EE58AB" w:rsidRPr="00D41ECF">
        <w:t xml:space="preserve"> a look around the</w:t>
      </w:r>
      <w:r w:rsidR="008220DD" w:rsidRPr="00D41ECF">
        <w:t xml:space="preserve"> </w:t>
      </w:r>
      <w:r w:rsidR="00EE58AB" w:rsidRPr="00D41ECF">
        <w:t>former eighteenth</w:t>
      </w:r>
      <w:r w:rsidR="008220DD" w:rsidRPr="00D41ECF">
        <w:t xml:space="preserve">-century </w:t>
      </w:r>
      <w:r w:rsidR="00EE58AB" w:rsidRPr="00D41ECF">
        <w:t>palace</w:t>
      </w:r>
      <w:r w:rsidR="00241F9B" w:rsidRPr="00D41ECF">
        <w:t xml:space="preserve"> and decided it was too shabby for the F</w:t>
      </w:r>
      <w:r w:rsidR="00241F9B" w:rsidRPr="00D41ECF">
        <w:rPr>
          <w:rFonts w:cs="Times New Roman"/>
        </w:rPr>
        <w:t>ü</w:t>
      </w:r>
      <w:r w:rsidR="00241F9B" w:rsidRPr="00D41ECF">
        <w:t>hrer.</w:t>
      </w:r>
      <w:r w:rsidR="0020324D" w:rsidRPr="00D41ECF">
        <w:t xml:space="preserve">  </w:t>
      </w:r>
      <w:r w:rsidR="00BC06AA">
        <w:t xml:space="preserve">Over the </w:t>
      </w:r>
      <w:r w:rsidR="00297E15">
        <w:t>course of its renovation in 1934</w:t>
      </w:r>
      <w:r w:rsidR="0020324D" w:rsidRPr="00D41ECF">
        <w:t xml:space="preserve">, as the Nazis strangled the democracy out of Germany, Hitler’s interior world at the </w:t>
      </w:r>
      <w:r w:rsidR="006575F2">
        <w:t>C</w:t>
      </w:r>
      <w:r w:rsidR="0020324D" w:rsidRPr="00D41ECF">
        <w:t>hancellery grew ever more polished and refined, a denial in the form of delicate porcelain vases and soft Persian rugs of the brutality beyond its doors.</w:t>
      </w:r>
    </w:p>
    <w:sectPr w:rsidR="007D5E0A" w:rsidSect="00CD34AB">
      <w:headerReference w:type="default" r:id="rId7"/>
      <w:footerReference w:type="default" r:id="rId8"/>
      <w:headerReference w:type="first" r:id="rId9"/>
      <w:footerReference w:type="first" r:id="rId10"/>
      <w:endnotePr>
        <w:numFmt w:val="decimal"/>
      </w:endnotePr>
      <w:pgSz w:w="12240" w:h="15840" w:code="1"/>
      <w:pgMar w:top="1440" w:right="1440" w:bottom="1440" w:left="1440" w:header="720" w:footer="720" w:gutter="0"/>
      <w:pgNumType w:start="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873" w:rsidRDefault="00F95873" w:rsidP="00F22426">
      <w:pPr>
        <w:spacing w:after="0" w:line="240" w:lineRule="auto"/>
      </w:pPr>
      <w:r>
        <w:separator/>
      </w:r>
    </w:p>
  </w:endnote>
  <w:endnote w:type="continuationSeparator" w:id="0">
    <w:p w:rsidR="00F95873" w:rsidRDefault="00F95873" w:rsidP="00F22426">
      <w:pPr>
        <w:spacing w:after="0" w:line="240" w:lineRule="auto"/>
      </w:pPr>
      <w:r>
        <w:continuationSeparator/>
      </w:r>
    </w:p>
  </w:endnote>
  <w:endnote w:id="1">
    <w:p w:rsidR="00F53C36" w:rsidRPr="00486E0C" w:rsidRDefault="0018509F"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Pr="00486E0C">
        <w:rPr>
          <w:sz w:val="24"/>
          <w:szCs w:val="24"/>
        </w:rPr>
        <w:t xml:space="preserve">Peter D. </w:t>
      </w:r>
      <w:proofErr w:type="spellStart"/>
      <w:r w:rsidRPr="00486E0C">
        <w:rPr>
          <w:sz w:val="24"/>
          <w:szCs w:val="24"/>
        </w:rPr>
        <w:t>Stachura</w:t>
      </w:r>
      <w:proofErr w:type="spellEnd"/>
      <w:r w:rsidRPr="00486E0C">
        <w:rPr>
          <w:sz w:val="24"/>
          <w:szCs w:val="24"/>
        </w:rPr>
        <w:t xml:space="preserve">, “The Political Strategy of the Nazi Party, 1919-1933,” </w:t>
      </w:r>
      <w:r w:rsidRPr="00486E0C">
        <w:rPr>
          <w:sz w:val="24"/>
          <w:szCs w:val="24"/>
          <w:u w:val="single"/>
        </w:rPr>
        <w:t>German Studies Review</w:t>
      </w:r>
      <w:r w:rsidR="00F53C36" w:rsidRPr="00486E0C">
        <w:rPr>
          <w:sz w:val="24"/>
          <w:szCs w:val="24"/>
        </w:rPr>
        <w:t xml:space="preserve"> 3, no. 2 (1980): 261-288.  </w:t>
      </w:r>
      <w:r w:rsidR="005F3049" w:rsidRPr="00486E0C">
        <w:rPr>
          <w:sz w:val="24"/>
          <w:szCs w:val="24"/>
        </w:rPr>
        <w:t xml:space="preserve">For an overview of Hitler’s rise to power and the Nazi state, see </w:t>
      </w:r>
      <w:r w:rsidR="005F3049" w:rsidRPr="00486E0C">
        <w:rPr>
          <w:sz w:val="24"/>
          <w:szCs w:val="24"/>
          <w:shd w:val="clear" w:color="auto" w:fill="FFFFFF"/>
        </w:rPr>
        <w:t>Michael Burleigh,</w:t>
      </w:r>
      <w:r w:rsidR="005F3049" w:rsidRPr="00486E0C">
        <w:rPr>
          <w:rStyle w:val="apple-converted-space"/>
          <w:sz w:val="24"/>
          <w:szCs w:val="24"/>
          <w:shd w:val="clear" w:color="auto" w:fill="FFFFFF"/>
        </w:rPr>
        <w:t> </w:t>
      </w:r>
      <w:r w:rsidR="005F3049" w:rsidRPr="00486E0C">
        <w:rPr>
          <w:rStyle w:val="Emphasis"/>
          <w:i w:val="0"/>
          <w:sz w:val="24"/>
          <w:szCs w:val="24"/>
          <w:u w:val="single"/>
          <w:shd w:val="clear" w:color="auto" w:fill="FFFFFF"/>
        </w:rPr>
        <w:t>The Third Reich: A New History</w:t>
      </w:r>
      <w:r w:rsidR="005F3049" w:rsidRPr="00486E0C">
        <w:rPr>
          <w:rStyle w:val="apple-converted-space"/>
          <w:sz w:val="24"/>
          <w:szCs w:val="24"/>
          <w:shd w:val="clear" w:color="auto" w:fill="FFFFFF"/>
        </w:rPr>
        <w:t> </w:t>
      </w:r>
      <w:r w:rsidR="005F3049" w:rsidRPr="00486E0C">
        <w:rPr>
          <w:sz w:val="24"/>
          <w:szCs w:val="24"/>
          <w:shd w:val="clear" w:color="auto" w:fill="FFFFFF"/>
        </w:rPr>
        <w:t>(New York: Hill &amp; Wang, 2000)</w:t>
      </w:r>
      <w:r w:rsidR="003F4604" w:rsidRPr="00486E0C">
        <w:rPr>
          <w:sz w:val="24"/>
          <w:szCs w:val="24"/>
          <w:shd w:val="clear" w:color="auto" w:fill="FFFFFF"/>
        </w:rPr>
        <w:t xml:space="preserve">; and, </w:t>
      </w:r>
      <w:r w:rsidR="003F4604" w:rsidRPr="003E3E0D">
        <w:rPr>
          <w:sz w:val="24"/>
          <w:szCs w:val="24"/>
          <w:shd w:val="clear" w:color="auto" w:fill="FFFFFF"/>
        </w:rPr>
        <w:t xml:space="preserve">from a historiographical perspective, </w:t>
      </w:r>
      <w:r w:rsidR="00A52017" w:rsidRPr="003E3E0D">
        <w:rPr>
          <w:sz w:val="24"/>
          <w:szCs w:val="24"/>
          <w:shd w:val="clear" w:color="auto" w:fill="FFFFFF"/>
        </w:rPr>
        <w:t>Ian Kershaw</w:t>
      </w:r>
      <w:r w:rsidR="00A52017" w:rsidRPr="00486E0C">
        <w:rPr>
          <w:sz w:val="24"/>
          <w:szCs w:val="24"/>
          <w:shd w:val="clear" w:color="auto" w:fill="FFFFFF"/>
        </w:rPr>
        <w:t>,</w:t>
      </w:r>
      <w:r w:rsidR="00A52017" w:rsidRPr="00486E0C">
        <w:rPr>
          <w:rStyle w:val="apple-converted-space"/>
          <w:sz w:val="24"/>
          <w:szCs w:val="24"/>
          <w:shd w:val="clear" w:color="auto" w:fill="FFFFFF"/>
        </w:rPr>
        <w:t> </w:t>
      </w:r>
      <w:r w:rsidR="00A52017" w:rsidRPr="00486E0C">
        <w:rPr>
          <w:rStyle w:val="Emphasis"/>
          <w:i w:val="0"/>
          <w:sz w:val="24"/>
          <w:szCs w:val="24"/>
          <w:u w:val="single"/>
          <w:shd w:val="clear" w:color="auto" w:fill="FFFFFF"/>
        </w:rPr>
        <w:t>The Nazi Dictatorship: Problems and Perspectives of Interpretation</w:t>
      </w:r>
      <w:r w:rsidR="00A52017" w:rsidRPr="00486E0C">
        <w:rPr>
          <w:sz w:val="24"/>
          <w:szCs w:val="24"/>
          <w:shd w:val="clear" w:color="auto" w:fill="FFFFFF"/>
        </w:rPr>
        <w:t xml:space="preserve">, </w:t>
      </w:r>
      <w:r w:rsidR="003F4604" w:rsidRPr="00486E0C">
        <w:rPr>
          <w:sz w:val="24"/>
          <w:szCs w:val="24"/>
          <w:shd w:val="clear" w:color="auto" w:fill="FFFFFF"/>
        </w:rPr>
        <w:t>4th</w:t>
      </w:r>
      <w:r w:rsidR="00A52017" w:rsidRPr="00486E0C">
        <w:rPr>
          <w:sz w:val="24"/>
          <w:szCs w:val="24"/>
          <w:shd w:val="clear" w:color="auto" w:fill="FFFFFF"/>
        </w:rPr>
        <w:t xml:space="preserve"> ed. (</w:t>
      </w:r>
      <w:r w:rsidR="003E3E0D">
        <w:rPr>
          <w:sz w:val="24"/>
          <w:szCs w:val="24"/>
          <w:shd w:val="clear" w:color="auto" w:fill="FFFFFF"/>
        </w:rPr>
        <w:t>London</w:t>
      </w:r>
      <w:r w:rsidR="00486E0C" w:rsidRPr="00486E0C">
        <w:rPr>
          <w:sz w:val="24"/>
          <w:szCs w:val="24"/>
          <w:shd w:val="clear" w:color="auto" w:fill="FFFFFF"/>
        </w:rPr>
        <w:t xml:space="preserve">: </w:t>
      </w:r>
      <w:r w:rsidR="003F4604" w:rsidRPr="00486E0C">
        <w:rPr>
          <w:sz w:val="24"/>
          <w:szCs w:val="24"/>
          <w:shd w:val="clear" w:color="auto" w:fill="FFFFFF"/>
        </w:rPr>
        <w:t>Bloomsbury</w:t>
      </w:r>
      <w:r w:rsidR="003E3E0D">
        <w:rPr>
          <w:sz w:val="24"/>
          <w:szCs w:val="24"/>
          <w:shd w:val="clear" w:color="auto" w:fill="FFFFFF"/>
        </w:rPr>
        <w:t xml:space="preserve"> Academic</w:t>
      </w:r>
      <w:r w:rsidR="003F4604" w:rsidRPr="00486E0C">
        <w:rPr>
          <w:sz w:val="24"/>
          <w:szCs w:val="24"/>
          <w:shd w:val="clear" w:color="auto" w:fill="FFFFFF"/>
        </w:rPr>
        <w:t>, 2000</w:t>
      </w:r>
      <w:r w:rsidR="00A52017" w:rsidRPr="00486E0C">
        <w:rPr>
          <w:sz w:val="24"/>
          <w:szCs w:val="24"/>
          <w:shd w:val="clear" w:color="auto" w:fill="FFFFFF"/>
        </w:rPr>
        <w:t>)</w:t>
      </w:r>
      <w:r w:rsidR="003F4604" w:rsidRPr="00486E0C">
        <w:rPr>
          <w:sz w:val="24"/>
          <w:szCs w:val="24"/>
          <w:shd w:val="clear" w:color="auto" w:fill="FFFFFF"/>
        </w:rPr>
        <w:t>.</w:t>
      </w:r>
    </w:p>
  </w:endnote>
  <w:endnote w:id="2">
    <w:p w:rsidR="00DB6859" w:rsidRPr="008F3B48" w:rsidRDefault="00DB6859" w:rsidP="008F3B48">
      <w:pPr>
        <w:pStyle w:val="Heading1"/>
        <w:shd w:val="clear" w:color="auto" w:fill="FFFFFF"/>
        <w:spacing w:before="0" w:beforeAutospacing="0" w:after="0" w:afterAutospacing="0" w:line="480" w:lineRule="auto"/>
        <w:rPr>
          <w:b w:val="0"/>
          <w:sz w:val="24"/>
          <w:szCs w:val="24"/>
        </w:rPr>
      </w:pPr>
      <w:r w:rsidRPr="00486E0C">
        <w:rPr>
          <w:rStyle w:val="EndnoteReference"/>
          <w:b w:val="0"/>
          <w:sz w:val="24"/>
          <w:szCs w:val="24"/>
        </w:rPr>
        <w:endnoteRef/>
      </w:r>
      <w:r w:rsidRPr="00486E0C">
        <w:rPr>
          <w:b w:val="0"/>
          <w:sz w:val="24"/>
          <w:szCs w:val="24"/>
        </w:rPr>
        <w:t xml:space="preserve"> </w:t>
      </w:r>
      <w:r w:rsidR="003E7EC7" w:rsidRPr="00486E0C">
        <w:rPr>
          <w:b w:val="0"/>
          <w:sz w:val="24"/>
          <w:szCs w:val="24"/>
        </w:rPr>
        <w:t>Adolf Hitler’s “</w:t>
      </w:r>
      <w:proofErr w:type="spellStart"/>
      <w:r w:rsidR="003E7EC7" w:rsidRPr="00486E0C">
        <w:rPr>
          <w:b w:val="0"/>
          <w:sz w:val="24"/>
          <w:szCs w:val="24"/>
        </w:rPr>
        <w:t>Fragebogen</w:t>
      </w:r>
      <w:proofErr w:type="spellEnd"/>
      <w:r w:rsidR="003E7EC7" w:rsidRPr="00486E0C">
        <w:rPr>
          <w:b w:val="0"/>
          <w:sz w:val="24"/>
          <w:szCs w:val="24"/>
        </w:rPr>
        <w:t xml:space="preserve"> </w:t>
      </w:r>
      <w:proofErr w:type="spellStart"/>
      <w:r w:rsidR="003E7EC7" w:rsidRPr="00486E0C">
        <w:rPr>
          <w:b w:val="0"/>
          <w:sz w:val="24"/>
          <w:szCs w:val="24"/>
        </w:rPr>
        <w:t>für</w:t>
      </w:r>
      <w:proofErr w:type="spellEnd"/>
      <w:r w:rsidR="003E7EC7" w:rsidRPr="00486E0C">
        <w:rPr>
          <w:b w:val="0"/>
          <w:sz w:val="24"/>
          <w:szCs w:val="24"/>
        </w:rPr>
        <w:t xml:space="preserve"> </w:t>
      </w:r>
      <w:proofErr w:type="spellStart"/>
      <w:r w:rsidR="003E7EC7" w:rsidRPr="00486E0C">
        <w:rPr>
          <w:b w:val="0"/>
          <w:sz w:val="24"/>
          <w:szCs w:val="24"/>
        </w:rPr>
        <w:t>Wohnungsuchende</w:t>
      </w:r>
      <w:proofErr w:type="spellEnd"/>
      <w:r w:rsidR="003E7EC7" w:rsidRPr="00486E0C">
        <w:rPr>
          <w:b w:val="0"/>
          <w:sz w:val="24"/>
          <w:szCs w:val="24"/>
        </w:rPr>
        <w:t xml:space="preserve">,” September 13, 1929, </w:t>
      </w:r>
      <w:proofErr w:type="spellStart"/>
      <w:r w:rsidR="00E6684A" w:rsidRPr="00486E0C">
        <w:rPr>
          <w:b w:val="0"/>
          <w:sz w:val="24"/>
          <w:szCs w:val="24"/>
        </w:rPr>
        <w:t>Zim</w:t>
      </w:r>
      <w:proofErr w:type="spellEnd"/>
      <w:r w:rsidR="00E6684A" w:rsidRPr="00486E0C">
        <w:rPr>
          <w:b w:val="0"/>
          <w:sz w:val="24"/>
          <w:szCs w:val="24"/>
        </w:rPr>
        <w:t xml:space="preserve"> 117</w:t>
      </w:r>
      <w:r w:rsidRPr="00486E0C">
        <w:rPr>
          <w:b w:val="0"/>
          <w:sz w:val="24"/>
          <w:szCs w:val="24"/>
        </w:rPr>
        <w:t xml:space="preserve">, </w:t>
      </w:r>
      <w:proofErr w:type="spellStart"/>
      <w:r w:rsidRPr="00486E0C">
        <w:rPr>
          <w:b w:val="0"/>
          <w:sz w:val="24"/>
          <w:szCs w:val="24"/>
        </w:rPr>
        <w:t>Stadtarchiv</w:t>
      </w:r>
      <w:proofErr w:type="spellEnd"/>
      <w:r w:rsidRPr="00486E0C">
        <w:rPr>
          <w:b w:val="0"/>
          <w:sz w:val="24"/>
          <w:szCs w:val="24"/>
        </w:rPr>
        <w:t xml:space="preserve"> </w:t>
      </w:r>
      <w:proofErr w:type="spellStart"/>
      <w:r w:rsidRPr="00486E0C">
        <w:rPr>
          <w:b w:val="0"/>
          <w:sz w:val="24"/>
          <w:szCs w:val="24"/>
        </w:rPr>
        <w:t>München</w:t>
      </w:r>
      <w:proofErr w:type="spellEnd"/>
      <w:r w:rsidR="00E6684A" w:rsidRPr="00486E0C">
        <w:rPr>
          <w:b w:val="0"/>
          <w:sz w:val="24"/>
          <w:szCs w:val="24"/>
        </w:rPr>
        <w:t xml:space="preserve">; Police Registration Report for Ernst Reichert, PMB R80, </w:t>
      </w:r>
      <w:proofErr w:type="spellStart"/>
      <w:r w:rsidR="00E6684A" w:rsidRPr="00486E0C">
        <w:rPr>
          <w:b w:val="0"/>
          <w:sz w:val="24"/>
          <w:szCs w:val="24"/>
        </w:rPr>
        <w:t>Stadtarchiv</w:t>
      </w:r>
      <w:proofErr w:type="spellEnd"/>
      <w:r w:rsidR="00E6684A" w:rsidRPr="00486E0C">
        <w:rPr>
          <w:b w:val="0"/>
          <w:sz w:val="24"/>
          <w:szCs w:val="24"/>
        </w:rPr>
        <w:t xml:space="preserve"> </w:t>
      </w:r>
      <w:proofErr w:type="spellStart"/>
      <w:r w:rsidR="00E6684A" w:rsidRPr="00486E0C">
        <w:rPr>
          <w:b w:val="0"/>
          <w:sz w:val="24"/>
          <w:szCs w:val="24"/>
        </w:rPr>
        <w:t>München</w:t>
      </w:r>
      <w:proofErr w:type="spellEnd"/>
      <w:r w:rsidR="008F3B48" w:rsidRPr="00486E0C">
        <w:rPr>
          <w:b w:val="0"/>
          <w:sz w:val="24"/>
          <w:szCs w:val="24"/>
        </w:rPr>
        <w:t xml:space="preserve">; Ernst </w:t>
      </w:r>
      <w:proofErr w:type="spellStart"/>
      <w:r w:rsidR="008F3B48" w:rsidRPr="00486E0C">
        <w:rPr>
          <w:b w:val="0"/>
          <w:sz w:val="24"/>
          <w:szCs w:val="24"/>
        </w:rPr>
        <w:t>Hanfstaengl</w:t>
      </w:r>
      <w:proofErr w:type="spellEnd"/>
      <w:r w:rsidR="008F3B48" w:rsidRPr="00486E0C">
        <w:rPr>
          <w:b w:val="0"/>
          <w:sz w:val="24"/>
          <w:szCs w:val="24"/>
        </w:rPr>
        <w:t xml:space="preserve">, </w:t>
      </w:r>
      <w:r w:rsidR="008F3B48" w:rsidRPr="00486E0C">
        <w:rPr>
          <w:b w:val="0"/>
          <w:sz w:val="24"/>
          <w:szCs w:val="24"/>
          <w:u w:val="single"/>
        </w:rPr>
        <w:t>Hitler: The Memoir of a Nazi Insider Who Turned Against the Führer</w:t>
      </w:r>
      <w:r w:rsidR="008F3B48" w:rsidRPr="00486E0C">
        <w:rPr>
          <w:b w:val="0"/>
          <w:sz w:val="24"/>
          <w:szCs w:val="24"/>
        </w:rPr>
        <w:t xml:space="preserve"> (Arcade: New York, 2011), 47.</w:t>
      </w:r>
    </w:p>
  </w:endnote>
  <w:endnote w:id="3">
    <w:p w:rsidR="00977409" w:rsidRPr="008F3B48" w:rsidRDefault="00977409" w:rsidP="008F3B48">
      <w:pPr>
        <w:pStyle w:val="EndnoteText"/>
        <w:spacing w:line="480" w:lineRule="auto"/>
        <w:rPr>
          <w:sz w:val="24"/>
          <w:szCs w:val="24"/>
        </w:rPr>
      </w:pPr>
      <w:r w:rsidRPr="00497DC1">
        <w:rPr>
          <w:rStyle w:val="EndnoteReference"/>
          <w:sz w:val="24"/>
          <w:szCs w:val="24"/>
        </w:rPr>
        <w:endnoteRef/>
      </w:r>
      <w:r w:rsidRPr="00497DC1">
        <w:rPr>
          <w:sz w:val="24"/>
          <w:szCs w:val="24"/>
        </w:rPr>
        <w:t xml:space="preserve"> Alan Bullock, </w:t>
      </w:r>
      <w:r w:rsidRPr="00497DC1">
        <w:rPr>
          <w:sz w:val="24"/>
          <w:szCs w:val="24"/>
          <w:u w:val="single"/>
        </w:rPr>
        <w:t>Hitler: A Study in Tyranny</w:t>
      </w:r>
      <w:r w:rsidRPr="00497DC1">
        <w:rPr>
          <w:sz w:val="24"/>
          <w:szCs w:val="24"/>
        </w:rPr>
        <w:t xml:space="preserve"> (</w:t>
      </w:r>
      <w:r w:rsidR="00497DC1" w:rsidRPr="00497DC1">
        <w:rPr>
          <w:sz w:val="24"/>
          <w:szCs w:val="24"/>
        </w:rPr>
        <w:t>London</w:t>
      </w:r>
      <w:r w:rsidRPr="00497DC1">
        <w:rPr>
          <w:sz w:val="24"/>
          <w:szCs w:val="24"/>
        </w:rPr>
        <w:t xml:space="preserve">: </w:t>
      </w:r>
      <w:proofErr w:type="spellStart"/>
      <w:r w:rsidR="00497DC1" w:rsidRPr="00497DC1">
        <w:rPr>
          <w:sz w:val="24"/>
          <w:szCs w:val="24"/>
        </w:rPr>
        <w:t>Odhams</w:t>
      </w:r>
      <w:proofErr w:type="spellEnd"/>
      <w:r w:rsidR="00497DC1" w:rsidRPr="00497DC1">
        <w:rPr>
          <w:sz w:val="24"/>
          <w:szCs w:val="24"/>
        </w:rPr>
        <w:t>, 1952), 75.</w:t>
      </w:r>
    </w:p>
  </w:endnote>
  <w:endnote w:id="4">
    <w:p w:rsidR="0018509F" w:rsidRPr="008F3B48" w:rsidRDefault="0018509F" w:rsidP="008F3B48">
      <w:pPr>
        <w:pStyle w:val="Heading1"/>
        <w:shd w:val="clear" w:color="auto" w:fill="FFFFFF"/>
        <w:spacing w:before="0" w:beforeAutospacing="0" w:after="0" w:afterAutospacing="0" w:line="480" w:lineRule="auto"/>
        <w:rPr>
          <w:b w:val="0"/>
          <w:sz w:val="24"/>
          <w:szCs w:val="24"/>
        </w:rPr>
      </w:pPr>
      <w:r w:rsidRPr="008F3B48">
        <w:rPr>
          <w:rStyle w:val="EndnoteReference"/>
          <w:b w:val="0"/>
          <w:sz w:val="24"/>
          <w:szCs w:val="24"/>
        </w:rPr>
        <w:endnoteRef/>
      </w:r>
      <w:r w:rsidRPr="008F3B48">
        <w:rPr>
          <w:b w:val="0"/>
          <w:sz w:val="24"/>
          <w:szCs w:val="24"/>
        </w:rPr>
        <w:t xml:space="preserve"> </w:t>
      </w:r>
      <w:proofErr w:type="spellStart"/>
      <w:r w:rsidRPr="008F3B48">
        <w:rPr>
          <w:b w:val="0"/>
          <w:sz w:val="24"/>
          <w:szCs w:val="24"/>
        </w:rPr>
        <w:t>Hanfstaengl</w:t>
      </w:r>
      <w:proofErr w:type="spellEnd"/>
      <w:r w:rsidRPr="008F3B48">
        <w:rPr>
          <w:b w:val="0"/>
          <w:sz w:val="24"/>
          <w:szCs w:val="24"/>
        </w:rPr>
        <w:t xml:space="preserve">, </w:t>
      </w:r>
      <w:r w:rsidR="002539F3" w:rsidRPr="008F3B48">
        <w:rPr>
          <w:b w:val="0"/>
          <w:sz w:val="24"/>
          <w:szCs w:val="24"/>
          <w:u w:val="single"/>
        </w:rPr>
        <w:t>Hitler</w:t>
      </w:r>
      <w:r w:rsidR="008F3B48" w:rsidRPr="008F3B48">
        <w:rPr>
          <w:b w:val="0"/>
          <w:sz w:val="24"/>
          <w:szCs w:val="24"/>
          <w:u w:val="single"/>
        </w:rPr>
        <w:t>,</w:t>
      </w:r>
      <w:r w:rsidRPr="008F3B48">
        <w:rPr>
          <w:b w:val="0"/>
          <w:sz w:val="24"/>
          <w:szCs w:val="24"/>
        </w:rPr>
        <w:t xml:space="preserve"> </w:t>
      </w:r>
      <w:r w:rsidR="002539F3" w:rsidRPr="008F3B48">
        <w:rPr>
          <w:b w:val="0"/>
          <w:sz w:val="24"/>
          <w:szCs w:val="24"/>
        </w:rPr>
        <w:t>47</w:t>
      </w:r>
      <w:r w:rsidRPr="008F3B48">
        <w:rPr>
          <w:b w:val="0"/>
          <w:sz w:val="24"/>
          <w:szCs w:val="24"/>
        </w:rPr>
        <w:t>.</w:t>
      </w:r>
    </w:p>
  </w:endnote>
  <w:endnote w:id="5">
    <w:p w:rsidR="00A53960" w:rsidRPr="0092079C" w:rsidRDefault="00A53960" w:rsidP="008F3B48">
      <w:pPr>
        <w:pStyle w:val="EndnoteText"/>
        <w:spacing w:line="480" w:lineRule="auto"/>
        <w:rPr>
          <w:sz w:val="24"/>
          <w:szCs w:val="24"/>
        </w:rPr>
      </w:pPr>
      <w:r w:rsidRPr="008F3B48">
        <w:rPr>
          <w:rStyle w:val="EndnoteReference"/>
          <w:sz w:val="24"/>
          <w:szCs w:val="24"/>
        </w:rPr>
        <w:endnoteRef/>
      </w:r>
      <w:r w:rsidRPr="008F3B48">
        <w:rPr>
          <w:sz w:val="24"/>
          <w:szCs w:val="24"/>
        </w:rPr>
        <w:t xml:space="preserve"> </w:t>
      </w:r>
      <w:proofErr w:type="spellStart"/>
      <w:r w:rsidR="00892813" w:rsidRPr="008F3B48">
        <w:rPr>
          <w:sz w:val="24"/>
          <w:szCs w:val="24"/>
        </w:rPr>
        <w:t>Oron</w:t>
      </w:r>
      <w:proofErr w:type="spellEnd"/>
      <w:r w:rsidR="00892813" w:rsidRPr="008F3B48">
        <w:rPr>
          <w:sz w:val="24"/>
          <w:szCs w:val="24"/>
        </w:rPr>
        <w:t xml:space="preserve"> James Hale, “</w:t>
      </w:r>
      <w:r w:rsidRPr="008F3B48">
        <w:rPr>
          <w:sz w:val="24"/>
          <w:szCs w:val="24"/>
        </w:rPr>
        <w:t>Adolf Hitler: Tax</w:t>
      </w:r>
      <w:r w:rsidR="00892813" w:rsidRPr="008F3B48">
        <w:rPr>
          <w:sz w:val="24"/>
          <w:szCs w:val="24"/>
        </w:rPr>
        <w:t>p</w:t>
      </w:r>
      <w:r w:rsidRPr="008F3B48">
        <w:rPr>
          <w:sz w:val="24"/>
          <w:szCs w:val="24"/>
        </w:rPr>
        <w:t>ayer,</w:t>
      </w:r>
      <w:r w:rsidR="00892813" w:rsidRPr="008F3B48">
        <w:rPr>
          <w:sz w:val="24"/>
          <w:szCs w:val="24"/>
        </w:rPr>
        <w:t xml:space="preserve">” </w:t>
      </w:r>
      <w:r w:rsidR="00892813" w:rsidRPr="008F3B48">
        <w:rPr>
          <w:sz w:val="24"/>
          <w:szCs w:val="24"/>
          <w:u w:val="single"/>
        </w:rPr>
        <w:t>American</w:t>
      </w:r>
      <w:r w:rsidR="00892813" w:rsidRPr="0092079C">
        <w:rPr>
          <w:sz w:val="24"/>
          <w:szCs w:val="24"/>
          <w:u w:val="single"/>
        </w:rPr>
        <w:t xml:space="preserve"> Historical Review</w:t>
      </w:r>
      <w:r w:rsidR="00892813" w:rsidRPr="0092079C">
        <w:rPr>
          <w:sz w:val="24"/>
          <w:szCs w:val="24"/>
        </w:rPr>
        <w:t xml:space="preserve"> 60, no. 4 (1955):</w:t>
      </w:r>
      <w:r w:rsidRPr="0092079C">
        <w:rPr>
          <w:sz w:val="24"/>
          <w:szCs w:val="24"/>
        </w:rPr>
        <w:t xml:space="preserve"> 833</w:t>
      </w:r>
      <w:r w:rsidR="00FD3EB0">
        <w:rPr>
          <w:sz w:val="24"/>
          <w:szCs w:val="24"/>
        </w:rPr>
        <w:t>.</w:t>
      </w:r>
    </w:p>
  </w:endnote>
  <w:endnote w:id="6">
    <w:p w:rsidR="00E14519" w:rsidRPr="0092079C" w:rsidRDefault="00E14519"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2A125E" w:rsidRPr="002A125E">
        <w:rPr>
          <w:sz w:val="24"/>
          <w:szCs w:val="24"/>
        </w:rPr>
        <w:t xml:space="preserve">Anton </w:t>
      </w:r>
      <w:proofErr w:type="spellStart"/>
      <w:r w:rsidR="002A125E" w:rsidRPr="002A125E">
        <w:rPr>
          <w:sz w:val="24"/>
          <w:szCs w:val="24"/>
        </w:rPr>
        <w:t>Joachimsthaler</w:t>
      </w:r>
      <w:proofErr w:type="spellEnd"/>
      <w:r w:rsidR="002A125E" w:rsidRPr="002A125E">
        <w:rPr>
          <w:sz w:val="24"/>
          <w:szCs w:val="24"/>
        </w:rPr>
        <w:t xml:space="preserve">, </w:t>
      </w:r>
      <w:proofErr w:type="spellStart"/>
      <w:r w:rsidR="002A125E" w:rsidRPr="002A125E">
        <w:rPr>
          <w:sz w:val="24"/>
          <w:szCs w:val="24"/>
          <w:u w:val="single"/>
        </w:rPr>
        <w:t>Hitlers</w:t>
      </w:r>
      <w:proofErr w:type="spellEnd"/>
      <w:r w:rsidR="002A125E" w:rsidRPr="002A125E">
        <w:rPr>
          <w:sz w:val="24"/>
          <w:szCs w:val="24"/>
          <w:u w:val="single"/>
        </w:rPr>
        <w:t xml:space="preserve"> </w:t>
      </w:r>
      <w:proofErr w:type="spellStart"/>
      <w:r w:rsidR="002A125E" w:rsidRPr="002A125E">
        <w:rPr>
          <w:sz w:val="24"/>
          <w:szCs w:val="24"/>
          <w:u w:val="single"/>
        </w:rPr>
        <w:t>Liste</w:t>
      </w:r>
      <w:proofErr w:type="spellEnd"/>
      <w:r w:rsidR="002A125E" w:rsidRPr="002A125E">
        <w:rPr>
          <w:sz w:val="24"/>
          <w:szCs w:val="24"/>
        </w:rPr>
        <w:t xml:space="preserve"> (Munich: </w:t>
      </w:r>
      <w:proofErr w:type="spellStart"/>
      <w:r w:rsidR="002A125E" w:rsidRPr="002A125E">
        <w:rPr>
          <w:sz w:val="24"/>
          <w:szCs w:val="24"/>
        </w:rPr>
        <w:t>Herbig</w:t>
      </w:r>
      <w:proofErr w:type="spellEnd"/>
      <w:r w:rsidR="002A125E" w:rsidRPr="002A125E">
        <w:rPr>
          <w:sz w:val="24"/>
          <w:szCs w:val="24"/>
        </w:rPr>
        <w:t xml:space="preserve">, 2003), </w:t>
      </w:r>
      <w:r w:rsidR="002A125E">
        <w:rPr>
          <w:sz w:val="24"/>
          <w:szCs w:val="24"/>
        </w:rPr>
        <w:t>288-</w:t>
      </w:r>
      <w:r w:rsidR="002A125E" w:rsidRPr="002A125E">
        <w:rPr>
          <w:sz w:val="24"/>
          <w:szCs w:val="24"/>
        </w:rPr>
        <w:t>289.</w:t>
      </w:r>
    </w:p>
  </w:endnote>
  <w:endnote w:id="7">
    <w:p w:rsidR="0018509F" w:rsidRPr="0007200D" w:rsidRDefault="0018509F" w:rsidP="0007200D">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814F5E">
        <w:rPr>
          <w:sz w:val="24"/>
          <w:szCs w:val="24"/>
        </w:rPr>
        <w:t>H. R. Trevor-Roper</w:t>
      </w:r>
      <w:r w:rsidRPr="0092079C">
        <w:rPr>
          <w:sz w:val="24"/>
          <w:szCs w:val="24"/>
        </w:rPr>
        <w:t xml:space="preserve">, ed., </w:t>
      </w:r>
      <w:r w:rsidRPr="0092079C">
        <w:rPr>
          <w:sz w:val="24"/>
          <w:szCs w:val="24"/>
          <w:u w:val="single"/>
        </w:rPr>
        <w:t>Hitler’s Table Talk, 1941-1944: His Private Conversations</w:t>
      </w:r>
      <w:r w:rsidRPr="0092079C">
        <w:rPr>
          <w:sz w:val="24"/>
          <w:szCs w:val="24"/>
        </w:rPr>
        <w:t xml:space="preserve">, trans. </w:t>
      </w:r>
      <w:r w:rsidRPr="0007200D">
        <w:rPr>
          <w:sz w:val="24"/>
          <w:szCs w:val="24"/>
        </w:rPr>
        <w:t xml:space="preserve">Norman Cameron and R. H. Stevens (New York: Enigma, 2008), 161-168; </w:t>
      </w:r>
      <w:r w:rsidRPr="0007200D">
        <w:rPr>
          <w:rFonts w:cs="Times New Roman"/>
          <w:sz w:val="24"/>
          <w:szCs w:val="24"/>
        </w:rPr>
        <w:t xml:space="preserve">Albert A. </w:t>
      </w:r>
      <w:proofErr w:type="spellStart"/>
      <w:r w:rsidRPr="0007200D">
        <w:rPr>
          <w:rFonts w:cs="Times New Roman"/>
          <w:sz w:val="24"/>
          <w:szCs w:val="24"/>
        </w:rPr>
        <w:t>Feiber</w:t>
      </w:r>
      <w:proofErr w:type="spellEnd"/>
      <w:r w:rsidRPr="0007200D">
        <w:rPr>
          <w:rFonts w:cs="Times New Roman"/>
          <w:sz w:val="24"/>
          <w:szCs w:val="24"/>
        </w:rPr>
        <w:t>, “</w:t>
      </w:r>
      <w:r w:rsidR="00D17F22" w:rsidRPr="0007200D">
        <w:rPr>
          <w:rFonts w:cs="Times New Roman"/>
          <w:sz w:val="24"/>
          <w:szCs w:val="24"/>
        </w:rPr>
        <w:t>‘</w:t>
      </w:r>
      <w:proofErr w:type="spellStart"/>
      <w:r w:rsidR="00D17F22" w:rsidRPr="0007200D">
        <w:rPr>
          <w:rFonts w:cs="Times New Roman"/>
          <w:sz w:val="24"/>
          <w:szCs w:val="24"/>
        </w:rPr>
        <w:t>Filiale</w:t>
      </w:r>
      <w:proofErr w:type="spellEnd"/>
      <w:r w:rsidR="00D17F22" w:rsidRPr="0007200D">
        <w:rPr>
          <w:rFonts w:cs="Times New Roman"/>
          <w:sz w:val="24"/>
          <w:szCs w:val="24"/>
        </w:rPr>
        <w:t xml:space="preserve"> von Berlin:’ Der </w:t>
      </w:r>
      <w:proofErr w:type="spellStart"/>
      <w:r w:rsidR="00D17F22" w:rsidRPr="0007200D">
        <w:rPr>
          <w:rFonts w:cs="Times New Roman"/>
          <w:sz w:val="24"/>
          <w:szCs w:val="24"/>
        </w:rPr>
        <w:t>Obersalzberg</w:t>
      </w:r>
      <w:proofErr w:type="spellEnd"/>
      <w:r w:rsidR="00D17F22" w:rsidRPr="0007200D">
        <w:rPr>
          <w:rFonts w:cs="Times New Roman"/>
          <w:sz w:val="24"/>
          <w:szCs w:val="24"/>
        </w:rPr>
        <w:t xml:space="preserve"> </w:t>
      </w:r>
      <w:proofErr w:type="spellStart"/>
      <w:r w:rsidR="00D17F22" w:rsidRPr="0007200D">
        <w:rPr>
          <w:rFonts w:cs="Times New Roman"/>
          <w:sz w:val="24"/>
          <w:szCs w:val="24"/>
        </w:rPr>
        <w:t>im</w:t>
      </w:r>
      <w:proofErr w:type="spellEnd"/>
      <w:r w:rsidR="00D17F22" w:rsidRPr="0007200D">
        <w:rPr>
          <w:rFonts w:cs="Times New Roman"/>
          <w:sz w:val="24"/>
          <w:szCs w:val="24"/>
        </w:rPr>
        <w:t xml:space="preserve"> </w:t>
      </w:r>
      <w:proofErr w:type="spellStart"/>
      <w:r w:rsidR="00D17F22" w:rsidRPr="0007200D">
        <w:rPr>
          <w:rFonts w:cs="Times New Roman"/>
          <w:sz w:val="24"/>
          <w:szCs w:val="24"/>
        </w:rPr>
        <w:t>Dritten</w:t>
      </w:r>
      <w:proofErr w:type="spellEnd"/>
      <w:r w:rsidR="00D17F22" w:rsidRPr="0007200D">
        <w:rPr>
          <w:rFonts w:cs="Times New Roman"/>
          <w:sz w:val="24"/>
          <w:szCs w:val="24"/>
        </w:rPr>
        <w:t xml:space="preserve"> Reich</w:t>
      </w:r>
      <w:r w:rsidRPr="0007200D">
        <w:rPr>
          <w:rFonts w:cs="Times New Roman"/>
          <w:sz w:val="24"/>
          <w:szCs w:val="24"/>
        </w:rPr>
        <w:t xml:space="preserve">,” in </w:t>
      </w:r>
      <w:r w:rsidRPr="0007200D">
        <w:rPr>
          <w:rFonts w:cs="Times New Roman"/>
          <w:sz w:val="24"/>
          <w:szCs w:val="24"/>
          <w:u w:val="single"/>
        </w:rPr>
        <w:t xml:space="preserve">Die </w:t>
      </w:r>
      <w:proofErr w:type="spellStart"/>
      <w:r w:rsidRPr="0007200D">
        <w:rPr>
          <w:rFonts w:cs="Times New Roman"/>
          <w:sz w:val="24"/>
          <w:szCs w:val="24"/>
          <w:u w:val="single"/>
        </w:rPr>
        <w:t>tödliche</w:t>
      </w:r>
      <w:proofErr w:type="spellEnd"/>
      <w:r w:rsidRPr="0007200D">
        <w:rPr>
          <w:rFonts w:cs="Times New Roman"/>
          <w:sz w:val="24"/>
          <w:szCs w:val="24"/>
          <w:u w:val="single"/>
        </w:rPr>
        <w:t xml:space="preserve"> </w:t>
      </w:r>
      <w:proofErr w:type="spellStart"/>
      <w:r w:rsidRPr="0007200D">
        <w:rPr>
          <w:rFonts w:cs="Times New Roman"/>
          <w:sz w:val="24"/>
          <w:szCs w:val="24"/>
          <w:u w:val="single"/>
        </w:rPr>
        <w:t>Utopie</w:t>
      </w:r>
      <w:proofErr w:type="spellEnd"/>
      <w:r w:rsidRPr="0007200D">
        <w:rPr>
          <w:rFonts w:cs="Times New Roman"/>
          <w:sz w:val="24"/>
          <w:szCs w:val="24"/>
          <w:u w:val="single"/>
        </w:rPr>
        <w:t xml:space="preserve">: </w:t>
      </w:r>
      <w:proofErr w:type="spellStart"/>
      <w:r w:rsidRPr="0007200D">
        <w:rPr>
          <w:rFonts w:cs="Times New Roman"/>
          <w:sz w:val="24"/>
          <w:szCs w:val="24"/>
          <w:u w:val="single"/>
        </w:rPr>
        <w:t>Bilder</w:t>
      </w:r>
      <w:proofErr w:type="spellEnd"/>
      <w:r w:rsidRPr="0007200D">
        <w:rPr>
          <w:rFonts w:cs="Times New Roman"/>
          <w:sz w:val="24"/>
          <w:szCs w:val="24"/>
          <w:u w:val="single"/>
        </w:rPr>
        <w:t xml:space="preserve">, </w:t>
      </w:r>
      <w:proofErr w:type="spellStart"/>
      <w:r w:rsidRPr="0007200D">
        <w:rPr>
          <w:rFonts w:cs="Times New Roman"/>
          <w:sz w:val="24"/>
          <w:szCs w:val="24"/>
          <w:u w:val="single"/>
        </w:rPr>
        <w:t>Texte</w:t>
      </w:r>
      <w:proofErr w:type="spellEnd"/>
      <w:r w:rsidRPr="0007200D">
        <w:rPr>
          <w:rFonts w:cs="Times New Roman"/>
          <w:sz w:val="24"/>
          <w:szCs w:val="24"/>
          <w:u w:val="single"/>
        </w:rPr>
        <w:t xml:space="preserve">, </w:t>
      </w:r>
      <w:proofErr w:type="spellStart"/>
      <w:r w:rsidRPr="0007200D">
        <w:rPr>
          <w:rFonts w:cs="Times New Roman"/>
          <w:sz w:val="24"/>
          <w:szCs w:val="24"/>
          <w:u w:val="single"/>
        </w:rPr>
        <w:t>Dokumente</w:t>
      </w:r>
      <w:proofErr w:type="spellEnd"/>
      <w:r w:rsidRPr="0007200D">
        <w:rPr>
          <w:rFonts w:cs="Times New Roman"/>
          <w:sz w:val="24"/>
          <w:szCs w:val="24"/>
          <w:u w:val="single"/>
        </w:rPr>
        <w:t xml:space="preserve">, </w:t>
      </w:r>
      <w:proofErr w:type="spellStart"/>
      <w:r w:rsidRPr="0007200D">
        <w:rPr>
          <w:rFonts w:cs="Times New Roman"/>
          <w:sz w:val="24"/>
          <w:szCs w:val="24"/>
          <w:u w:val="single"/>
        </w:rPr>
        <w:t>Daten</w:t>
      </w:r>
      <w:proofErr w:type="spellEnd"/>
      <w:r w:rsidRPr="0007200D">
        <w:rPr>
          <w:rFonts w:cs="Times New Roman"/>
          <w:sz w:val="24"/>
          <w:szCs w:val="24"/>
          <w:u w:val="single"/>
        </w:rPr>
        <w:t xml:space="preserve"> </w:t>
      </w:r>
      <w:proofErr w:type="spellStart"/>
      <w:r w:rsidRPr="0007200D">
        <w:rPr>
          <w:rFonts w:cs="Times New Roman"/>
          <w:sz w:val="24"/>
          <w:szCs w:val="24"/>
          <w:u w:val="single"/>
        </w:rPr>
        <w:t>zum</w:t>
      </w:r>
      <w:proofErr w:type="spellEnd"/>
      <w:r w:rsidRPr="0007200D">
        <w:rPr>
          <w:rFonts w:cs="Times New Roman"/>
          <w:sz w:val="24"/>
          <w:szCs w:val="24"/>
          <w:u w:val="single"/>
        </w:rPr>
        <w:t xml:space="preserve"> </w:t>
      </w:r>
      <w:proofErr w:type="spellStart"/>
      <w:r w:rsidRPr="0007200D">
        <w:rPr>
          <w:rFonts w:cs="Times New Roman"/>
          <w:sz w:val="24"/>
          <w:szCs w:val="24"/>
          <w:u w:val="single"/>
        </w:rPr>
        <w:t>Dritten</w:t>
      </w:r>
      <w:proofErr w:type="spellEnd"/>
      <w:r w:rsidRPr="0007200D">
        <w:rPr>
          <w:rFonts w:cs="Times New Roman"/>
          <w:sz w:val="24"/>
          <w:szCs w:val="24"/>
          <w:u w:val="single"/>
        </w:rPr>
        <w:t xml:space="preserve"> Reich</w:t>
      </w:r>
      <w:r w:rsidRPr="0007200D">
        <w:rPr>
          <w:rFonts w:cs="Times New Roman"/>
          <w:sz w:val="24"/>
          <w:szCs w:val="24"/>
        </w:rPr>
        <w:t xml:space="preserve">, ed. Volker </w:t>
      </w:r>
      <w:proofErr w:type="spellStart"/>
      <w:r w:rsidRPr="0007200D">
        <w:rPr>
          <w:rFonts w:cs="Times New Roman"/>
          <w:sz w:val="24"/>
          <w:szCs w:val="24"/>
        </w:rPr>
        <w:t>Dahm</w:t>
      </w:r>
      <w:proofErr w:type="spellEnd"/>
      <w:r w:rsidRPr="0007200D">
        <w:rPr>
          <w:rFonts w:cs="Times New Roman"/>
          <w:sz w:val="24"/>
          <w:szCs w:val="24"/>
        </w:rPr>
        <w:t xml:space="preserve">, Albert A. </w:t>
      </w:r>
      <w:proofErr w:type="spellStart"/>
      <w:r w:rsidRPr="0007200D">
        <w:rPr>
          <w:rFonts w:cs="Times New Roman"/>
          <w:sz w:val="24"/>
          <w:szCs w:val="24"/>
        </w:rPr>
        <w:t>Feiber</w:t>
      </w:r>
      <w:proofErr w:type="spellEnd"/>
      <w:r w:rsidRPr="0007200D">
        <w:rPr>
          <w:rFonts w:cs="Times New Roman"/>
          <w:sz w:val="24"/>
          <w:szCs w:val="24"/>
        </w:rPr>
        <w:t xml:space="preserve">, </w:t>
      </w:r>
      <w:proofErr w:type="spellStart"/>
      <w:r w:rsidRPr="0007200D">
        <w:rPr>
          <w:rFonts w:cs="Times New Roman"/>
          <w:sz w:val="24"/>
          <w:szCs w:val="24"/>
        </w:rPr>
        <w:t>Harmut</w:t>
      </w:r>
      <w:proofErr w:type="spellEnd"/>
      <w:r w:rsidRPr="0007200D">
        <w:rPr>
          <w:rFonts w:cs="Times New Roman"/>
          <w:sz w:val="24"/>
          <w:szCs w:val="24"/>
        </w:rPr>
        <w:t xml:space="preserve"> </w:t>
      </w:r>
      <w:proofErr w:type="spellStart"/>
      <w:r w:rsidRPr="0007200D">
        <w:rPr>
          <w:rFonts w:cs="Times New Roman"/>
          <w:sz w:val="24"/>
          <w:szCs w:val="24"/>
        </w:rPr>
        <w:t>Mehring</w:t>
      </w:r>
      <w:proofErr w:type="spellEnd"/>
      <w:r w:rsidRPr="0007200D">
        <w:rPr>
          <w:rFonts w:cs="Times New Roman"/>
          <w:sz w:val="24"/>
          <w:szCs w:val="24"/>
        </w:rPr>
        <w:t xml:space="preserve">, </w:t>
      </w:r>
      <w:r w:rsidR="00381ACB" w:rsidRPr="0007200D">
        <w:rPr>
          <w:rFonts w:cs="Times New Roman"/>
          <w:sz w:val="24"/>
          <w:szCs w:val="24"/>
        </w:rPr>
        <w:t>a</w:t>
      </w:r>
      <w:r w:rsidRPr="0007200D">
        <w:rPr>
          <w:rFonts w:cs="Times New Roman"/>
          <w:sz w:val="24"/>
          <w:szCs w:val="24"/>
        </w:rPr>
        <w:t xml:space="preserve">nd Horst </w:t>
      </w:r>
      <w:proofErr w:type="spellStart"/>
      <w:r w:rsidRPr="0007200D">
        <w:rPr>
          <w:rFonts w:cs="Times New Roman"/>
          <w:sz w:val="24"/>
          <w:szCs w:val="24"/>
        </w:rPr>
        <w:t>Möller</w:t>
      </w:r>
      <w:proofErr w:type="spellEnd"/>
      <w:r w:rsidRPr="0007200D">
        <w:rPr>
          <w:rFonts w:cs="Times New Roman"/>
          <w:sz w:val="24"/>
          <w:szCs w:val="24"/>
        </w:rPr>
        <w:t xml:space="preserve">, 5th ed. (Munich: </w:t>
      </w:r>
      <w:proofErr w:type="spellStart"/>
      <w:r w:rsidRPr="0007200D">
        <w:rPr>
          <w:rFonts w:cs="Times New Roman"/>
          <w:sz w:val="24"/>
          <w:szCs w:val="24"/>
        </w:rPr>
        <w:t>Institut</w:t>
      </w:r>
      <w:proofErr w:type="spellEnd"/>
      <w:r w:rsidRPr="0007200D">
        <w:rPr>
          <w:rFonts w:cs="Times New Roman"/>
          <w:sz w:val="24"/>
          <w:szCs w:val="24"/>
        </w:rPr>
        <w:t xml:space="preserve"> </w:t>
      </w:r>
      <w:proofErr w:type="spellStart"/>
      <w:r w:rsidRPr="0007200D">
        <w:rPr>
          <w:rFonts w:cs="Times New Roman"/>
          <w:sz w:val="24"/>
          <w:szCs w:val="24"/>
        </w:rPr>
        <w:t>für</w:t>
      </w:r>
      <w:proofErr w:type="spellEnd"/>
      <w:r w:rsidRPr="0007200D">
        <w:rPr>
          <w:rFonts w:cs="Times New Roman"/>
          <w:sz w:val="24"/>
          <w:szCs w:val="24"/>
        </w:rPr>
        <w:t xml:space="preserve"> </w:t>
      </w:r>
      <w:proofErr w:type="spellStart"/>
      <w:r w:rsidRPr="0007200D">
        <w:rPr>
          <w:rFonts w:cs="Times New Roman"/>
          <w:sz w:val="24"/>
          <w:szCs w:val="24"/>
        </w:rPr>
        <w:t>Zeitgeschichte</w:t>
      </w:r>
      <w:proofErr w:type="spellEnd"/>
      <w:r w:rsidRPr="0007200D">
        <w:rPr>
          <w:rFonts w:cs="Times New Roman"/>
          <w:sz w:val="24"/>
          <w:szCs w:val="24"/>
        </w:rPr>
        <w:t>, 2008), 60-63.</w:t>
      </w:r>
      <w:r w:rsidRPr="0007200D">
        <w:rPr>
          <w:sz w:val="24"/>
          <w:szCs w:val="24"/>
        </w:rPr>
        <w:t xml:space="preserve"> </w:t>
      </w:r>
      <w:r w:rsidR="007F7186">
        <w:rPr>
          <w:sz w:val="24"/>
          <w:szCs w:val="24"/>
        </w:rPr>
        <w:t xml:space="preserve"> </w:t>
      </w:r>
      <w:r w:rsidR="007F7186" w:rsidRPr="00EE250B">
        <w:rPr>
          <w:rFonts w:cs="Times New Roman"/>
          <w:sz w:val="24"/>
          <w:szCs w:val="24"/>
        </w:rPr>
        <w:t xml:space="preserve">For an </w:t>
      </w:r>
      <w:r w:rsidR="007F7186">
        <w:rPr>
          <w:rFonts w:cs="Times New Roman"/>
          <w:sz w:val="24"/>
          <w:szCs w:val="24"/>
        </w:rPr>
        <w:t xml:space="preserve">analysis of </w:t>
      </w:r>
      <w:r w:rsidR="007F7186" w:rsidRPr="00E01AEF">
        <w:rPr>
          <w:rFonts w:cs="Times New Roman"/>
          <w:sz w:val="24"/>
          <w:szCs w:val="24"/>
          <w:u w:val="single"/>
        </w:rPr>
        <w:t xml:space="preserve">Mein </w:t>
      </w:r>
      <w:proofErr w:type="spellStart"/>
      <w:r w:rsidR="007F7186" w:rsidRPr="00E01AEF">
        <w:rPr>
          <w:rFonts w:cs="Times New Roman"/>
          <w:sz w:val="24"/>
          <w:szCs w:val="24"/>
          <w:u w:val="single"/>
        </w:rPr>
        <w:t>Kampf</w:t>
      </w:r>
      <w:proofErr w:type="spellEnd"/>
      <w:r w:rsidR="007F7186">
        <w:rPr>
          <w:rFonts w:cs="Times New Roman"/>
          <w:sz w:val="24"/>
          <w:szCs w:val="24"/>
        </w:rPr>
        <w:t xml:space="preserve">, see Neil </w:t>
      </w:r>
      <w:proofErr w:type="spellStart"/>
      <w:r w:rsidR="007F7186">
        <w:rPr>
          <w:rFonts w:cs="Times New Roman"/>
          <w:sz w:val="24"/>
          <w:szCs w:val="24"/>
        </w:rPr>
        <w:t>Gregor</w:t>
      </w:r>
      <w:proofErr w:type="spellEnd"/>
      <w:r w:rsidR="007F7186">
        <w:rPr>
          <w:rFonts w:cs="Times New Roman"/>
          <w:sz w:val="24"/>
          <w:szCs w:val="24"/>
        </w:rPr>
        <w:t xml:space="preserve">, </w:t>
      </w:r>
      <w:r w:rsidR="007F7186" w:rsidRPr="00E01AEF">
        <w:rPr>
          <w:rFonts w:cs="Times New Roman"/>
          <w:sz w:val="24"/>
          <w:szCs w:val="24"/>
          <w:u w:val="single"/>
        </w:rPr>
        <w:t>How to Read Hitler</w:t>
      </w:r>
      <w:r w:rsidR="007F7186">
        <w:rPr>
          <w:rFonts w:cs="Times New Roman"/>
          <w:sz w:val="24"/>
          <w:szCs w:val="24"/>
        </w:rPr>
        <w:t xml:space="preserve"> (London: </w:t>
      </w:r>
      <w:proofErr w:type="spellStart"/>
      <w:r w:rsidR="007F7186">
        <w:rPr>
          <w:rFonts w:cs="Times New Roman"/>
          <w:sz w:val="24"/>
          <w:szCs w:val="24"/>
        </w:rPr>
        <w:t>Granta</w:t>
      </w:r>
      <w:proofErr w:type="spellEnd"/>
      <w:r w:rsidR="007F7186">
        <w:rPr>
          <w:rFonts w:cs="Times New Roman"/>
          <w:sz w:val="24"/>
          <w:szCs w:val="24"/>
        </w:rPr>
        <w:t>, 2005); and</w:t>
      </w:r>
      <w:r w:rsidR="007F7186" w:rsidRPr="00EE250B">
        <w:rPr>
          <w:rFonts w:cs="Times New Roman"/>
          <w:sz w:val="24"/>
          <w:szCs w:val="24"/>
        </w:rPr>
        <w:t xml:space="preserve"> </w:t>
      </w:r>
      <w:r w:rsidR="007F7186">
        <w:rPr>
          <w:rFonts w:cs="Times New Roman"/>
          <w:sz w:val="24"/>
          <w:szCs w:val="24"/>
        </w:rPr>
        <w:t xml:space="preserve">Eberhard </w:t>
      </w:r>
      <w:proofErr w:type="spellStart"/>
      <w:r w:rsidR="007F7186" w:rsidRPr="00EE250B">
        <w:rPr>
          <w:rFonts w:cs="Times New Roman"/>
          <w:sz w:val="24"/>
          <w:szCs w:val="24"/>
          <w:shd w:val="clear" w:color="auto" w:fill="FFFFFF"/>
        </w:rPr>
        <w:t>Jäckel</w:t>
      </w:r>
      <w:proofErr w:type="spellEnd"/>
      <w:r w:rsidR="007F7186" w:rsidRPr="00EE250B">
        <w:rPr>
          <w:rFonts w:cs="Times New Roman"/>
          <w:sz w:val="24"/>
          <w:szCs w:val="24"/>
          <w:shd w:val="clear" w:color="auto" w:fill="FFFFFF"/>
        </w:rPr>
        <w:t xml:space="preserve">, </w:t>
      </w:r>
      <w:r w:rsidR="007F7186" w:rsidRPr="0097484B">
        <w:rPr>
          <w:rFonts w:cs="Times New Roman"/>
          <w:bCs/>
          <w:sz w:val="24"/>
          <w:szCs w:val="24"/>
          <w:u w:val="single"/>
          <w:shd w:val="clear" w:color="auto" w:fill="FFFFFF"/>
        </w:rPr>
        <w:t>Hitler’s World View: A Blueprint for Power</w:t>
      </w:r>
      <w:r w:rsidR="007F7186" w:rsidRPr="00EE250B">
        <w:rPr>
          <w:rFonts w:cs="Times New Roman"/>
          <w:sz w:val="24"/>
          <w:szCs w:val="24"/>
        </w:rPr>
        <w:t xml:space="preserve">, trans. Herbert </w:t>
      </w:r>
      <w:r w:rsidR="007F7186" w:rsidRPr="00EE250B">
        <w:rPr>
          <w:rFonts w:cs="Times New Roman"/>
          <w:sz w:val="24"/>
          <w:szCs w:val="24"/>
          <w:shd w:val="clear" w:color="auto" w:fill="FFFFFF"/>
        </w:rPr>
        <w:t>Arnold (Cambridge, MA: Harvard University Press, 1981).</w:t>
      </w:r>
    </w:p>
  </w:endnote>
  <w:endnote w:id="8">
    <w:p w:rsidR="004A7579" w:rsidRPr="0007200D" w:rsidRDefault="004A7579" w:rsidP="0007200D">
      <w:pPr>
        <w:pStyle w:val="EndnoteText"/>
        <w:spacing w:line="480" w:lineRule="auto"/>
        <w:rPr>
          <w:sz w:val="24"/>
          <w:szCs w:val="24"/>
        </w:rPr>
      </w:pPr>
      <w:r w:rsidRPr="0007200D">
        <w:rPr>
          <w:rStyle w:val="EndnoteReference"/>
          <w:sz w:val="24"/>
          <w:szCs w:val="24"/>
        </w:rPr>
        <w:endnoteRef/>
      </w:r>
      <w:r w:rsidRPr="0007200D">
        <w:rPr>
          <w:sz w:val="24"/>
          <w:szCs w:val="24"/>
        </w:rPr>
        <w:t xml:space="preserve"> </w:t>
      </w:r>
      <w:r w:rsidR="00814F5E">
        <w:rPr>
          <w:sz w:val="24"/>
          <w:szCs w:val="24"/>
        </w:rPr>
        <w:t>Trevor-Roper</w:t>
      </w:r>
      <w:r w:rsidR="006F5868" w:rsidRPr="0007200D">
        <w:rPr>
          <w:sz w:val="24"/>
          <w:szCs w:val="24"/>
        </w:rPr>
        <w:t xml:space="preserve">, </w:t>
      </w:r>
      <w:r w:rsidR="006F5868" w:rsidRPr="0007200D">
        <w:rPr>
          <w:sz w:val="24"/>
          <w:szCs w:val="24"/>
          <w:u w:val="single"/>
        </w:rPr>
        <w:t>Hitler’s Table Talk</w:t>
      </w:r>
      <w:r w:rsidR="006F5868" w:rsidRPr="0007200D">
        <w:rPr>
          <w:sz w:val="24"/>
          <w:szCs w:val="24"/>
        </w:rPr>
        <w:t>, 165, 554;</w:t>
      </w:r>
      <w:r w:rsidR="00F01D7C" w:rsidRPr="0007200D">
        <w:rPr>
          <w:rFonts w:cs="Times New Roman"/>
          <w:sz w:val="24"/>
          <w:szCs w:val="24"/>
        </w:rPr>
        <w:t xml:space="preserve"> </w:t>
      </w:r>
      <w:proofErr w:type="spellStart"/>
      <w:r w:rsidR="00F01D7C" w:rsidRPr="0007200D">
        <w:rPr>
          <w:rFonts w:cs="Times New Roman"/>
          <w:sz w:val="24"/>
          <w:szCs w:val="24"/>
        </w:rPr>
        <w:t>Feiber</w:t>
      </w:r>
      <w:proofErr w:type="spellEnd"/>
      <w:r w:rsidR="00F01D7C" w:rsidRPr="0007200D">
        <w:rPr>
          <w:rFonts w:cs="Times New Roman"/>
          <w:sz w:val="24"/>
          <w:szCs w:val="24"/>
        </w:rPr>
        <w:t>, “</w:t>
      </w:r>
      <w:r w:rsidR="00D17F22" w:rsidRPr="0007200D">
        <w:rPr>
          <w:rFonts w:cs="Times New Roman"/>
          <w:sz w:val="24"/>
          <w:szCs w:val="24"/>
        </w:rPr>
        <w:t>‘</w:t>
      </w:r>
      <w:proofErr w:type="spellStart"/>
      <w:r w:rsidR="00D17F22" w:rsidRPr="0007200D">
        <w:rPr>
          <w:rFonts w:cs="Times New Roman"/>
          <w:sz w:val="24"/>
          <w:szCs w:val="24"/>
        </w:rPr>
        <w:t>Filiale</w:t>
      </w:r>
      <w:proofErr w:type="spellEnd"/>
      <w:r w:rsidR="00D17F22" w:rsidRPr="0007200D">
        <w:rPr>
          <w:rFonts w:cs="Times New Roman"/>
          <w:sz w:val="24"/>
          <w:szCs w:val="24"/>
        </w:rPr>
        <w:t xml:space="preserve"> von Berlin</w:t>
      </w:r>
      <w:r w:rsidR="006F5868" w:rsidRPr="0007200D">
        <w:rPr>
          <w:rFonts w:cs="Times New Roman"/>
          <w:sz w:val="24"/>
          <w:szCs w:val="24"/>
        </w:rPr>
        <w:t>,</w:t>
      </w:r>
      <w:r w:rsidR="00D17F22" w:rsidRPr="0007200D">
        <w:rPr>
          <w:rFonts w:cs="Times New Roman"/>
          <w:sz w:val="24"/>
          <w:szCs w:val="24"/>
        </w:rPr>
        <w:t>’</w:t>
      </w:r>
      <w:r w:rsidR="006F5868" w:rsidRPr="0007200D">
        <w:rPr>
          <w:rFonts w:cs="Times New Roman"/>
          <w:sz w:val="24"/>
          <w:szCs w:val="24"/>
        </w:rPr>
        <w:t xml:space="preserve">” 62; </w:t>
      </w:r>
      <w:proofErr w:type="spellStart"/>
      <w:r w:rsidRPr="0007200D">
        <w:rPr>
          <w:sz w:val="24"/>
          <w:szCs w:val="24"/>
        </w:rPr>
        <w:t>Joachimsthaler</w:t>
      </w:r>
      <w:proofErr w:type="spellEnd"/>
      <w:r w:rsidRPr="0007200D">
        <w:rPr>
          <w:sz w:val="24"/>
          <w:szCs w:val="24"/>
        </w:rPr>
        <w:t xml:space="preserve">, </w:t>
      </w:r>
      <w:proofErr w:type="spellStart"/>
      <w:r w:rsidRPr="0007200D">
        <w:rPr>
          <w:sz w:val="24"/>
          <w:szCs w:val="24"/>
          <w:u w:val="single"/>
        </w:rPr>
        <w:t>Hitlers</w:t>
      </w:r>
      <w:proofErr w:type="spellEnd"/>
      <w:r w:rsidRPr="0007200D">
        <w:rPr>
          <w:sz w:val="24"/>
          <w:szCs w:val="24"/>
          <w:u w:val="single"/>
        </w:rPr>
        <w:t xml:space="preserve"> </w:t>
      </w:r>
      <w:proofErr w:type="spellStart"/>
      <w:r w:rsidRPr="0007200D">
        <w:rPr>
          <w:sz w:val="24"/>
          <w:szCs w:val="24"/>
          <w:u w:val="single"/>
        </w:rPr>
        <w:t>Liste</w:t>
      </w:r>
      <w:proofErr w:type="spellEnd"/>
      <w:r w:rsidRPr="0007200D">
        <w:rPr>
          <w:sz w:val="24"/>
          <w:szCs w:val="24"/>
        </w:rPr>
        <w:t>, 271-</w:t>
      </w:r>
      <w:r w:rsidR="006F5868" w:rsidRPr="0007200D">
        <w:rPr>
          <w:sz w:val="24"/>
          <w:szCs w:val="24"/>
        </w:rPr>
        <w:t>276;</w:t>
      </w:r>
      <w:r w:rsidR="005D6E00" w:rsidRPr="0007200D">
        <w:rPr>
          <w:sz w:val="24"/>
          <w:szCs w:val="24"/>
        </w:rPr>
        <w:t xml:space="preserve"> </w:t>
      </w:r>
      <w:r w:rsidR="00841504" w:rsidRPr="0007200D">
        <w:rPr>
          <w:sz w:val="24"/>
          <w:szCs w:val="24"/>
        </w:rPr>
        <w:t>“</w:t>
      </w:r>
      <w:proofErr w:type="spellStart"/>
      <w:r w:rsidR="00841504" w:rsidRPr="0007200D">
        <w:rPr>
          <w:sz w:val="24"/>
          <w:szCs w:val="24"/>
        </w:rPr>
        <w:t>Hitlers</w:t>
      </w:r>
      <w:proofErr w:type="spellEnd"/>
      <w:r w:rsidR="00841504" w:rsidRPr="0007200D">
        <w:rPr>
          <w:sz w:val="24"/>
          <w:szCs w:val="24"/>
        </w:rPr>
        <w:t xml:space="preserve"> </w:t>
      </w:r>
      <w:proofErr w:type="spellStart"/>
      <w:r w:rsidR="00841504" w:rsidRPr="0007200D">
        <w:rPr>
          <w:sz w:val="24"/>
          <w:szCs w:val="24"/>
        </w:rPr>
        <w:t>Stiefschwester</w:t>
      </w:r>
      <w:proofErr w:type="spellEnd"/>
      <w:r w:rsidR="00841504" w:rsidRPr="0007200D">
        <w:rPr>
          <w:sz w:val="24"/>
          <w:szCs w:val="24"/>
        </w:rPr>
        <w:t xml:space="preserve"> und die </w:t>
      </w:r>
      <w:proofErr w:type="spellStart"/>
      <w:r w:rsidR="00841504" w:rsidRPr="0007200D">
        <w:rPr>
          <w:sz w:val="24"/>
          <w:szCs w:val="24"/>
        </w:rPr>
        <w:t>rituelle</w:t>
      </w:r>
      <w:proofErr w:type="spellEnd"/>
      <w:r w:rsidR="00841504" w:rsidRPr="0007200D">
        <w:rPr>
          <w:sz w:val="24"/>
          <w:szCs w:val="24"/>
        </w:rPr>
        <w:t xml:space="preserve"> </w:t>
      </w:r>
      <w:proofErr w:type="spellStart"/>
      <w:r w:rsidR="00841504" w:rsidRPr="0007200D">
        <w:rPr>
          <w:sz w:val="24"/>
          <w:szCs w:val="24"/>
        </w:rPr>
        <w:t>K</w:t>
      </w:r>
      <w:r w:rsidR="00841504" w:rsidRPr="0007200D">
        <w:rPr>
          <w:rFonts w:cs="Times New Roman"/>
          <w:sz w:val="24"/>
          <w:szCs w:val="24"/>
        </w:rPr>
        <w:t>ü</w:t>
      </w:r>
      <w:r w:rsidR="00841504" w:rsidRPr="0007200D">
        <w:rPr>
          <w:sz w:val="24"/>
          <w:szCs w:val="24"/>
        </w:rPr>
        <w:t>che</w:t>
      </w:r>
      <w:proofErr w:type="spellEnd"/>
      <w:r w:rsidR="00841504" w:rsidRPr="0007200D">
        <w:rPr>
          <w:sz w:val="24"/>
          <w:szCs w:val="24"/>
        </w:rPr>
        <w:t xml:space="preserve">,” </w:t>
      </w:r>
      <w:proofErr w:type="spellStart"/>
      <w:r w:rsidR="00841504" w:rsidRPr="0007200D">
        <w:rPr>
          <w:sz w:val="24"/>
          <w:szCs w:val="24"/>
          <w:u w:val="single"/>
        </w:rPr>
        <w:t>Prager</w:t>
      </w:r>
      <w:proofErr w:type="spellEnd"/>
      <w:r w:rsidR="00841504" w:rsidRPr="0007200D">
        <w:rPr>
          <w:sz w:val="24"/>
          <w:szCs w:val="24"/>
          <w:u w:val="single"/>
        </w:rPr>
        <w:t xml:space="preserve"> </w:t>
      </w:r>
      <w:proofErr w:type="spellStart"/>
      <w:r w:rsidR="00841504" w:rsidRPr="0007200D">
        <w:rPr>
          <w:sz w:val="24"/>
          <w:szCs w:val="24"/>
          <w:u w:val="single"/>
        </w:rPr>
        <w:t>Tageblatt</w:t>
      </w:r>
      <w:proofErr w:type="spellEnd"/>
      <w:r w:rsidR="00FF6920" w:rsidRPr="0007200D">
        <w:rPr>
          <w:sz w:val="24"/>
          <w:szCs w:val="24"/>
        </w:rPr>
        <w:t>, September 27, 1931.</w:t>
      </w:r>
    </w:p>
  </w:endnote>
  <w:endnote w:id="9">
    <w:p w:rsidR="00892813" w:rsidRPr="00CF4A0B" w:rsidRDefault="00892813" w:rsidP="00CF4A0B">
      <w:pPr>
        <w:pStyle w:val="EndnoteText"/>
        <w:spacing w:line="480" w:lineRule="auto"/>
        <w:rPr>
          <w:sz w:val="24"/>
          <w:szCs w:val="24"/>
          <w:u w:val="single"/>
        </w:rPr>
      </w:pPr>
      <w:r w:rsidRPr="00CF4A0B">
        <w:rPr>
          <w:rStyle w:val="EndnoteReference"/>
          <w:sz w:val="24"/>
          <w:szCs w:val="24"/>
        </w:rPr>
        <w:endnoteRef/>
      </w:r>
      <w:r w:rsidRPr="00CF4A0B">
        <w:rPr>
          <w:sz w:val="24"/>
          <w:szCs w:val="24"/>
        </w:rPr>
        <w:t xml:space="preserve"> </w:t>
      </w:r>
      <w:proofErr w:type="spellStart"/>
      <w:r w:rsidR="00645F05" w:rsidRPr="00CF4A0B">
        <w:rPr>
          <w:sz w:val="24"/>
          <w:szCs w:val="24"/>
        </w:rPr>
        <w:t>Joachimsthaler</w:t>
      </w:r>
      <w:proofErr w:type="spellEnd"/>
      <w:r w:rsidR="00645F05" w:rsidRPr="00CF4A0B">
        <w:rPr>
          <w:sz w:val="24"/>
          <w:szCs w:val="24"/>
        </w:rPr>
        <w:t xml:space="preserve">, </w:t>
      </w:r>
      <w:proofErr w:type="spellStart"/>
      <w:r w:rsidR="00645F05" w:rsidRPr="00CF4A0B">
        <w:rPr>
          <w:sz w:val="24"/>
          <w:szCs w:val="24"/>
          <w:u w:val="single"/>
        </w:rPr>
        <w:t>Hitlers</w:t>
      </w:r>
      <w:proofErr w:type="spellEnd"/>
      <w:r w:rsidR="00645F05" w:rsidRPr="00CF4A0B">
        <w:rPr>
          <w:sz w:val="24"/>
          <w:szCs w:val="24"/>
          <w:u w:val="single"/>
        </w:rPr>
        <w:t xml:space="preserve"> </w:t>
      </w:r>
      <w:proofErr w:type="spellStart"/>
      <w:r w:rsidR="00645F05" w:rsidRPr="00CF4A0B">
        <w:rPr>
          <w:sz w:val="24"/>
          <w:szCs w:val="24"/>
          <w:u w:val="single"/>
        </w:rPr>
        <w:t>Liste</w:t>
      </w:r>
      <w:proofErr w:type="spellEnd"/>
      <w:r w:rsidR="00645F05" w:rsidRPr="00CF4A0B">
        <w:rPr>
          <w:rFonts w:cs="Times New Roman"/>
          <w:sz w:val="24"/>
          <w:szCs w:val="24"/>
        </w:rPr>
        <w:t xml:space="preserve">, 287-290; </w:t>
      </w:r>
      <w:r w:rsidRPr="00CF4A0B">
        <w:rPr>
          <w:rFonts w:cs="Times New Roman"/>
          <w:sz w:val="24"/>
          <w:szCs w:val="24"/>
        </w:rPr>
        <w:t>Hale, “Adolf Hitler,” 830-842.</w:t>
      </w:r>
      <w:r w:rsidR="00585D60" w:rsidRPr="00CF4A0B">
        <w:rPr>
          <w:rFonts w:cs="Times New Roman"/>
          <w:sz w:val="24"/>
          <w:szCs w:val="24"/>
        </w:rPr>
        <w:t xml:space="preserve">  </w:t>
      </w:r>
    </w:p>
  </w:endnote>
  <w:endnote w:id="10">
    <w:p w:rsidR="0021679F" w:rsidRPr="00CF4A0B" w:rsidRDefault="0021679F" w:rsidP="00CF4A0B">
      <w:pPr>
        <w:pStyle w:val="EndnoteText"/>
        <w:spacing w:line="480" w:lineRule="auto"/>
        <w:rPr>
          <w:sz w:val="24"/>
          <w:szCs w:val="24"/>
        </w:rPr>
      </w:pPr>
      <w:r w:rsidRPr="00CF4A0B">
        <w:rPr>
          <w:rStyle w:val="EndnoteReference"/>
          <w:sz w:val="24"/>
          <w:szCs w:val="24"/>
        </w:rPr>
        <w:endnoteRef/>
      </w:r>
      <w:r w:rsidRPr="00CF4A0B">
        <w:rPr>
          <w:sz w:val="24"/>
          <w:szCs w:val="24"/>
        </w:rPr>
        <w:t xml:space="preserve"> Helmut K. </w:t>
      </w:r>
      <w:proofErr w:type="spellStart"/>
      <w:r w:rsidRPr="00CF4A0B">
        <w:rPr>
          <w:sz w:val="24"/>
          <w:szCs w:val="24"/>
        </w:rPr>
        <w:t>Anheier</w:t>
      </w:r>
      <w:proofErr w:type="spellEnd"/>
      <w:r w:rsidRPr="00CF4A0B">
        <w:rPr>
          <w:sz w:val="24"/>
          <w:szCs w:val="24"/>
        </w:rPr>
        <w:t xml:space="preserve"> and </w:t>
      </w:r>
      <w:proofErr w:type="spellStart"/>
      <w:r w:rsidRPr="00CF4A0B">
        <w:rPr>
          <w:sz w:val="24"/>
          <w:szCs w:val="24"/>
        </w:rPr>
        <w:t>Friedhelm</w:t>
      </w:r>
      <w:proofErr w:type="spellEnd"/>
      <w:r w:rsidRPr="00CF4A0B">
        <w:rPr>
          <w:sz w:val="24"/>
          <w:szCs w:val="24"/>
        </w:rPr>
        <w:t xml:space="preserve"> </w:t>
      </w:r>
      <w:proofErr w:type="spellStart"/>
      <w:r w:rsidRPr="00CF4A0B">
        <w:rPr>
          <w:sz w:val="24"/>
          <w:szCs w:val="24"/>
        </w:rPr>
        <w:t>Neidhardt</w:t>
      </w:r>
      <w:proofErr w:type="spellEnd"/>
      <w:r w:rsidRPr="00CF4A0B">
        <w:rPr>
          <w:sz w:val="24"/>
          <w:szCs w:val="24"/>
        </w:rPr>
        <w:t xml:space="preserve">, </w:t>
      </w:r>
      <w:r w:rsidR="00CF4A0B">
        <w:rPr>
          <w:sz w:val="24"/>
          <w:szCs w:val="24"/>
        </w:rPr>
        <w:t>“</w:t>
      </w:r>
      <w:proofErr w:type="spellStart"/>
      <w:r w:rsidRPr="00CF4A0B">
        <w:rPr>
          <w:sz w:val="24"/>
          <w:szCs w:val="24"/>
        </w:rPr>
        <w:t>Soziographische</w:t>
      </w:r>
      <w:proofErr w:type="spellEnd"/>
      <w:r w:rsidRPr="00CF4A0B">
        <w:rPr>
          <w:sz w:val="24"/>
          <w:szCs w:val="24"/>
        </w:rPr>
        <w:t xml:space="preserve"> </w:t>
      </w:r>
      <w:proofErr w:type="spellStart"/>
      <w:r w:rsidRPr="00CF4A0B">
        <w:rPr>
          <w:sz w:val="24"/>
          <w:szCs w:val="24"/>
        </w:rPr>
        <w:t>Entwicklung</w:t>
      </w:r>
      <w:proofErr w:type="spellEnd"/>
      <w:r w:rsidRPr="00CF4A0B">
        <w:rPr>
          <w:sz w:val="24"/>
          <w:szCs w:val="24"/>
        </w:rPr>
        <w:t xml:space="preserve"> der NSDAP in </w:t>
      </w:r>
      <w:proofErr w:type="spellStart"/>
      <w:r w:rsidRPr="00CF4A0B">
        <w:rPr>
          <w:sz w:val="24"/>
          <w:szCs w:val="24"/>
        </w:rPr>
        <w:t>M</w:t>
      </w:r>
      <w:r w:rsidRPr="00CF4A0B">
        <w:rPr>
          <w:rFonts w:cs="Times New Roman"/>
          <w:sz w:val="24"/>
          <w:szCs w:val="24"/>
        </w:rPr>
        <w:t>ü</w:t>
      </w:r>
      <w:r w:rsidRPr="00CF4A0B">
        <w:rPr>
          <w:sz w:val="24"/>
          <w:szCs w:val="24"/>
        </w:rPr>
        <w:t>nchen</w:t>
      </w:r>
      <w:proofErr w:type="spellEnd"/>
      <w:r w:rsidRPr="00CF4A0B">
        <w:rPr>
          <w:sz w:val="24"/>
          <w:szCs w:val="24"/>
        </w:rPr>
        <w:t xml:space="preserve"> 1925 </w:t>
      </w:r>
      <w:proofErr w:type="spellStart"/>
      <w:r w:rsidRPr="00CF4A0B">
        <w:rPr>
          <w:sz w:val="24"/>
          <w:szCs w:val="24"/>
        </w:rPr>
        <w:t>bis</w:t>
      </w:r>
      <w:proofErr w:type="spellEnd"/>
      <w:r w:rsidRPr="00CF4A0B">
        <w:rPr>
          <w:sz w:val="24"/>
          <w:szCs w:val="24"/>
        </w:rPr>
        <w:t xml:space="preserve"> 1930,” in </w:t>
      </w:r>
      <w:r w:rsidRPr="00CF4A0B">
        <w:rPr>
          <w:rFonts w:cs="Times New Roman"/>
          <w:sz w:val="24"/>
          <w:szCs w:val="24"/>
        </w:rPr>
        <w:t xml:space="preserve">Richard Bauer, Hans </w:t>
      </w:r>
      <w:proofErr w:type="spellStart"/>
      <w:r w:rsidRPr="00CF4A0B">
        <w:rPr>
          <w:rFonts w:cs="Times New Roman"/>
          <w:sz w:val="24"/>
          <w:szCs w:val="24"/>
        </w:rPr>
        <w:t>Günther</w:t>
      </w:r>
      <w:proofErr w:type="spellEnd"/>
      <w:r w:rsidRPr="00CF4A0B">
        <w:rPr>
          <w:rFonts w:cs="Times New Roman"/>
          <w:sz w:val="24"/>
          <w:szCs w:val="24"/>
        </w:rPr>
        <w:t xml:space="preserve"> </w:t>
      </w:r>
      <w:proofErr w:type="spellStart"/>
      <w:r w:rsidRPr="00CF4A0B">
        <w:rPr>
          <w:rFonts w:cs="Times New Roman"/>
          <w:sz w:val="24"/>
          <w:szCs w:val="24"/>
        </w:rPr>
        <w:t>Hockerts</w:t>
      </w:r>
      <w:proofErr w:type="spellEnd"/>
      <w:r w:rsidRPr="00CF4A0B">
        <w:rPr>
          <w:rFonts w:cs="Times New Roman"/>
          <w:sz w:val="24"/>
          <w:szCs w:val="24"/>
        </w:rPr>
        <w:t xml:space="preserve">, Brigitte </w:t>
      </w:r>
      <w:proofErr w:type="spellStart"/>
      <w:r w:rsidRPr="00CF4A0B">
        <w:rPr>
          <w:rFonts w:cs="Times New Roman"/>
          <w:sz w:val="24"/>
          <w:szCs w:val="24"/>
        </w:rPr>
        <w:t>Schütz</w:t>
      </w:r>
      <w:proofErr w:type="spellEnd"/>
      <w:r w:rsidRPr="00CF4A0B">
        <w:rPr>
          <w:rFonts w:cs="Times New Roman"/>
          <w:sz w:val="24"/>
          <w:szCs w:val="24"/>
        </w:rPr>
        <w:t xml:space="preserve">, et. al., </w:t>
      </w:r>
      <w:proofErr w:type="spellStart"/>
      <w:r w:rsidRPr="00CF4A0B">
        <w:rPr>
          <w:rFonts w:cs="Times New Roman"/>
          <w:sz w:val="24"/>
          <w:szCs w:val="24"/>
        </w:rPr>
        <w:t>eds</w:t>
      </w:r>
      <w:proofErr w:type="spellEnd"/>
      <w:r w:rsidRPr="00CF4A0B">
        <w:rPr>
          <w:rFonts w:cs="Times New Roman"/>
          <w:sz w:val="24"/>
          <w:szCs w:val="24"/>
        </w:rPr>
        <w:t xml:space="preserve">, </w:t>
      </w:r>
      <w:proofErr w:type="spellStart"/>
      <w:r w:rsidRPr="00CF4A0B">
        <w:rPr>
          <w:rFonts w:cs="Times New Roman"/>
          <w:sz w:val="24"/>
          <w:szCs w:val="24"/>
          <w:u w:val="single"/>
        </w:rPr>
        <w:t>München</w:t>
      </w:r>
      <w:proofErr w:type="spellEnd"/>
      <w:r w:rsidRPr="00CF4A0B">
        <w:rPr>
          <w:rFonts w:cs="Times New Roman"/>
          <w:sz w:val="24"/>
          <w:szCs w:val="24"/>
          <w:u w:val="single"/>
        </w:rPr>
        <w:t>: “</w:t>
      </w:r>
      <w:proofErr w:type="spellStart"/>
      <w:r w:rsidRPr="00CF4A0B">
        <w:rPr>
          <w:rFonts w:cs="Times New Roman"/>
          <w:sz w:val="24"/>
          <w:szCs w:val="24"/>
          <w:u w:val="single"/>
        </w:rPr>
        <w:t>Hauptstadt</w:t>
      </w:r>
      <w:proofErr w:type="spellEnd"/>
      <w:r w:rsidRPr="00CF4A0B">
        <w:rPr>
          <w:rFonts w:cs="Times New Roman"/>
          <w:sz w:val="24"/>
          <w:szCs w:val="24"/>
          <w:u w:val="single"/>
        </w:rPr>
        <w:t xml:space="preserve"> der </w:t>
      </w:r>
      <w:proofErr w:type="spellStart"/>
      <w:r w:rsidRPr="00CF4A0B">
        <w:rPr>
          <w:rFonts w:cs="Times New Roman"/>
          <w:sz w:val="24"/>
          <w:szCs w:val="24"/>
          <w:u w:val="single"/>
        </w:rPr>
        <w:t>Bewegung</w:t>
      </w:r>
      <w:proofErr w:type="spellEnd"/>
      <w:r w:rsidRPr="00CF4A0B">
        <w:rPr>
          <w:rFonts w:cs="Times New Roman"/>
          <w:sz w:val="24"/>
          <w:szCs w:val="24"/>
        </w:rPr>
        <w:t xml:space="preserve">” (Munich: </w:t>
      </w:r>
      <w:proofErr w:type="spellStart"/>
      <w:r w:rsidRPr="00CF4A0B">
        <w:rPr>
          <w:rFonts w:cs="Times New Roman"/>
          <w:sz w:val="24"/>
          <w:szCs w:val="24"/>
        </w:rPr>
        <w:t>Münchner</w:t>
      </w:r>
      <w:proofErr w:type="spellEnd"/>
      <w:r w:rsidRPr="00CF4A0B">
        <w:rPr>
          <w:rFonts w:cs="Times New Roman"/>
          <w:sz w:val="24"/>
          <w:szCs w:val="24"/>
        </w:rPr>
        <w:t xml:space="preserve"> </w:t>
      </w:r>
      <w:proofErr w:type="spellStart"/>
      <w:r w:rsidRPr="00CF4A0B">
        <w:rPr>
          <w:rFonts w:cs="Times New Roman"/>
          <w:sz w:val="24"/>
          <w:szCs w:val="24"/>
        </w:rPr>
        <w:t>Stadtmuseum</w:t>
      </w:r>
      <w:proofErr w:type="spellEnd"/>
      <w:r w:rsidRPr="00CF4A0B">
        <w:rPr>
          <w:rFonts w:cs="Times New Roman"/>
          <w:sz w:val="24"/>
          <w:szCs w:val="24"/>
        </w:rPr>
        <w:t xml:space="preserve">, 2002), </w:t>
      </w:r>
      <w:r w:rsidR="007D04B0">
        <w:rPr>
          <w:rFonts w:cs="Times New Roman"/>
          <w:sz w:val="24"/>
          <w:szCs w:val="24"/>
        </w:rPr>
        <w:t>179-186.</w:t>
      </w:r>
      <w:r w:rsidRPr="00CF4A0B">
        <w:rPr>
          <w:sz w:val="24"/>
          <w:szCs w:val="24"/>
        </w:rPr>
        <w:t xml:space="preserve"> </w:t>
      </w:r>
    </w:p>
  </w:endnote>
  <w:endnote w:id="11">
    <w:p w:rsidR="0007200D" w:rsidRPr="0007200D" w:rsidRDefault="0007200D" w:rsidP="00CF4A0B">
      <w:pPr>
        <w:pStyle w:val="EndnoteText"/>
        <w:spacing w:line="480" w:lineRule="auto"/>
        <w:rPr>
          <w:sz w:val="24"/>
          <w:szCs w:val="24"/>
        </w:rPr>
      </w:pPr>
      <w:r w:rsidRPr="00CF4A0B">
        <w:rPr>
          <w:rStyle w:val="EndnoteReference"/>
          <w:sz w:val="24"/>
          <w:szCs w:val="24"/>
        </w:rPr>
        <w:endnoteRef/>
      </w:r>
      <w:r w:rsidRPr="00CF4A0B">
        <w:rPr>
          <w:sz w:val="24"/>
          <w:szCs w:val="24"/>
        </w:rPr>
        <w:t xml:space="preserve"> “Police Trace </w:t>
      </w:r>
      <w:proofErr w:type="spellStart"/>
      <w:r w:rsidRPr="00CF4A0B">
        <w:rPr>
          <w:sz w:val="24"/>
          <w:szCs w:val="24"/>
        </w:rPr>
        <w:t>Organisation</w:t>
      </w:r>
      <w:proofErr w:type="spellEnd"/>
      <w:r w:rsidRPr="00CF4A0B">
        <w:rPr>
          <w:sz w:val="24"/>
          <w:szCs w:val="24"/>
        </w:rPr>
        <w:t xml:space="preserve"> of Bomb-Throwers: Ringleaders Caught,” </w:t>
      </w:r>
      <w:r w:rsidRPr="00CF4A0B">
        <w:rPr>
          <w:sz w:val="24"/>
          <w:szCs w:val="24"/>
          <w:u w:val="single"/>
        </w:rPr>
        <w:t>Scotsman</w:t>
      </w:r>
      <w:r w:rsidRPr="00CF4A0B">
        <w:rPr>
          <w:sz w:val="24"/>
          <w:szCs w:val="24"/>
        </w:rPr>
        <w:t>, September 12, 1929.</w:t>
      </w:r>
    </w:p>
  </w:endnote>
  <w:endnote w:id="12">
    <w:p w:rsidR="00673288" w:rsidRPr="0092079C" w:rsidRDefault="00B0072B" w:rsidP="0007200D">
      <w:pPr>
        <w:pStyle w:val="EndnoteText"/>
        <w:spacing w:line="480" w:lineRule="auto"/>
        <w:rPr>
          <w:sz w:val="24"/>
          <w:szCs w:val="24"/>
        </w:rPr>
      </w:pPr>
      <w:r w:rsidRPr="0007200D">
        <w:rPr>
          <w:rStyle w:val="EndnoteReference"/>
          <w:sz w:val="24"/>
          <w:szCs w:val="24"/>
        </w:rPr>
        <w:endnoteRef/>
      </w:r>
      <w:r w:rsidRPr="0007200D">
        <w:rPr>
          <w:sz w:val="24"/>
          <w:szCs w:val="24"/>
        </w:rPr>
        <w:t xml:space="preserve"> </w:t>
      </w:r>
      <w:r w:rsidR="00A01545" w:rsidRPr="0007200D">
        <w:rPr>
          <w:sz w:val="24"/>
          <w:szCs w:val="24"/>
        </w:rPr>
        <w:t>See</w:t>
      </w:r>
      <w:r w:rsidR="00126E31" w:rsidRPr="0007200D">
        <w:rPr>
          <w:sz w:val="24"/>
          <w:szCs w:val="24"/>
        </w:rPr>
        <w:t xml:space="preserve"> </w:t>
      </w:r>
      <w:r w:rsidR="00A01545" w:rsidRPr="0007200D">
        <w:rPr>
          <w:sz w:val="24"/>
          <w:szCs w:val="24"/>
        </w:rPr>
        <w:t xml:space="preserve">power of attorney and </w:t>
      </w:r>
      <w:r w:rsidR="00405360" w:rsidRPr="0007200D">
        <w:rPr>
          <w:sz w:val="24"/>
          <w:szCs w:val="24"/>
        </w:rPr>
        <w:t>rental documents</w:t>
      </w:r>
      <w:r w:rsidR="00126E31" w:rsidRPr="0007200D">
        <w:rPr>
          <w:sz w:val="24"/>
          <w:szCs w:val="24"/>
        </w:rPr>
        <w:t xml:space="preserve"> for </w:t>
      </w:r>
      <w:proofErr w:type="spellStart"/>
      <w:r w:rsidR="00126E31" w:rsidRPr="0007200D">
        <w:rPr>
          <w:rFonts w:cs="Times New Roman"/>
          <w:sz w:val="24"/>
          <w:szCs w:val="24"/>
        </w:rPr>
        <w:t>Prinzregentenplatz</w:t>
      </w:r>
      <w:proofErr w:type="spellEnd"/>
      <w:r w:rsidR="00126E31" w:rsidRPr="0007200D">
        <w:rPr>
          <w:rFonts w:cs="Times New Roman"/>
          <w:sz w:val="24"/>
          <w:szCs w:val="24"/>
        </w:rPr>
        <w:t xml:space="preserve"> 16</w:t>
      </w:r>
      <w:r w:rsidR="00126E31" w:rsidRPr="0007200D">
        <w:rPr>
          <w:sz w:val="24"/>
          <w:szCs w:val="24"/>
        </w:rPr>
        <w:t>,</w:t>
      </w:r>
      <w:r w:rsidR="00405360" w:rsidRPr="0007200D">
        <w:rPr>
          <w:sz w:val="24"/>
          <w:szCs w:val="24"/>
        </w:rPr>
        <w:t xml:space="preserve"> </w:t>
      </w:r>
      <w:proofErr w:type="spellStart"/>
      <w:r w:rsidRPr="0007200D">
        <w:rPr>
          <w:rFonts w:cs="Times New Roman"/>
          <w:sz w:val="24"/>
          <w:szCs w:val="24"/>
        </w:rPr>
        <w:t>Zim</w:t>
      </w:r>
      <w:proofErr w:type="spellEnd"/>
      <w:r w:rsidRPr="0007200D">
        <w:rPr>
          <w:rFonts w:cs="Times New Roman"/>
          <w:sz w:val="24"/>
          <w:szCs w:val="24"/>
        </w:rPr>
        <w:t xml:space="preserve"> 117</w:t>
      </w:r>
      <w:r w:rsidR="00126E31" w:rsidRPr="0007200D">
        <w:rPr>
          <w:rFonts w:cs="Times New Roman"/>
          <w:sz w:val="24"/>
          <w:szCs w:val="24"/>
        </w:rPr>
        <w:t>,</w:t>
      </w:r>
      <w:r w:rsidRPr="0007200D">
        <w:rPr>
          <w:rFonts w:cs="Times New Roman"/>
          <w:sz w:val="24"/>
          <w:szCs w:val="24"/>
        </w:rPr>
        <w:t xml:space="preserve"> </w:t>
      </w:r>
      <w:proofErr w:type="spellStart"/>
      <w:r w:rsidRPr="0007200D">
        <w:rPr>
          <w:rFonts w:cs="Times New Roman"/>
          <w:sz w:val="24"/>
          <w:szCs w:val="24"/>
        </w:rPr>
        <w:t>Stadtarchiv</w:t>
      </w:r>
      <w:proofErr w:type="spellEnd"/>
      <w:r w:rsidRPr="00126E31">
        <w:rPr>
          <w:rFonts w:cs="Times New Roman"/>
          <w:sz w:val="24"/>
          <w:szCs w:val="24"/>
        </w:rPr>
        <w:t xml:space="preserve"> </w:t>
      </w:r>
      <w:proofErr w:type="spellStart"/>
      <w:r w:rsidRPr="00126E31">
        <w:rPr>
          <w:rFonts w:cs="Times New Roman"/>
          <w:sz w:val="24"/>
          <w:szCs w:val="24"/>
        </w:rPr>
        <w:t>München</w:t>
      </w:r>
      <w:proofErr w:type="spellEnd"/>
      <w:r w:rsidR="009D482C" w:rsidRPr="00126E31">
        <w:rPr>
          <w:rFonts w:cs="Times New Roman"/>
          <w:sz w:val="24"/>
          <w:szCs w:val="24"/>
        </w:rPr>
        <w:t xml:space="preserve">.  The </w:t>
      </w:r>
      <w:r w:rsidR="00973748" w:rsidRPr="00126E31">
        <w:rPr>
          <w:rFonts w:cs="Times New Roman"/>
          <w:sz w:val="24"/>
          <w:szCs w:val="24"/>
        </w:rPr>
        <w:t xml:space="preserve">names </w:t>
      </w:r>
      <w:r w:rsidR="00200BDD">
        <w:rPr>
          <w:rFonts w:cs="Times New Roman"/>
          <w:sz w:val="24"/>
          <w:szCs w:val="24"/>
        </w:rPr>
        <w:t xml:space="preserve">and professions </w:t>
      </w:r>
      <w:r w:rsidR="00973748" w:rsidRPr="00126E31">
        <w:rPr>
          <w:rFonts w:cs="Times New Roman"/>
          <w:sz w:val="24"/>
          <w:szCs w:val="24"/>
        </w:rPr>
        <w:t xml:space="preserve">of the </w:t>
      </w:r>
      <w:r w:rsidR="00200BDD">
        <w:rPr>
          <w:rFonts w:cs="Times New Roman"/>
          <w:sz w:val="24"/>
          <w:szCs w:val="24"/>
        </w:rPr>
        <w:t xml:space="preserve">building’s </w:t>
      </w:r>
      <w:r w:rsidR="009D482C" w:rsidRPr="00126E31">
        <w:rPr>
          <w:rFonts w:cs="Times New Roman"/>
          <w:sz w:val="24"/>
          <w:szCs w:val="24"/>
        </w:rPr>
        <w:t>occupants are listed under the entry for “</w:t>
      </w:r>
      <w:proofErr w:type="spellStart"/>
      <w:r w:rsidR="009D482C" w:rsidRPr="00126E31">
        <w:rPr>
          <w:rFonts w:cs="Times New Roman"/>
          <w:sz w:val="24"/>
          <w:szCs w:val="24"/>
        </w:rPr>
        <w:t>Prinzregentenplatz</w:t>
      </w:r>
      <w:proofErr w:type="spellEnd"/>
      <w:r w:rsidR="009D482C" w:rsidRPr="00126E31">
        <w:rPr>
          <w:rFonts w:cs="Times New Roman"/>
          <w:sz w:val="24"/>
          <w:szCs w:val="24"/>
        </w:rPr>
        <w:t xml:space="preserve"> 16” in the </w:t>
      </w:r>
      <w:proofErr w:type="spellStart"/>
      <w:r w:rsidR="009D482C" w:rsidRPr="00126E31">
        <w:rPr>
          <w:rFonts w:cs="Times New Roman"/>
          <w:sz w:val="24"/>
          <w:szCs w:val="24"/>
          <w:u w:val="single"/>
        </w:rPr>
        <w:t>Adressbuch</w:t>
      </w:r>
      <w:proofErr w:type="spellEnd"/>
      <w:r w:rsidR="009D482C" w:rsidRPr="00126E31">
        <w:rPr>
          <w:rFonts w:cs="Times New Roman"/>
          <w:sz w:val="24"/>
          <w:szCs w:val="24"/>
          <w:u w:val="single"/>
        </w:rPr>
        <w:t xml:space="preserve"> der </w:t>
      </w:r>
      <w:proofErr w:type="spellStart"/>
      <w:r w:rsidR="009D482C" w:rsidRPr="00126E31">
        <w:rPr>
          <w:rFonts w:cs="Times New Roman"/>
          <w:sz w:val="24"/>
          <w:szCs w:val="24"/>
          <w:u w:val="single"/>
        </w:rPr>
        <w:t>Stadt</w:t>
      </w:r>
      <w:proofErr w:type="spellEnd"/>
      <w:r w:rsidR="009D482C" w:rsidRPr="00126E31">
        <w:rPr>
          <w:rFonts w:cs="Times New Roman"/>
          <w:sz w:val="24"/>
          <w:szCs w:val="24"/>
          <w:u w:val="single"/>
        </w:rPr>
        <w:t xml:space="preserve"> </w:t>
      </w:r>
      <w:proofErr w:type="spellStart"/>
      <w:r w:rsidR="009D482C" w:rsidRPr="00126E31">
        <w:rPr>
          <w:rFonts w:cs="Times New Roman"/>
          <w:sz w:val="24"/>
          <w:szCs w:val="24"/>
          <w:u w:val="single"/>
        </w:rPr>
        <w:t>München</w:t>
      </w:r>
      <w:proofErr w:type="spellEnd"/>
      <w:r w:rsidR="009D482C" w:rsidRPr="00126E31">
        <w:rPr>
          <w:rFonts w:cs="Times New Roman"/>
          <w:sz w:val="24"/>
          <w:szCs w:val="24"/>
          <w:u w:val="single"/>
        </w:rPr>
        <w:t xml:space="preserve"> und </w:t>
      </w:r>
      <w:proofErr w:type="spellStart"/>
      <w:r w:rsidR="009D482C" w:rsidRPr="00126E31">
        <w:rPr>
          <w:rFonts w:cs="Times New Roman"/>
          <w:sz w:val="24"/>
          <w:szCs w:val="24"/>
          <w:u w:val="single"/>
        </w:rPr>
        <w:t>Umgebung</w:t>
      </w:r>
      <w:proofErr w:type="spellEnd"/>
      <w:r w:rsidR="003C44EB" w:rsidRPr="00126E31">
        <w:rPr>
          <w:rFonts w:cs="Times New Roman"/>
          <w:sz w:val="24"/>
          <w:szCs w:val="24"/>
          <w:u w:val="single"/>
        </w:rPr>
        <w:t xml:space="preserve"> (Munich: </w:t>
      </w:r>
      <w:proofErr w:type="spellStart"/>
      <w:r w:rsidR="003C44EB" w:rsidRPr="00126E31">
        <w:rPr>
          <w:rFonts w:cs="Times New Roman"/>
          <w:bCs/>
          <w:sz w:val="24"/>
          <w:szCs w:val="24"/>
        </w:rPr>
        <w:t>Adressbuchverlag</w:t>
      </w:r>
      <w:proofErr w:type="spellEnd"/>
      <w:r w:rsidR="003C44EB" w:rsidRPr="00126E31">
        <w:rPr>
          <w:rFonts w:cs="Times New Roman"/>
          <w:bCs/>
          <w:sz w:val="24"/>
          <w:szCs w:val="24"/>
        </w:rPr>
        <w:t xml:space="preserve"> der </w:t>
      </w:r>
      <w:proofErr w:type="spellStart"/>
      <w:r w:rsidR="003C44EB" w:rsidRPr="00126E31">
        <w:rPr>
          <w:rFonts w:cs="Times New Roman"/>
          <w:bCs/>
          <w:sz w:val="24"/>
          <w:szCs w:val="24"/>
        </w:rPr>
        <w:t>Industrie</w:t>
      </w:r>
      <w:proofErr w:type="spellEnd"/>
      <w:r w:rsidR="003C44EB" w:rsidRPr="00126E31">
        <w:rPr>
          <w:rFonts w:cs="Times New Roman"/>
          <w:bCs/>
          <w:sz w:val="24"/>
          <w:szCs w:val="24"/>
        </w:rPr>
        <w:t xml:space="preserve">- und </w:t>
      </w:r>
      <w:proofErr w:type="spellStart"/>
      <w:r w:rsidR="003C44EB" w:rsidRPr="00126E31">
        <w:rPr>
          <w:rFonts w:cs="Times New Roman"/>
          <w:bCs/>
          <w:sz w:val="24"/>
          <w:szCs w:val="24"/>
        </w:rPr>
        <w:t>Handelskammer</w:t>
      </w:r>
      <w:proofErr w:type="spellEnd"/>
      <w:r w:rsidR="003C44EB" w:rsidRPr="00126E31">
        <w:rPr>
          <w:rFonts w:cs="Times New Roman"/>
          <w:bCs/>
          <w:sz w:val="24"/>
          <w:szCs w:val="24"/>
        </w:rPr>
        <w:t xml:space="preserve"> </w:t>
      </w:r>
      <w:proofErr w:type="spellStart"/>
      <w:r w:rsidR="003C44EB" w:rsidRPr="00126E31">
        <w:rPr>
          <w:rFonts w:cs="Times New Roman"/>
          <w:bCs/>
          <w:sz w:val="24"/>
          <w:szCs w:val="24"/>
        </w:rPr>
        <w:t>München</w:t>
      </w:r>
      <w:proofErr w:type="spellEnd"/>
      <w:r w:rsidR="003C44EB" w:rsidRPr="00126E31">
        <w:rPr>
          <w:rFonts w:cs="Times New Roman"/>
          <w:bCs/>
          <w:sz w:val="24"/>
          <w:szCs w:val="24"/>
        </w:rPr>
        <w:t>, 1929</w:t>
      </w:r>
      <w:r w:rsidR="003C44EB" w:rsidRPr="00126E31">
        <w:rPr>
          <w:rFonts w:cs="Times New Roman"/>
          <w:b/>
          <w:bCs/>
          <w:sz w:val="24"/>
          <w:szCs w:val="24"/>
        </w:rPr>
        <w:t>)</w:t>
      </w:r>
      <w:r w:rsidR="009D482C" w:rsidRPr="00126E31">
        <w:rPr>
          <w:rFonts w:cs="Times New Roman"/>
          <w:sz w:val="24"/>
          <w:szCs w:val="24"/>
        </w:rPr>
        <w:t xml:space="preserve">, </w:t>
      </w:r>
      <w:proofErr w:type="spellStart"/>
      <w:r w:rsidR="009D482C" w:rsidRPr="00126E31">
        <w:rPr>
          <w:rFonts w:cs="Times New Roman"/>
          <w:sz w:val="24"/>
          <w:szCs w:val="24"/>
        </w:rPr>
        <w:t>Stadtarchiv</w:t>
      </w:r>
      <w:proofErr w:type="spellEnd"/>
      <w:r w:rsidR="009D482C" w:rsidRPr="00126E31">
        <w:rPr>
          <w:rFonts w:cs="Times New Roman"/>
          <w:sz w:val="24"/>
          <w:szCs w:val="24"/>
        </w:rPr>
        <w:t xml:space="preserve"> </w:t>
      </w:r>
      <w:proofErr w:type="spellStart"/>
      <w:r w:rsidR="009D482C" w:rsidRPr="00126E31">
        <w:rPr>
          <w:rFonts w:cs="Times New Roman"/>
          <w:sz w:val="24"/>
          <w:szCs w:val="24"/>
        </w:rPr>
        <w:t>München</w:t>
      </w:r>
      <w:proofErr w:type="spellEnd"/>
      <w:r w:rsidR="009D482C" w:rsidRPr="00126E31">
        <w:rPr>
          <w:sz w:val="24"/>
          <w:szCs w:val="24"/>
        </w:rPr>
        <w:t xml:space="preserve">.  On the </w:t>
      </w:r>
      <w:proofErr w:type="spellStart"/>
      <w:r w:rsidR="009D482C" w:rsidRPr="00126E31">
        <w:rPr>
          <w:sz w:val="24"/>
          <w:szCs w:val="24"/>
        </w:rPr>
        <w:t>Bruckmanns</w:t>
      </w:r>
      <w:proofErr w:type="spellEnd"/>
      <w:r w:rsidR="009D482C" w:rsidRPr="00126E31">
        <w:rPr>
          <w:sz w:val="24"/>
          <w:szCs w:val="24"/>
        </w:rPr>
        <w:t xml:space="preserve"> and their relationship to Hitler, see Wolfgang </w:t>
      </w:r>
      <w:proofErr w:type="spellStart"/>
      <w:r w:rsidR="009D482C" w:rsidRPr="00126E31">
        <w:rPr>
          <w:sz w:val="24"/>
          <w:szCs w:val="24"/>
        </w:rPr>
        <w:t>Martynkewicz</w:t>
      </w:r>
      <w:proofErr w:type="spellEnd"/>
      <w:r w:rsidR="009D482C" w:rsidRPr="00126E31">
        <w:rPr>
          <w:sz w:val="24"/>
          <w:szCs w:val="24"/>
        </w:rPr>
        <w:t xml:space="preserve">, </w:t>
      </w:r>
      <w:r w:rsidR="009D482C" w:rsidRPr="00F73FBC">
        <w:rPr>
          <w:rFonts w:cs="Times New Roman"/>
          <w:sz w:val="24"/>
          <w:szCs w:val="24"/>
          <w:u w:val="single"/>
        </w:rPr>
        <w:t xml:space="preserve">Salon Deutschland: Geist und </w:t>
      </w:r>
      <w:proofErr w:type="spellStart"/>
      <w:r w:rsidR="009D482C" w:rsidRPr="00F73FBC">
        <w:rPr>
          <w:rFonts w:cs="Times New Roman"/>
          <w:sz w:val="24"/>
          <w:szCs w:val="24"/>
          <w:u w:val="single"/>
        </w:rPr>
        <w:t>Macht</w:t>
      </w:r>
      <w:proofErr w:type="spellEnd"/>
      <w:r w:rsidR="009D482C" w:rsidRPr="00F73FBC">
        <w:rPr>
          <w:rFonts w:cs="Times New Roman"/>
          <w:sz w:val="24"/>
          <w:szCs w:val="24"/>
          <w:u w:val="single"/>
        </w:rPr>
        <w:t xml:space="preserve"> 1900-1945</w:t>
      </w:r>
      <w:r w:rsidR="002F37C4" w:rsidRPr="00F73FBC">
        <w:rPr>
          <w:rFonts w:cs="Times New Roman"/>
          <w:sz w:val="24"/>
          <w:szCs w:val="24"/>
        </w:rPr>
        <w:t xml:space="preserve"> (Berlin: </w:t>
      </w:r>
      <w:proofErr w:type="spellStart"/>
      <w:r w:rsidR="002F37C4" w:rsidRPr="00F73FBC">
        <w:rPr>
          <w:rFonts w:cs="Times New Roman"/>
          <w:sz w:val="24"/>
          <w:szCs w:val="24"/>
        </w:rPr>
        <w:t>Aufbau</w:t>
      </w:r>
      <w:proofErr w:type="spellEnd"/>
      <w:r w:rsidR="002F37C4" w:rsidRPr="00F73FBC">
        <w:rPr>
          <w:rFonts w:cs="Times New Roman"/>
          <w:sz w:val="24"/>
          <w:szCs w:val="24"/>
        </w:rPr>
        <w:t>, 2009)</w:t>
      </w:r>
      <w:r w:rsidR="00F73FBC" w:rsidRPr="00F73FBC">
        <w:rPr>
          <w:rFonts w:cs="Times New Roman"/>
          <w:sz w:val="24"/>
          <w:szCs w:val="24"/>
        </w:rPr>
        <w:t xml:space="preserve">; and Miriam </w:t>
      </w:r>
      <w:proofErr w:type="spellStart"/>
      <w:r w:rsidR="00F73FBC" w:rsidRPr="000F1868">
        <w:rPr>
          <w:rFonts w:cs="Times New Roman"/>
          <w:sz w:val="24"/>
          <w:szCs w:val="24"/>
        </w:rPr>
        <w:t>Käfer</w:t>
      </w:r>
      <w:proofErr w:type="spellEnd"/>
      <w:r w:rsidR="00F73FBC" w:rsidRPr="000F1868">
        <w:rPr>
          <w:rFonts w:cs="Times New Roman"/>
          <w:sz w:val="24"/>
          <w:szCs w:val="24"/>
        </w:rPr>
        <w:t>,</w:t>
      </w:r>
      <w:r w:rsidR="00581CC2">
        <w:rPr>
          <w:rFonts w:cs="Times New Roman"/>
          <w:sz w:val="24"/>
          <w:szCs w:val="24"/>
        </w:rPr>
        <w:t xml:space="preserve"> </w:t>
      </w:r>
      <w:r w:rsidR="00F73FBC" w:rsidRPr="00F73FBC">
        <w:rPr>
          <w:rFonts w:cs="Times New Roman"/>
          <w:sz w:val="24"/>
          <w:szCs w:val="24"/>
        </w:rPr>
        <w:t>“</w:t>
      </w:r>
      <w:proofErr w:type="spellStart"/>
      <w:r w:rsidR="00F73FBC" w:rsidRPr="00F73FBC">
        <w:rPr>
          <w:rFonts w:cs="Times New Roman"/>
          <w:sz w:val="24"/>
          <w:szCs w:val="24"/>
        </w:rPr>
        <w:t>Hitlers</w:t>
      </w:r>
      <w:proofErr w:type="spellEnd"/>
      <w:r w:rsidR="00F73FBC" w:rsidRPr="00F73FBC">
        <w:rPr>
          <w:rFonts w:cs="Times New Roman"/>
          <w:sz w:val="24"/>
          <w:szCs w:val="24"/>
        </w:rPr>
        <w:t xml:space="preserve"> </w:t>
      </w:r>
      <w:proofErr w:type="spellStart"/>
      <w:r w:rsidR="00F73FBC" w:rsidRPr="00F73FBC">
        <w:rPr>
          <w:rFonts w:cs="Times New Roman"/>
          <w:sz w:val="24"/>
          <w:szCs w:val="24"/>
        </w:rPr>
        <w:t>frühe</w:t>
      </w:r>
      <w:proofErr w:type="spellEnd"/>
      <w:r w:rsidR="00F73FBC" w:rsidRPr="00F73FBC">
        <w:rPr>
          <w:rFonts w:cs="Times New Roman"/>
          <w:sz w:val="24"/>
          <w:szCs w:val="24"/>
        </w:rPr>
        <w:t xml:space="preserve"> </w:t>
      </w:r>
      <w:proofErr w:type="spellStart"/>
      <w:r w:rsidR="00F73FBC" w:rsidRPr="00F73FBC">
        <w:rPr>
          <w:rFonts w:cs="Times New Roman"/>
          <w:sz w:val="24"/>
          <w:szCs w:val="24"/>
        </w:rPr>
        <w:t>Förderer</w:t>
      </w:r>
      <w:proofErr w:type="spellEnd"/>
      <w:r w:rsidR="00F73FBC" w:rsidRPr="00F73FBC">
        <w:rPr>
          <w:rFonts w:cs="Times New Roman"/>
          <w:sz w:val="24"/>
          <w:szCs w:val="24"/>
        </w:rPr>
        <w:t xml:space="preserve"> </w:t>
      </w:r>
      <w:proofErr w:type="spellStart"/>
      <w:r w:rsidR="00F73FBC" w:rsidRPr="00F73FBC">
        <w:rPr>
          <w:rFonts w:cs="Times New Roman"/>
          <w:sz w:val="24"/>
          <w:szCs w:val="24"/>
        </w:rPr>
        <w:t>aus</w:t>
      </w:r>
      <w:proofErr w:type="spellEnd"/>
      <w:r w:rsidR="00F73FBC" w:rsidRPr="00F73FBC">
        <w:rPr>
          <w:rFonts w:cs="Times New Roman"/>
          <w:sz w:val="24"/>
          <w:szCs w:val="24"/>
        </w:rPr>
        <w:t xml:space="preserve"> </w:t>
      </w:r>
      <w:proofErr w:type="spellStart"/>
      <w:r w:rsidR="00F73FBC" w:rsidRPr="00F73FBC">
        <w:rPr>
          <w:rFonts w:cs="Times New Roman"/>
          <w:sz w:val="24"/>
          <w:szCs w:val="24"/>
        </w:rPr>
        <w:t>dem</w:t>
      </w:r>
      <w:proofErr w:type="spellEnd"/>
      <w:r w:rsidR="00F73FBC" w:rsidRPr="00F73FBC">
        <w:rPr>
          <w:rFonts w:cs="Times New Roman"/>
          <w:sz w:val="24"/>
          <w:szCs w:val="24"/>
        </w:rPr>
        <w:t xml:space="preserve"> </w:t>
      </w:r>
      <w:proofErr w:type="spellStart"/>
      <w:r w:rsidR="00F73FBC" w:rsidRPr="00F73FBC">
        <w:rPr>
          <w:rFonts w:cs="Times New Roman"/>
          <w:sz w:val="24"/>
          <w:szCs w:val="24"/>
        </w:rPr>
        <w:t>Münchner</w:t>
      </w:r>
      <w:proofErr w:type="spellEnd"/>
      <w:r w:rsidR="00F73FBC" w:rsidRPr="00F73FBC">
        <w:rPr>
          <w:rFonts w:cs="Times New Roman"/>
          <w:sz w:val="24"/>
          <w:szCs w:val="24"/>
        </w:rPr>
        <w:t xml:space="preserve"> </w:t>
      </w:r>
      <w:proofErr w:type="spellStart"/>
      <w:r w:rsidR="00F73FBC" w:rsidRPr="00F73FBC">
        <w:rPr>
          <w:rFonts w:cs="Times New Roman"/>
          <w:sz w:val="24"/>
          <w:szCs w:val="24"/>
        </w:rPr>
        <w:t>Großbürgertum</w:t>
      </w:r>
      <w:proofErr w:type="spellEnd"/>
      <w:r w:rsidR="00F73FBC" w:rsidRPr="00F73FBC">
        <w:rPr>
          <w:rFonts w:cs="Times New Roman"/>
          <w:sz w:val="24"/>
          <w:szCs w:val="24"/>
        </w:rPr>
        <w:t xml:space="preserve"> – das </w:t>
      </w:r>
      <w:proofErr w:type="spellStart"/>
      <w:r w:rsidR="00F73FBC" w:rsidRPr="00F73FBC">
        <w:rPr>
          <w:rFonts w:cs="Times New Roman"/>
          <w:sz w:val="24"/>
          <w:szCs w:val="24"/>
        </w:rPr>
        <w:t>Verlegerehepaar</w:t>
      </w:r>
      <w:proofErr w:type="spellEnd"/>
      <w:r w:rsidR="00F73FBC" w:rsidRPr="00F73FBC">
        <w:rPr>
          <w:rFonts w:cs="Times New Roman"/>
          <w:sz w:val="24"/>
          <w:szCs w:val="24"/>
        </w:rPr>
        <w:t xml:space="preserve"> Elsa und Hugo </w:t>
      </w:r>
      <w:proofErr w:type="spellStart"/>
      <w:r w:rsidR="00F73FBC" w:rsidRPr="00F73FBC">
        <w:rPr>
          <w:rFonts w:cs="Times New Roman"/>
          <w:sz w:val="24"/>
          <w:szCs w:val="24"/>
        </w:rPr>
        <w:t>Bruckmann</w:t>
      </w:r>
      <w:proofErr w:type="spellEnd"/>
      <w:r w:rsidR="00F73FBC" w:rsidRPr="00F73FBC">
        <w:rPr>
          <w:rFonts w:cs="Times New Roman"/>
          <w:sz w:val="24"/>
          <w:szCs w:val="24"/>
        </w:rPr>
        <w:t xml:space="preserve">,” </w:t>
      </w:r>
      <w:proofErr w:type="spellStart"/>
      <w:r w:rsidR="00F73FBC" w:rsidRPr="00F73FBC">
        <w:rPr>
          <w:rStyle w:val="Strong"/>
          <w:rFonts w:cs="Times New Roman"/>
          <w:b w:val="0"/>
          <w:sz w:val="24"/>
          <w:szCs w:val="24"/>
        </w:rPr>
        <w:t>Marita</w:t>
      </w:r>
      <w:proofErr w:type="spellEnd"/>
      <w:r w:rsidR="00F73FBC" w:rsidRPr="00F73FBC">
        <w:rPr>
          <w:rStyle w:val="Strong"/>
          <w:rFonts w:cs="Times New Roman"/>
          <w:b w:val="0"/>
          <w:sz w:val="24"/>
          <w:szCs w:val="24"/>
        </w:rPr>
        <w:t xml:space="preserve"> Krauss, ed., </w:t>
      </w:r>
      <w:proofErr w:type="spellStart"/>
      <w:r w:rsidR="00F73FBC" w:rsidRPr="00F73FBC">
        <w:rPr>
          <w:rFonts w:cs="Times New Roman"/>
          <w:sz w:val="24"/>
          <w:szCs w:val="24"/>
          <w:u w:val="single"/>
        </w:rPr>
        <w:t>Rechte</w:t>
      </w:r>
      <w:proofErr w:type="spellEnd"/>
      <w:r w:rsidR="00F73FBC" w:rsidRPr="00F73FBC">
        <w:rPr>
          <w:rFonts w:cs="Times New Roman"/>
          <w:sz w:val="24"/>
          <w:szCs w:val="24"/>
          <w:u w:val="single"/>
        </w:rPr>
        <w:t xml:space="preserve"> </w:t>
      </w:r>
      <w:proofErr w:type="spellStart"/>
      <w:r w:rsidR="00F73FBC" w:rsidRPr="00F73FBC">
        <w:rPr>
          <w:rFonts w:cs="Times New Roman"/>
          <w:sz w:val="24"/>
          <w:szCs w:val="24"/>
          <w:u w:val="single"/>
        </w:rPr>
        <w:t>Karrieren</w:t>
      </w:r>
      <w:proofErr w:type="spellEnd"/>
      <w:r w:rsidR="00F73FBC" w:rsidRPr="00F73FBC">
        <w:rPr>
          <w:rFonts w:cs="Times New Roman"/>
          <w:sz w:val="24"/>
          <w:szCs w:val="24"/>
          <w:u w:val="single"/>
        </w:rPr>
        <w:t xml:space="preserve"> in </w:t>
      </w:r>
      <w:proofErr w:type="spellStart"/>
      <w:r w:rsidR="00F73FBC" w:rsidRPr="00F73FBC">
        <w:rPr>
          <w:rFonts w:cs="Times New Roman"/>
          <w:sz w:val="24"/>
          <w:szCs w:val="24"/>
          <w:u w:val="single"/>
        </w:rPr>
        <w:t>München</w:t>
      </w:r>
      <w:proofErr w:type="spellEnd"/>
      <w:r w:rsidR="00F73FBC" w:rsidRPr="00F73FBC">
        <w:rPr>
          <w:rFonts w:cs="Times New Roman"/>
          <w:sz w:val="24"/>
          <w:szCs w:val="24"/>
          <w:u w:val="single"/>
        </w:rPr>
        <w:t xml:space="preserve">: Von der </w:t>
      </w:r>
      <w:proofErr w:type="spellStart"/>
      <w:r w:rsidR="00F73FBC" w:rsidRPr="00F73FBC">
        <w:rPr>
          <w:rFonts w:cs="Times New Roman"/>
          <w:sz w:val="24"/>
          <w:szCs w:val="24"/>
          <w:u w:val="single"/>
        </w:rPr>
        <w:t>Weimarer</w:t>
      </w:r>
      <w:proofErr w:type="spellEnd"/>
      <w:r w:rsidR="00F73FBC" w:rsidRPr="00F73FBC">
        <w:rPr>
          <w:rFonts w:cs="Times New Roman"/>
          <w:sz w:val="24"/>
          <w:szCs w:val="24"/>
          <w:u w:val="single"/>
        </w:rPr>
        <w:t xml:space="preserve"> </w:t>
      </w:r>
      <w:proofErr w:type="spellStart"/>
      <w:r w:rsidR="00F73FBC" w:rsidRPr="00F73FBC">
        <w:rPr>
          <w:rFonts w:cs="Times New Roman"/>
          <w:sz w:val="24"/>
          <w:szCs w:val="24"/>
          <w:u w:val="single"/>
        </w:rPr>
        <w:t>Zeit</w:t>
      </w:r>
      <w:proofErr w:type="spellEnd"/>
      <w:r w:rsidR="00F73FBC" w:rsidRPr="00F73FBC">
        <w:rPr>
          <w:rFonts w:cs="Times New Roman"/>
          <w:sz w:val="24"/>
          <w:szCs w:val="24"/>
          <w:u w:val="single"/>
        </w:rPr>
        <w:t xml:space="preserve"> </w:t>
      </w:r>
      <w:proofErr w:type="spellStart"/>
      <w:r w:rsidR="00F73FBC" w:rsidRPr="00F73FBC">
        <w:rPr>
          <w:rFonts w:cs="Times New Roman"/>
          <w:sz w:val="24"/>
          <w:szCs w:val="24"/>
          <w:u w:val="single"/>
        </w:rPr>
        <w:t>bis</w:t>
      </w:r>
      <w:proofErr w:type="spellEnd"/>
      <w:r w:rsidR="00F73FBC" w:rsidRPr="00F73FBC">
        <w:rPr>
          <w:rFonts w:cs="Times New Roman"/>
          <w:sz w:val="24"/>
          <w:szCs w:val="24"/>
          <w:u w:val="single"/>
        </w:rPr>
        <w:t xml:space="preserve"> in die </w:t>
      </w:r>
      <w:proofErr w:type="spellStart"/>
      <w:r w:rsidR="00F73FBC" w:rsidRPr="00F73FBC">
        <w:rPr>
          <w:rFonts w:cs="Times New Roman"/>
          <w:sz w:val="24"/>
          <w:szCs w:val="24"/>
          <w:u w:val="single"/>
        </w:rPr>
        <w:t>Nachkriegsjahre</w:t>
      </w:r>
      <w:proofErr w:type="spellEnd"/>
      <w:r w:rsidR="00F73FBC" w:rsidRPr="00F73FBC">
        <w:rPr>
          <w:rFonts w:cs="Times New Roman"/>
          <w:sz w:val="24"/>
          <w:szCs w:val="24"/>
        </w:rPr>
        <w:t xml:space="preserve"> (</w:t>
      </w:r>
      <w:r w:rsidR="0014500F">
        <w:rPr>
          <w:rFonts w:cs="Times New Roman"/>
          <w:sz w:val="24"/>
          <w:szCs w:val="24"/>
        </w:rPr>
        <w:t xml:space="preserve">Munich: </w:t>
      </w:r>
      <w:r w:rsidR="00F73FBC" w:rsidRPr="00F73FBC">
        <w:rPr>
          <w:rFonts w:cs="Times New Roman"/>
          <w:sz w:val="24"/>
          <w:szCs w:val="24"/>
        </w:rPr>
        <w:t>Volk</w:t>
      </w:r>
      <w:r w:rsidR="0014500F">
        <w:rPr>
          <w:rFonts w:cs="Times New Roman"/>
          <w:sz w:val="24"/>
          <w:szCs w:val="24"/>
        </w:rPr>
        <w:t>,</w:t>
      </w:r>
      <w:r w:rsidR="00F73FBC" w:rsidRPr="00F73FBC">
        <w:rPr>
          <w:rFonts w:cs="Times New Roman"/>
          <w:sz w:val="24"/>
          <w:szCs w:val="24"/>
        </w:rPr>
        <w:t xml:space="preserve"> 20</w:t>
      </w:r>
      <w:r w:rsidR="0014500F">
        <w:rPr>
          <w:rFonts w:cs="Times New Roman"/>
          <w:sz w:val="24"/>
          <w:szCs w:val="24"/>
        </w:rPr>
        <w:t>10</w:t>
      </w:r>
      <w:r w:rsidR="00F73FBC" w:rsidRPr="00F73FBC">
        <w:rPr>
          <w:rFonts w:cs="Times New Roman"/>
          <w:sz w:val="24"/>
          <w:szCs w:val="24"/>
        </w:rPr>
        <w:t>)</w:t>
      </w:r>
      <w:r w:rsidR="009857F1">
        <w:rPr>
          <w:rFonts w:cs="Times New Roman"/>
          <w:sz w:val="24"/>
          <w:szCs w:val="24"/>
        </w:rPr>
        <w:t>, 52-79</w:t>
      </w:r>
      <w:r w:rsidR="002F37C4" w:rsidRPr="00F73FBC">
        <w:rPr>
          <w:rFonts w:cs="Times New Roman"/>
          <w:sz w:val="24"/>
          <w:szCs w:val="24"/>
        </w:rPr>
        <w:t>.</w:t>
      </w:r>
      <w:r w:rsidR="00C70B1F" w:rsidRPr="00F73FBC">
        <w:rPr>
          <w:rFonts w:cs="Times New Roman"/>
          <w:sz w:val="24"/>
          <w:szCs w:val="24"/>
        </w:rPr>
        <w:t xml:space="preserve">  For</w:t>
      </w:r>
      <w:r w:rsidR="00C70B1F" w:rsidRPr="00F73FBC">
        <w:rPr>
          <w:sz w:val="24"/>
          <w:szCs w:val="24"/>
        </w:rPr>
        <w:t xml:space="preserve"> </w:t>
      </w:r>
      <w:r w:rsidR="00C70B1F">
        <w:rPr>
          <w:sz w:val="24"/>
          <w:szCs w:val="24"/>
        </w:rPr>
        <w:t xml:space="preserve">an overview of National Socialism in Munich, see David Clay Large, </w:t>
      </w:r>
      <w:r w:rsidR="00C70B1F" w:rsidRPr="00C70B1F">
        <w:rPr>
          <w:sz w:val="24"/>
          <w:szCs w:val="24"/>
          <w:u w:val="single"/>
        </w:rPr>
        <w:t>Where Ghosts Walked: Munich’s Road to the Third Reich</w:t>
      </w:r>
      <w:r w:rsidR="00673288">
        <w:rPr>
          <w:sz w:val="24"/>
          <w:szCs w:val="24"/>
        </w:rPr>
        <w:t xml:space="preserve"> (New York: Norton, 1997); and Richard </w:t>
      </w:r>
      <w:r w:rsidR="00673288" w:rsidRPr="00434587">
        <w:rPr>
          <w:rFonts w:cs="Times New Roman"/>
          <w:sz w:val="24"/>
          <w:szCs w:val="24"/>
        </w:rPr>
        <w:t xml:space="preserve">Bauer, Hans </w:t>
      </w:r>
      <w:proofErr w:type="spellStart"/>
      <w:r w:rsidR="00673288" w:rsidRPr="00434587">
        <w:rPr>
          <w:rFonts w:cs="Times New Roman"/>
          <w:sz w:val="24"/>
          <w:szCs w:val="24"/>
        </w:rPr>
        <w:t>Günther</w:t>
      </w:r>
      <w:proofErr w:type="spellEnd"/>
      <w:r w:rsidR="00673288" w:rsidRPr="00434587">
        <w:rPr>
          <w:rFonts w:cs="Times New Roman"/>
          <w:sz w:val="24"/>
          <w:szCs w:val="24"/>
        </w:rPr>
        <w:t xml:space="preserve"> </w:t>
      </w:r>
      <w:proofErr w:type="spellStart"/>
      <w:r w:rsidR="00673288" w:rsidRPr="00434587">
        <w:rPr>
          <w:rFonts w:cs="Times New Roman"/>
          <w:sz w:val="24"/>
          <w:szCs w:val="24"/>
        </w:rPr>
        <w:t>Hockerts</w:t>
      </w:r>
      <w:proofErr w:type="spellEnd"/>
      <w:r w:rsidR="00673288" w:rsidRPr="00434587">
        <w:rPr>
          <w:rFonts w:cs="Times New Roman"/>
          <w:sz w:val="24"/>
          <w:szCs w:val="24"/>
        </w:rPr>
        <w:t xml:space="preserve">, Brigitte </w:t>
      </w:r>
      <w:proofErr w:type="spellStart"/>
      <w:r w:rsidR="00673288" w:rsidRPr="00434587">
        <w:rPr>
          <w:rFonts w:cs="Times New Roman"/>
          <w:sz w:val="24"/>
          <w:szCs w:val="24"/>
        </w:rPr>
        <w:t>Schütz</w:t>
      </w:r>
      <w:proofErr w:type="spellEnd"/>
      <w:r w:rsidR="00673288" w:rsidRPr="00434587">
        <w:rPr>
          <w:rFonts w:cs="Times New Roman"/>
          <w:sz w:val="24"/>
          <w:szCs w:val="24"/>
        </w:rPr>
        <w:t xml:space="preserve">, et. al., </w:t>
      </w:r>
      <w:proofErr w:type="spellStart"/>
      <w:r w:rsidR="00673288" w:rsidRPr="00434587">
        <w:rPr>
          <w:rFonts w:cs="Times New Roman"/>
          <w:sz w:val="24"/>
          <w:szCs w:val="24"/>
        </w:rPr>
        <w:t>eds</w:t>
      </w:r>
      <w:proofErr w:type="spellEnd"/>
      <w:r w:rsidR="00673288">
        <w:rPr>
          <w:rFonts w:cs="Times New Roman"/>
          <w:sz w:val="24"/>
          <w:szCs w:val="24"/>
        </w:rPr>
        <w:t xml:space="preserve">, </w:t>
      </w:r>
      <w:proofErr w:type="spellStart"/>
      <w:r w:rsidR="00673288" w:rsidRPr="00434587">
        <w:rPr>
          <w:rFonts w:cs="Times New Roman"/>
          <w:sz w:val="24"/>
          <w:szCs w:val="24"/>
          <w:u w:val="single"/>
        </w:rPr>
        <w:t>München</w:t>
      </w:r>
      <w:proofErr w:type="spellEnd"/>
      <w:r w:rsidR="00673288" w:rsidRPr="00434587">
        <w:rPr>
          <w:rFonts w:cs="Times New Roman"/>
          <w:sz w:val="24"/>
          <w:szCs w:val="24"/>
          <w:u w:val="single"/>
        </w:rPr>
        <w:t>: “</w:t>
      </w:r>
      <w:proofErr w:type="spellStart"/>
      <w:r w:rsidR="00673288" w:rsidRPr="00434587">
        <w:rPr>
          <w:rFonts w:cs="Times New Roman"/>
          <w:sz w:val="24"/>
          <w:szCs w:val="24"/>
          <w:u w:val="single"/>
        </w:rPr>
        <w:t>Hauptstadt</w:t>
      </w:r>
      <w:proofErr w:type="spellEnd"/>
      <w:r w:rsidR="00673288" w:rsidRPr="00434587">
        <w:rPr>
          <w:rFonts w:cs="Times New Roman"/>
          <w:sz w:val="24"/>
          <w:szCs w:val="24"/>
          <w:u w:val="single"/>
        </w:rPr>
        <w:t xml:space="preserve"> der </w:t>
      </w:r>
      <w:proofErr w:type="spellStart"/>
      <w:r w:rsidR="00673288" w:rsidRPr="00434587">
        <w:rPr>
          <w:rFonts w:cs="Times New Roman"/>
          <w:sz w:val="24"/>
          <w:szCs w:val="24"/>
          <w:u w:val="single"/>
        </w:rPr>
        <w:t>Bewegung</w:t>
      </w:r>
      <w:proofErr w:type="spellEnd"/>
      <w:r w:rsidR="00673288" w:rsidRPr="00434587">
        <w:rPr>
          <w:rFonts w:cs="Times New Roman"/>
          <w:sz w:val="24"/>
          <w:szCs w:val="24"/>
        </w:rPr>
        <w:t xml:space="preserve">” </w:t>
      </w:r>
      <w:r w:rsidR="00673288">
        <w:rPr>
          <w:rFonts w:cs="Times New Roman"/>
          <w:sz w:val="24"/>
          <w:szCs w:val="24"/>
        </w:rPr>
        <w:t>(</w:t>
      </w:r>
      <w:r w:rsidR="00673288" w:rsidRPr="00434587">
        <w:rPr>
          <w:rFonts w:cs="Times New Roman"/>
          <w:sz w:val="24"/>
          <w:szCs w:val="24"/>
        </w:rPr>
        <w:t xml:space="preserve">Munich: </w:t>
      </w:r>
      <w:proofErr w:type="spellStart"/>
      <w:r w:rsidR="00673288" w:rsidRPr="00434587">
        <w:rPr>
          <w:rFonts w:cs="Times New Roman"/>
          <w:sz w:val="24"/>
          <w:szCs w:val="24"/>
        </w:rPr>
        <w:t>Münchner</w:t>
      </w:r>
      <w:proofErr w:type="spellEnd"/>
      <w:r w:rsidR="00673288" w:rsidRPr="00434587">
        <w:rPr>
          <w:rFonts w:cs="Times New Roman"/>
          <w:sz w:val="24"/>
          <w:szCs w:val="24"/>
        </w:rPr>
        <w:t xml:space="preserve"> </w:t>
      </w:r>
      <w:proofErr w:type="spellStart"/>
      <w:r w:rsidR="00673288" w:rsidRPr="00434587">
        <w:rPr>
          <w:rFonts w:cs="Times New Roman"/>
          <w:sz w:val="24"/>
          <w:szCs w:val="24"/>
        </w:rPr>
        <w:t>Stadtmuseum</w:t>
      </w:r>
      <w:proofErr w:type="spellEnd"/>
      <w:r w:rsidR="00673288" w:rsidRPr="00434587">
        <w:rPr>
          <w:rFonts w:cs="Times New Roman"/>
          <w:sz w:val="24"/>
          <w:szCs w:val="24"/>
        </w:rPr>
        <w:t>, 2002</w:t>
      </w:r>
      <w:r w:rsidR="00673288">
        <w:rPr>
          <w:rFonts w:cs="Times New Roman"/>
          <w:sz w:val="24"/>
          <w:szCs w:val="24"/>
        </w:rPr>
        <w:t>)</w:t>
      </w:r>
      <w:r w:rsidR="00673288" w:rsidRPr="00434587">
        <w:rPr>
          <w:rFonts w:cs="Times New Roman"/>
          <w:sz w:val="24"/>
          <w:szCs w:val="24"/>
        </w:rPr>
        <w:t>.</w:t>
      </w:r>
    </w:p>
  </w:endnote>
  <w:endnote w:id="13">
    <w:p w:rsidR="004A27FF" w:rsidRPr="004A27FF" w:rsidRDefault="004A27FF" w:rsidP="004A27FF">
      <w:pPr>
        <w:pStyle w:val="EndnoteText"/>
        <w:spacing w:line="480" w:lineRule="auto"/>
        <w:rPr>
          <w:sz w:val="24"/>
          <w:szCs w:val="24"/>
        </w:rPr>
      </w:pPr>
      <w:r w:rsidRPr="004A27FF">
        <w:rPr>
          <w:rStyle w:val="EndnoteReference"/>
          <w:sz w:val="24"/>
          <w:szCs w:val="24"/>
        </w:rPr>
        <w:endnoteRef/>
      </w:r>
      <w:r w:rsidRPr="004A27FF">
        <w:rPr>
          <w:sz w:val="24"/>
          <w:szCs w:val="24"/>
        </w:rPr>
        <w:t xml:space="preserve"> </w:t>
      </w:r>
      <w:proofErr w:type="spellStart"/>
      <w:r w:rsidRPr="004A27FF">
        <w:rPr>
          <w:rFonts w:cs="Times New Roman"/>
          <w:sz w:val="24"/>
          <w:szCs w:val="24"/>
        </w:rPr>
        <w:t>Zim</w:t>
      </w:r>
      <w:proofErr w:type="spellEnd"/>
      <w:r w:rsidRPr="004A27FF">
        <w:rPr>
          <w:rFonts w:cs="Times New Roman"/>
          <w:sz w:val="24"/>
          <w:szCs w:val="24"/>
        </w:rPr>
        <w:t xml:space="preserve"> 117, </w:t>
      </w:r>
      <w:proofErr w:type="spellStart"/>
      <w:r w:rsidRPr="004A27FF">
        <w:rPr>
          <w:rFonts w:cs="Times New Roman"/>
          <w:sz w:val="24"/>
          <w:szCs w:val="24"/>
        </w:rPr>
        <w:t>Stadtarchiv</w:t>
      </w:r>
      <w:proofErr w:type="spellEnd"/>
      <w:r w:rsidRPr="004A27FF">
        <w:rPr>
          <w:rFonts w:cs="Times New Roman"/>
          <w:sz w:val="24"/>
          <w:szCs w:val="24"/>
        </w:rPr>
        <w:t xml:space="preserve"> </w:t>
      </w:r>
      <w:proofErr w:type="spellStart"/>
      <w:r w:rsidRPr="004A27FF">
        <w:rPr>
          <w:rFonts w:cs="Times New Roman"/>
          <w:sz w:val="24"/>
          <w:szCs w:val="24"/>
        </w:rPr>
        <w:t>München</w:t>
      </w:r>
      <w:proofErr w:type="spellEnd"/>
      <w:r w:rsidRPr="004A27FF">
        <w:rPr>
          <w:rFonts w:cs="Times New Roman"/>
          <w:sz w:val="24"/>
          <w:szCs w:val="24"/>
        </w:rPr>
        <w:t xml:space="preserve">.  The building plans </w:t>
      </w:r>
      <w:r>
        <w:rPr>
          <w:rFonts w:cs="Times New Roman"/>
          <w:sz w:val="24"/>
          <w:szCs w:val="24"/>
        </w:rPr>
        <w:t xml:space="preserve">are located at the </w:t>
      </w:r>
      <w:proofErr w:type="spellStart"/>
      <w:r>
        <w:rPr>
          <w:rFonts w:cs="Times New Roman"/>
          <w:sz w:val="24"/>
          <w:szCs w:val="24"/>
        </w:rPr>
        <w:t>Lokalbaukommission</w:t>
      </w:r>
      <w:proofErr w:type="spellEnd"/>
      <w:r>
        <w:rPr>
          <w:rFonts w:cs="Times New Roman"/>
          <w:sz w:val="24"/>
          <w:szCs w:val="24"/>
        </w:rPr>
        <w:t xml:space="preserve"> </w:t>
      </w:r>
      <w:proofErr w:type="spellStart"/>
      <w:r>
        <w:rPr>
          <w:rFonts w:cs="Times New Roman"/>
          <w:sz w:val="24"/>
          <w:szCs w:val="24"/>
        </w:rPr>
        <w:t>München</w:t>
      </w:r>
      <w:proofErr w:type="spellEnd"/>
      <w:r>
        <w:rPr>
          <w:rFonts w:cs="Times New Roman"/>
          <w:sz w:val="24"/>
          <w:szCs w:val="24"/>
        </w:rPr>
        <w:t>.</w:t>
      </w:r>
    </w:p>
  </w:endnote>
  <w:endnote w:id="14">
    <w:p w:rsidR="00C33BE8" w:rsidRPr="0092079C" w:rsidRDefault="00C33BE8" w:rsidP="004A27FF">
      <w:pPr>
        <w:pStyle w:val="EndnoteText"/>
        <w:spacing w:line="480" w:lineRule="auto"/>
        <w:rPr>
          <w:sz w:val="24"/>
          <w:szCs w:val="24"/>
        </w:rPr>
      </w:pPr>
      <w:r w:rsidRPr="004A27FF">
        <w:rPr>
          <w:rStyle w:val="EndnoteReference"/>
          <w:sz w:val="24"/>
          <w:szCs w:val="24"/>
        </w:rPr>
        <w:endnoteRef/>
      </w:r>
      <w:r w:rsidR="009D482C" w:rsidRPr="004A27FF">
        <w:rPr>
          <w:sz w:val="24"/>
          <w:szCs w:val="24"/>
        </w:rPr>
        <w:t xml:space="preserve"> </w:t>
      </w:r>
      <w:proofErr w:type="spellStart"/>
      <w:r w:rsidRPr="004A27FF">
        <w:rPr>
          <w:sz w:val="24"/>
          <w:szCs w:val="24"/>
        </w:rPr>
        <w:t>Martynkewicz</w:t>
      </w:r>
      <w:proofErr w:type="spellEnd"/>
      <w:r w:rsidRPr="004A27FF">
        <w:rPr>
          <w:sz w:val="24"/>
          <w:szCs w:val="24"/>
        </w:rPr>
        <w:t xml:space="preserve">, </w:t>
      </w:r>
      <w:r w:rsidRPr="004A27FF">
        <w:rPr>
          <w:sz w:val="24"/>
          <w:szCs w:val="24"/>
          <w:u w:val="single"/>
        </w:rPr>
        <w:t>Salon Deutschland</w:t>
      </w:r>
      <w:r w:rsidRPr="004A27FF">
        <w:rPr>
          <w:sz w:val="24"/>
          <w:szCs w:val="24"/>
        </w:rPr>
        <w:t>, 76-77, 409.</w:t>
      </w:r>
    </w:p>
  </w:endnote>
  <w:endnote w:id="15">
    <w:p w:rsidR="00273968" w:rsidRPr="0092079C" w:rsidRDefault="003865FF"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Hans </w:t>
      </w:r>
      <w:proofErr w:type="spellStart"/>
      <w:r w:rsidRPr="0092079C">
        <w:rPr>
          <w:sz w:val="24"/>
          <w:szCs w:val="24"/>
        </w:rPr>
        <w:t>Ottomeyer</w:t>
      </w:r>
      <w:proofErr w:type="spellEnd"/>
      <w:r w:rsidRPr="0092079C">
        <w:rPr>
          <w:sz w:val="24"/>
          <w:szCs w:val="24"/>
        </w:rPr>
        <w:t xml:space="preserve"> and Alfred </w:t>
      </w:r>
      <w:proofErr w:type="spellStart"/>
      <w:r w:rsidRPr="0092079C">
        <w:rPr>
          <w:sz w:val="24"/>
          <w:szCs w:val="24"/>
        </w:rPr>
        <w:t>Ziffer</w:t>
      </w:r>
      <w:proofErr w:type="spellEnd"/>
      <w:r w:rsidRPr="0092079C">
        <w:rPr>
          <w:sz w:val="24"/>
          <w:szCs w:val="24"/>
        </w:rPr>
        <w:t xml:space="preserve">, </w:t>
      </w:r>
      <w:proofErr w:type="spellStart"/>
      <w:r w:rsidRPr="0092079C">
        <w:rPr>
          <w:sz w:val="24"/>
          <w:szCs w:val="24"/>
          <w:u w:val="single"/>
        </w:rPr>
        <w:t>M</w:t>
      </w:r>
      <w:r w:rsidRPr="0092079C">
        <w:rPr>
          <w:rFonts w:cs="Times New Roman"/>
          <w:sz w:val="24"/>
          <w:szCs w:val="24"/>
          <w:u w:val="single"/>
        </w:rPr>
        <w:t>ö</w:t>
      </w:r>
      <w:r w:rsidRPr="0092079C">
        <w:rPr>
          <w:sz w:val="24"/>
          <w:szCs w:val="24"/>
          <w:u w:val="single"/>
        </w:rPr>
        <w:t>bel</w:t>
      </w:r>
      <w:proofErr w:type="spellEnd"/>
      <w:r w:rsidRPr="0092079C">
        <w:rPr>
          <w:sz w:val="24"/>
          <w:szCs w:val="24"/>
          <w:u w:val="single"/>
        </w:rPr>
        <w:t xml:space="preserve"> des </w:t>
      </w:r>
      <w:proofErr w:type="spellStart"/>
      <w:r w:rsidRPr="0092079C">
        <w:rPr>
          <w:sz w:val="24"/>
          <w:szCs w:val="24"/>
          <w:u w:val="single"/>
        </w:rPr>
        <w:t>Neoklassizismus</w:t>
      </w:r>
      <w:proofErr w:type="spellEnd"/>
      <w:r w:rsidRPr="0092079C">
        <w:rPr>
          <w:sz w:val="24"/>
          <w:szCs w:val="24"/>
          <w:u w:val="single"/>
        </w:rPr>
        <w:t xml:space="preserve"> und der </w:t>
      </w:r>
      <w:proofErr w:type="spellStart"/>
      <w:r w:rsidRPr="0092079C">
        <w:rPr>
          <w:sz w:val="24"/>
          <w:szCs w:val="24"/>
          <w:u w:val="single"/>
        </w:rPr>
        <w:t>Neuen</w:t>
      </w:r>
      <w:proofErr w:type="spellEnd"/>
      <w:r w:rsidRPr="0092079C">
        <w:rPr>
          <w:sz w:val="24"/>
          <w:szCs w:val="24"/>
          <w:u w:val="single"/>
        </w:rPr>
        <w:t xml:space="preserve"> </w:t>
      </w:r>
      <w:proofErr w:type="spellStart"/>
      <w:r w:rsidRPr="0092079C">
        <w:rPr>
          <w:sz w:val="24"/>
          <w:szCs w:val="24"/>
          <w:u w:val="single"/>
        </w:rPr>
        <w:t>Sachlichkeit</w:t>
      </w:r>
      <w:proofErr w:type="spellEnd"/>
      <w:r w:rsidRPr="0092079C">
        <w:rPr>
          <w:sz w:val="24"/>
          <w:szCs w:val="24"/>
        </w:rPr>
        <w:t xml:space="preserve"> (Munich: Prestel, 1993), 88-89</w:t>
      </w:r>
      <w:r w:rsidR="00A94737" w:rsidRPr="0092079C">
        <w:rPr>
          <w:sz w:val="24"/>
          <w:szCs w:val="24"/>
        </w:rPr>
        <w:t xml:space="preserve">; Ben </w:t>
      </w:r>
      <w:proofErr w:type="spellStart"/>
      <w:r w:rsidR="00A94737" w:rsidRPr="0092079C">
        <w:rPr>
          <w:sz w:val="24"/>
          <w:szCs w:val="24"/>
        </w:rPr>
        <w:t>Barkow</w:t>
      </w:r>
      <w:proofErr w:type="spellEnd"/>
      <w:r w:rsidR="00A94737" w:rsidRPr="0092079C">
        <w:rPr>
          <w:sz w:val="24"/>
          <w:szCs w:val="24"/>
        </w:rPr>
        <w:t xml:space="preserve">, Raphael Gross, and Michael </w:t>
      </w:r>
      <w:proofErr w:type="spellStart"/>
      <w:r w:rsidR="00A94737" w:rsidRPr="0092079C">
        <w:rPr>
          <w:sz w:val="24"/>
          <w:szCs w:val="24"/>
        </w:rPr>
        <w:t>Lenarz</w:t>
      </w:r>
      <w:proofErr w:type="spellEnd"/>
      <w:r w:rsidR="00A94737" w:rsidRPr="0092079C">
        <w:rPr>
          <w:sz w:val="24"/>
          <w:szCs w:val="24"/>
        </w:rPr>
        <w:t xml:space="preserve">, eds., </w:t>
      </w:r>
      <w:proofErr w:type="spellStart"/>
      <w:r w:rsidR="00A94737" w:rsidRPr="0092079C">
        <w:rPr>
          <w:sz w:val="24"/>
          <w:szCs w:val="24"/>
          <w:u w:val="single"/>
        </w:rPr>
        <w:t>Novemberpogrom</w:t>
      </w:r>
      <w:proofErr w:type="spellEnd"/>
      <w:r w:rsidR="00A94737" w:rsidRPr="0092079C">
        <w:rPr>
          <w:sz w:val="24"/>
          <w:szCs w:val="24"/>
          <w:u w:val="single"/>
        </w:rPr>
        <w:t xml:space="preserve"> 1938: Die </w:t>
      </w:r>
      <w:proofErr w:type="spellStart"/>
      <w:r w:rsidR="00A94737" w:rsidRPr="0092079C">
        <w:rPr>
          <w:sz w:val="24"/>
          <w:szCs w:val="24"/>
          <w:u w:val="single"/>
        </w:rPr>
        <w:t>Augenzeugenberichte</w:t>
      </w:r>
      <w:proofErr w:type="spellEnd"/>
      <w:r w:rsidR="00A94737" w:rsidRPr="0092079C">
        <w:rPr>
          <w:sz w:val="24"/>
          <w:szCs w:val="24"/>
          <w:u w:val="single"/>
        </w:rPr>
        <w:t xml:space="preserve"> der Wiener Library, London</w:t>
      </w:r>
      <w:r w:rsidR="00A94737" w:rsidRPr="0092079C">
        <w:rPr>
          <w:sz w:val="24"/>
          <w:szCs w:val="24"/>
        </w:rPr>
        <w:t xml:space="preserve"> (Frankfurt am Main: </w:t>
      </w:r>
      <w:proofErr w:type="spellStart"/>
      <w:r w:rsidR="00A94737" w:rsidRPr="0092079C">
        <w:rPr>
          <w:sz w:val="24"/>
          <w:szCs w:val="24"/>
        </w:rPr>
        <w:t>J</w:t>
      </w:r>
      <w:r w:rsidR="00A94737" w:rsidRPr="0092079C">
        <w:rPr>
          <w:rFonts w:cs="Times New Roman"/>
          <w:sz w:val="24"/>
          <w:szCs w:val="24"/>
        </w:rPr>
        <w:t>ü</w:t>
      </w:r>
      <w:r w:rsidR="00A94737" w:rsidRPr="0092079C">
        <w:rPr>
          <w:sz w:val="24"/>
          <w:szCs w:val="24"/>
        </w:rPr>
        <w:t>discher</w:t>
      </w:r>
      <w:proofErr w:type="spellEnd"/>
      <w:r w:rsidR="00A94737" w:rsidRPr="0092079C">
        <w:rPr>
          <w:sz w:val="24"/>
          <w:szCs w:val="24"/>
        </w:rPr>
        <w:t>/</w:t>
      </w:r>
      <w:proofErr w:type="spellStart"/>
      <w:r w:rsidR="00A94737" w:rsidRPr="0092079C">
        <w:rPr>
          <w:sz w:val="24"/>
          <w:szCs w:val="24"/>
        </w:rPr>
        <w:t>Suhrkamp</w:t>
      </w:r>
      <w:proofErr w:type="spellEnd"/>
      <w:r w:rsidR="00A94737" w:rsidRPr="0092079C">
        <w:rPr>
          <w:sz w:val="24"/>
          <w:szCs w:val="24"/>
        </w:rPr>
        <w:t>, 2008), 482-483.</w:t>
      </w:r>
    </w:p>
  </w:endnote>
  <w:endnote w:id="16">
    <w:p w:rsidR="00BC2B8A" w:rsidRPr="0092079C" w:rsidRDefault="000436EA" w:rsidP="0092079C">
      <w:pPr>
        <w:pStyle w:val="EndnoteText"/>
        <w:spacing w:line="480" w:lineRule="auto"/>
        <w:rPr>
          <w:sz w:val="24"/>
          <w:szCs w:val="24"/>
        </w:rPr>
      </w:pPr>
      <w:r w:rsidRPr="00596FE5">
        <w:rPr>
          <w:rStyle w:val="EndnoteReference"/>
          <w:sz w:val="24"/>
          <w:szCs w:val="24"/>
        </w:rPr>
        <w:endnoteRef/>
      </w:r>
      <w:r w:rsidRPr="00596FE5">
        <w:rPr>
          <w:sz w:val="24"/>
          <w:szCs w:val="24"/>
        </w:rPr>
        <w:t xml:space="preserve"> </w:t>
      </w:r>
      <w:r w:rsidR="00E21042" w:rsidRPr="00596FE5">
        <w:rPr>
          <w:sz w:val="24"/>
          <w:szCs w:val="24"/>
        </w:rPr>
        <w:t xml:space="preserve">Hermann </w:t>
      </w:r>
      <w:proofErr w:type="spellStart"/>
      <w:r w:rsidR="00E21042" w:rsidRPr="00596FE5">
        <w:rPr>
          <w:sz w:val="24"/>
          <w:szCs w:val="24"/>
        </w:rPr>
        <w:t>Historica</w:t>
      </w:r>
      <w:proofErr w:type="spellEnd"/>
      <w:r w:rsidR="00E21042" w:rsidRPr="00596FE5">
        <w:rPr>
          <w:sz w:val="24"/>
          <w:szCs w:val="24"/>
        </w:rPr>
        <w:t xml:space="preserve"> Catalog (III), Auction 45, October 17-18, 2003, Lot 6558; </w:t>
      </w:r>
      <w:r w:rsidRPr="00596FE5">
        <w:rPr>
          <w:sz w:val="24"/>
          <w:szCs w:val="24"/>
        </w:rPr>
        <w:t xml:space="preserve">Hermann </w:t>
      </w:r>
      <w:proofErr w:type="spellStart"/>
      <w:r w:rsidRPr="00596FE5">
        <w:rPr>
          <w:sz w:val="24"/>
          <w:szCs w:val="24"/>
        </w:rPr>
        <w:t>Historica</w:t>
      </w:r>
      <w:proofErr w:type="spellEnd"/>
      <w:r w:rsidR="00BC2B8A" w:rsidRPr="00596FE5">
        <w:rPr>
          <w:sz w:val="24"/>
          <w:szCs w:val="24"/>
        </w:rPr>
        <w:t xml:space="preserve"> Catalog</w:t>
      </w:r>
      <w:r w:rsidRPr="00596FE5">
        <w:rPr>
          <w:sz w:val="24"/>
          <w:szCs w:val="24"/>
        </w:rPr>
        <w:t xml:space="preserve">, Auction 46, May 7-8, 2004, Lot 5575; Hermann </w:t>
      </w:r>
      <w:proofErr w:type="spellStart"/>
      <w:r w:rsidRPr="00596FE5">
        <w:rPr>
          <w:sz w:val="24"/>
          <w:szCs w:val="24"/>
        </w:rPr>
        <w:t>Historica</w:t>
      </w:r>
      <w:proofErr w:type="spellEnd"/>
      <w:r w:rsidR="00BC2B8A" w:rsidRPr="00596FE5">
        <w:rPr>
          <w:sz w:val="24"/>
          <w:szCs w:val="24"/>
        </w:rPr>
        <w:t xml:space="preserve"> Catalog</w:t>
      </w:r>
      <w:r w:rsidRPr="00596FE5">
        <w:rPr>
          <w:sz w:val="24"/>
          <w:szCs w:val="24"/>
        </w:rPr>
        <w:t>, Auction 59, April 15</w:t>
      </w:r>
      <w:r w:rsidR="00596FE5" w:rsidRPr="00596FE5">
        <w:rPr>
          <w:sz w:val="24"/>
          <w:szCs w:val="24"/>
        </w:rPr>
        <w:t>-</w:t>
      </w:r>
      <w:r w:rsidRPr="00596FE5">
        <w:rPr>
          <w:sz w:val="24"/>
          <w:szCs w:val="24"/>
        </w:rPr>
        <w:t>16 2010, Lot 7272</w:t>
      </w:r>
      <w:r w:rsidR="0067757A" w:rsidRPr="00596FE5">
        <w:rPr>
          <w:sz w:val="24"/>
          <w:szCs w:val="24"/>
        </w:rPr>
        <w:t xml:space="preserve">; “Hitler’s Desk and Chair Could Fetch $1 Million,” </w:t>
      </w:r>
      <w:r w:rsidR="0067757A" w:rsidRPr="00596FE5">
        <w:rPr>
          <w:sz w:val="24"/>
          <w:szCs w:val="24"/>
          <w:u w:val="single"/>
        </w:rPr>
        <w:t>Birmingham Post</w:t>
      </w:r>
      <w:r w:rsidR="0067757A" w:rsidRPr="00596FE5">
        <w:rPr>
          <w:sz w:val="24"/>
          <w:szCs w:val="24"/>
        </w:rPr>
        <w:t>, September 5, 2006.</w:t>
      </w:r>
    </w:p>
  </w:endnote>
  <w:endnote w:id="17">
    <w:p w:rsidR="005E0EAB" w:rsidRPr="0092079C" w:rsidRDefault="005E0EAB"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0E062D" w:rsidRPr="0092079C">
        <w:rPr>
          <w:sz w:val="24"/>
          <w:szCs w:val="24"/>
        </w:rPr>
        <w:t xml:space="preserve">“Hitler </w:t>
      </w:r>
      <w:proofErr w:type="spellStart"/>
      <w:r w:rsidR="000E062D" w:rsidRPr="0092079C">
        <w:rPr>
          <w:sz w:val="24"/>
          <w:szCs w:val="24"/>
        </w:rPr>
        <w:t>braucht</w:t>
      </w:r>
      <w:proofErr w:type="spellEnd"/>
      <w:r w:rsidR="000E062D" w:rsidRPr="0092079C">
        <w:rPr>
          <w:sz w:val="24"/>
          <w:szCs w:val="24"/>
        </w:rPr>
        <w:t xml:space="preserve"> 9-Zimmer-Wohnung: </w:t>
      </w:r>
      <w:proofErr w:type="spellStart"/>
      <w:r w:rsidR="000E062D" w:rsidRPr="0092079C">
        <w:rPr>
          <w:sz w:val="24"/>
          <w:szCs w:val="24"/>
        </w:rPr>
        <w:t>Auch</w:t>
      </w:r>
      <w:proofErr w:type="spellEnd"/>
      <w:r w:rsidR="000E062D" w:rsidRPr="0092079C">
        <w:rPr>
          <w:sz w:val="24"/>
          <w:szCs w:val="24"/>
        </w:rPr>
        <w:t xml:space="preserve"> </w:t>
      </w:r>
      <w:proofErr w:type="spellStart"/>
      <w:r w:rsidR="000E062D" w:rsidRPr="0092079C">
        <w:rPr>
          <w:sz w:val="24"/>
          <w:szCs w:val="24"/>
        </w:rPr>
        <w:t>ohne</w:t>
      </w:r>
      <w:proofErr w:type="spellEnd"/>
      <w:r w:rsidR="000E062D" w:rsidRPr="0092079C">
        <w:rPr>
          <w:sz w:val="24"/>
          <w:szCs w:val="24"/>
        </w:rPr>
        <w:t xml:space="preserve"> </w:t>
      </w:r>
      <w:proofErr w:type="spellStart"/>
      <w:r w:rsidR="000E062D" w:rsidRPr="0092079C">
        <w:rPr>
          <w:sz w:val="24"/>
          <w:szCs w:val="24"/>
        </w:rPr>
        <w:t>Diener</w:t>
      </w:r>
      <w:proofErr w:type="spellEnd"/>
      <w:r w:rsidR="000E062D" w:rsidRPr="0092079C">
        <w:rPr>
          <w:sz w:val="24"/>
          <w:szCs w:val="24"/>
        </w:rPr>
        <w:t xml:space="preserve"> </w:t>
      </w:r>
      <w:proofErr w:type="spellStart"/>
      <w:r w:rsidR="000E062D" w:rsidRPr="0092079C">
        <w:rPr>
          <w:sz w:val="24"/>
          <w:szCs w:val="24"/>
        </w:rPr>
        <w:t>geht</w:t>
      </w:r>
      <w:proofErr w:type="spellEnd"/>
      <w:r w:rsidR="000E062D" w:rsidRPr="0092079C">
        <w:rPr>
          <w:sz w:val="24"/>
          <w:szCs w:val="24"/>
        </w:rPr>
        <w:t xml:space="preserve"> </w:t>
      </w:r>
      <w:proofErr w:type="spellStart"/>
      <w:r w:rsidR="000E062D" w:rsidRPr="0092079C">
        <w:rPr>
          <w:sz w:val="24"/>
          <w:szCs w:val="24"/>
        </w:rPr>
        <w:t>es</w:t>
      </w:r>
      <w:proofErr w:type="spellEnd"/>
      <w:r w:rsidR="000E062D" w:rsidRPr="0092079C">
        <w:rPr>
          <w:sz w:val="24"/>
          <w:szCs w:val="24"/>
        </w:rPr>
        <w:t xml:space="preserve"> </w:t>
      </w:r>
      <w:proofErr w:type="spellStart"/>
      <w:r w:rsidR="000E062D" w:rsidRPr="0092079C">
        <w:rPr>
          <w:sz w:val="24"/>
          <w:szCs w:val="24"/>
        </w:rPr>
        <w:t>nicht</w:t>
      </w:r>
      <w:proofErr w:type="spellEnd"/>
      <w:r w:rsidR="000E062D" w:rsidRPr="0092079C">
        <w:rPr>
          <w:sz w:val="24"/>
          <w:szCs w:val="24"/>
        </w:rPr>
        <w:t xml:space="preserve">,” </w:t>
      </w:r>
      <w:r w:rsidR="000E062D" w:rsidRPr="0092079C">
        <w:rPr>
          <w:sz w:val="24"/>
          <w:szCs w:val="24"/>
          <w:u w:val="single"/>
        </w:rPr>
        <w:t xml:space="preserve">Berliner </w:t>
      </w:r>
      <w:proofErr w:type="spellStart"/>
      <w:r w:rsidR="000E062D" w:rsidRPr="0092079C">
        <w:rPr>
          <w:sz w:val="24"/>
          <w:szCs w:val="24"/>
          <w:u w:val="single"/>
        </w:rPr>
        <w:t>Volkszeitung</w:t>
      </w:r>
      <w:proofErr w:type="spellEnd"/>
      <w:r w:rsidR="000E062D" w:rsidRPr="0092079C">
        <w:rPr>
          <w:sz w:val="24"/>
          <w:szCs w:val="24"/>
        </w:rPr>
        <w:t xml:space="preserve">, October 14, 1929; </w:t>
      </w:r>
      <w:r w:rsidRPr="0092079C">
        <w:rPr>
          <w:sz w:val="24"/>
          <w:szCs w:val="24"/>
        </w:rPr>
        <w:t xml:space="preserve">“German Fascist Chief Prospers,” </w:t>
      </w:r>
      <w:r w:rsidRPr="0092079C">
        <w:rPr>
          <w:sz w:val="24"/>
          <w:szCs w:val="24"/>
          <w:u w:val="single"/>
        </w:rPr>
        <w:t>New York Times</w:t>
      </w:r>
      <w:r w:rsidRPr="0092079C">
        <w:rPr>
          <w:sz w:val="24"/>
          <w:szCs w:val="24"/>
        </w:rPr>
        <w:t>, November 3, 1929.</w:t>
      </w:r>
    </w:p>
  </w:endnote>
  <w:endnote w:id="18">
    <w:p w:rsidR="00E06C18" w:rsidRPr="0092079C" w:rsidRDefault="00E06C18" w:rsidP="0092079C">
      <w:pPr>
        <w:pStyle w:val="EndnoteText"/>
        <w:spacing w:line="480" w:lineRule="auto"/>
        <w:rPr>
          <w:sz w:val="24"/>
          <w:szCs w:val="24"/>
        </w:rPr>
      </w:pPr>
      <w:r w:rsidRPr="0092079C">
        <w:rPr>
          <w:rStyle w:val="EndnoteReference"/>
          <w:sz w:val="24"/>
          <w:szCs w:val="24"/>
        </w:rPr>
        <w:endnoteRef/>
      </w:r>
      <w:r w:rsidR="006E06C1" w:rsidRPr="0092079C">
        <w:rPr>
          <w:sz w:val="24"/>
          <w:szCs w:val="24"/>
        </w:rPr>
        <w:t xml:space="preserve"> Police report dated September 28, 1931, </w:t>
      </w:r>
      <w:proofErr w:type="spellStart"/>
      <w:r w:rsidR="006E06C1" w:rsidRPr="0092079C">
        <w:rPr>
          <w:sz w:val="24"/>
          <w:szCs w:val="24"/>
        </w:rPr>
        <w:t>MInn</w:t>
      </w:r>
      <w:proofErr w:type="spellEnd"/>
      <w:r w:rsidR="006E06C1" w:rsidRPr="0092079C">
        <w:rPr>
          <w:sz w:val="24"/>
          <w:szCs w:val="24"/>
        </w:rPr>
        <w:t xml:space="preserve"> 72443, </w:t>
      </w:r>
      <w:proofErr w:type="spellStart"/>
      <w:r w:rsidR="006E06C1" w:rsidRPr="0092079C">
        <w:rPr>
          <w:sz w:val="24"/>
          <w:szCs w:val="24"/>
        </w:rPr>
        <w:t>Bayerisches</w:t>
      </w:r>
      <w:proofErr w:type="spellEnd"/>
      <w:r w:rsidR="006E06C1" w:rsidRPr="0092079C">
        <w:rPr>
          <w:sz w:val="24"/>
          <w:szCs w:val="24"/>
        </w:rPr>
        <w:t xml:space="preserve"> </w:t>
      </w:r>
      <w:proofErr w:type="spellStart"/>
      <w:r w:rsidR="006E06C1" w:rsidRPr="0092079C">
        <w:rPr>
          <w:sz w:val="24"/>
          <w:szCs w:val="24"/>
        </w:rPr>
        <w:t>Hauptstaatsarchiv</w:t>
      </w:r>
      <w:proofErr w:type="spellEnd"/>
      <w:r w:rsidR="006E06C1" w:rsidRPr="0092079C">
        <w:rPr>
          <w:sz w:val="24"/>
          <w:szCs w:val="24"/>
        </w:rPr>
        <w:t xml:space="preserve"> </w:t>
      </w:r>
      <w:proofErr w:type="spellStart"/>
      <w:r w:rsidR="006E06C1" w:rsidRPr="0092079C">
        <w:rPr>
          <w:sz w:val="24"/>
          <w:szCs w:val="24"/>
        </w:rPr>
        <w:t>M</w:t>
      </w:r>
      <w:r w:rsidR="006E06C1" w:rsidRPr="0092079C">
        <w:rPr>
          <w:rFonts w:cs="Times New Roman"/>
          <w:sz w:val="24"/>
          <w:szCs w:val="24"/>
        </w:rPr>
        <w:t>ü</w:t>
      </w:r>
      <w:r w:rsidR="006E06C1" w:rsidRPr="0092079C">
        <w:rPr>
          <w:sz w:val="24"/>
          <w:szCs w:val="24"/>
        </w:rPr>
        <w:t>nchen</w:t>
      </w:r>
      <w:proofErr w:type="spellEnd"/>
      <w:r w:rsidR="006E06C1" w:rsidRPr="0092079C">
        <w:rPr>
          <w:sz w:val="24"/>
          <w:szCs w:val="24"/>
        </w:rPr>
        <w:t xml:space="preserve">; Ron Rosenbaum, </w:t>
      </w:r>
      <w:r w:rsidR="006E06C1" w:rsidRPr="0092079C">
        <w:rPr>
          <w:sz w:val="24"/>
          <w:szCs w:val="24"/>
          <w:u w:val="single"/>
        </w:rPr>
        <w:t>Explaining Hitler</w:t>
      </w:r>
      <w:r w:rsidR="006E06C1" w:rsidRPr="0092079C">
        <w:rPr>
          <w:sz w:val="24"/>
          <w:szCs w:val="24"/>
        </w:rPr>
        <w:t xml:space="preserve"> (New York: Random House, 1998), 99-134.</w:t>
      </w:r>
    </w:p>
  </w:endnote>
  <w:endnote w:id="19">
    <w:p w:rsidR="003D5BC0" w:rsidRPr="0092079C" w:rsidRDefault="003D5BC0"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D14EE7" w:rsidRPr="006F4BF6">
        <w:rPr>
          <w:sz w:val="24"/>
          <w:szCs w:val="24"/>
        </w:rPr>
        <w:t>Baldur von</w:t>
      </w:r>
      <w:r w:rsidRPr="006F4BF6">
        <w:rPr>
          <w:sz w:val="24"/>
          <w:szCs w:val="24"/>
        </w:rPr>
        <w:t xml:space="preserve"> </w:t>
      </w:r>
      <w:proofErr w:type="spellStart"/>
      <w:r w:rsidRPr="006F4BF6">
        <w:rPr>
          <w:sz w:val="24"/>
          <w:szCs w:val="24"/>
        </w:rPr>
        <w:t>Schirach</w:t>
      </w:r>
      <w:proofErr w:type="spellEnd"/>
      <w:r w:rsidR="00D14EE7" w:rsidRPr="006F4BF6">
        <w:rPr>
          <w:sz w:val="24"/>
          <w:szCs w:val="24"/>
        </w:rPr>
        <w:t xml:space="preserve">, </w:t>
      </w:r>
      <w:proofErr w:type="spellStart"/>
      <w:r w:rsidR="00D14EE7" w:rsidRPr="006F4BF6">
        <w:rPr>
          <w:sz w:val="24"/>
          <w:szCs w:val="24"/>
          <w:u w:val="single"/>
        </w:rPr>
        <w:t>Ich</w:t>
      </w:r>
      <w:proofErr w:type="spellEnd"/>
      <w:r w:rsidR="00D14EE7" w:rsidRPr="006F4BF6">
        <w:rPr>
          <w:sz w:val="24"/>
          <w:szCs w:val="24"/>
          <w:u w:val="single"/>
        </w:rPr>
        <w:t xml:space="preserve"> </w:t>
      </w:r>
      <w:proofErr w:type="spellStart"/>
      <w:r w:rsidR="006F4BF6">
        <w:rPr>
          <w:sz w:val="24"/>
          <w:szCs w:val="24"/>
          <w:u w:val="single"/>
        </w:rPr>
        <w:t>g</w:t>
      </w:r>
      <w:r w:rsidR="00D14EE7" w:rsidRPr="006F4BF6">
        <w:rPr>
          <w:sz w:val="24"/>
          <w:szCs w:val="24"/>
          <w:u w:val="single"/>
        </w:rPr>
        <w:t>laubte</w:t>
      </w:r>
      <w:proofErr w:type="spellEnd"/>
      <w:r w:rsidR="00D14EE7" w:rsidRPr="006F4BF6">
        <w:rPr>
          <w:sz w:val="24"/>
          <w:szCs w:val="24"/>
          <w:u w:val="single"/>
        </w:rPr>
        <w:t xml:space="preserve"> an Hitler</w:t>
      </w:r>
      <w:r w:rsidR="006F4BF6">
        <w:rPr>
          <w:sz w:val="24"/>
          <w:szCs w:val="24"/>
        </w:rPr>
        <w:t xml:space="preserve"> (Hamburg: </w:t>
      </w:r>
      <w:proofErr w:type="spellStart"/>
      <w:r w:rsidR="006F4BF6">
        <w:rPr>
          <w:sz w:val="24"/>
          <w:szCs w:val="24"/>
        </w:rPr>
        <w:t>Mosaik</w:t>
      </w:r>
      <w:proofErr w:type="spellEnd"/>
      <w:r w:rsidR="006F4BF6">
        <w:rPr>
          <w:sz w:val="24"/>
          <w:szCs w:val="24"/>
        </w:rPr>
        <w:t>, 1967)</w:t>
      </w:r>
      <w:r w:rsidR="00D14EE7" w:rsidRPr="006F4BF6">
        <w:rPr>
          <w:sz w:val="24"/>
          <w:szCs w:val="24"/>
        </w:rPr>
        <w:t>, 109.</w:t>
      </w:r>
    </w:p>
  </w:endnote>
  <w:endnote w:id="20">
    <w:p w:rsidR="00EB2D90" w:rsidRPr="0092079C" w:rsidRDefault="00EB2D90"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Melchior Grimm, “Der </w:t>
      </w:r>
      <w:proofErr w:type="spellStart"/>
      <w:r w:rsidRPr="0092079C">
        <w:rPr>
          <w:sz w:val="24"/>
          <w:szCs w:val="24"/>
        </w:rPr>
        <w:t>Selbstmord</w:t>
      </w:r>
      <w:proofErr w:type="spellEnd"/>
      <w:r w:rsidRPr="0092079C">
        <w:rPr>
          <w:sz w:val="24"/>
          <w:szCs w:val="24"/>
        </w:rPr>
        <w:t xml:space="preserve"> in </w:t>
      </w:r>
      <w:proofErr w:type="spellStart"/>
      <w:r w:rsidRPr="0092079C">
        <w:rPr>
          <w:sz w:val="24"/>
          <w:szCs w:val="24"/>
        </w:rPr>
        <w:t>Hitlers</w:t>
      </w:r>
      <w:proofErr w:type="spellEnd"/>
      <w:r w:rsidRPr="0092079C">
        <w:rPr>
          <w:sz w:val="24"/>
          <w:szCs w:val="24"/>
        </w:rPr>
        <w:t xml:space="preserve"> </w:t>
      </w:r>
      <w:proofErr w:type="spellStart"/>
      <w:r w:rsidRPr="0092079C">
        <w:rPr>
          <w:sz w:val="24"/>
          <w:szCs w:val="24"/>
        </w:rPr>
        <w:t>Wohnung</w:t>
      </w:r>
      <w:proofErr w:type="spellEnd"/>
      <w:r w:rsidRPr="0092079C">
        <w:rPr>
          <w:sz w:val="24"/>
          <w:szCs w:val="24"/>
        </w:rPr>
        <w:t xml:space="preserve">: Die </w:t>
      </w:r>
      <w:proofErr w:type="spellStart"/>
      <w:r w:rsidRPr="0092079C">
        <w:rPr>
          <w:sz w:val="24"/>
          <w:szCs w:val="24"/>
        </w:rPr>
        <w:t>Trag</w:t>
      </w:r>
      <w:r w:rsidRPr="0092079C">
        <w:rPr>
          <w:rFonts w:cs="Times New Roman"/>
          <w:sz w:val="24"/>
          <w:szCs w:val="24"/>
        </w:rPr>
        <w:t>ö</w:t>
      </w:r>
      <w:r w:rsidRPr="0092079C">
        <w:rPr>
          <w:sz w:val="24"/>
          <w:szCs w:val="24"/>
        </w:rPr>
        <w:t>die</w:t>
      </w:r>
      <w:proofErr w:type="spellEnd"/>
      <w:r w:rsidRPr="0092079C">
        <w:rPr>
          <w:sz w:val="24"/>
          <w:szCs w:val="24"/>
        </w:rPr>
        <w:t xml:space="preserve"> in </w:t>
      </w:r>
      <w:proofErr w:type="spellStart"/>
      <w:r w:rsidRPr="0092079C">
        <w:rPr>
          <w:sz w:val="24"/>
          <w:szCs w:val="24"/>
        </w:rPr>
        <w:t>M</w:t>
      </w:r>
      <w:r w:rsidRPr="0092079C">
        <w:rPr>
          <w:rFonts w:cs="Times New Roman"/>
          <w:sz w:val="24"/>
          <w:szCs w:val="24"/>
        </w:rPr>
        <w:t>ü</w:t>
      </w:r>
      <w:r w:rsidRPr="0092079C">
        <w:rPr>
          <w:sz w:val="24"/>
          <w:szCs w:val="24"/>
        </w:rPr>
        <w:t>nchen-</w:t>
      </w:r>
      <w:r w:rsidRPr="001D7FFC">
        <w:rPr>
          <w:sz w:val="24"/>
          <w:szCs w:val="24"/>
        </w:rPr>
        <w:t>Bogenhausen</w:t>
      </w:r>
      <w:proofErr w:type="spellEnd"/>
      <w:r w:rsidRPr="001D7FFC">
        <w:rPr>
          <w:sz w:val="24"/>
          <w:szCs w:val="24"/>
        </w:rPr>
        <w:t xml:space="preserve">,” </w:t>
      </w:r>
      <w:proofErr w:type="spellStart"/>
      <w:r w:rsidRPr="001D7FFC">
        <w:rPr>
          <w:sz w:val="24"/>
          <w:szCs w:val="24"/>
          <w:u w:val="single"/>
        </w:rPr>
        <w:t>Regensburger</w:t>
      </w:r>
      <w:proofErr w:type="spellEnd"/>
      <w:r w:rsidRPr="001D7FFC">
        <w:rPr>
          <w:sz w:val="24"/>
          <w:szCs w:val="24"/>
          <w:u w:val="single"/>
        </w:rPr>
        <w:t xml:space="preserve"> Echo</w:t>
      </w:r>
      <w:r w:rsidRPr="001D7FFC">
        <w:rPr>
          <w:sz w:val="24"/>
          <w:szCs w:val="24"/>
        </w:rPr>
        <w:t>, September 25, 1931.</w:t>
      </w:r>
    </w:p>
  </w:endnote>
  <w:endnote w:id="21">
    <w:p w:rsidR="00B63122" w:rsidRPr="0092079C" w:rsidRDefault="00B63122" w:rsidP="0092079C">
      <w:pPr>
        <w:pStyle w:val="EndnoteText"/>
        <w:spacing w:line="480" w:lineRule="auto"/>
        <w:rPr>
          <w:sz w:val="24"/>
          <w:szCs w:val="24"/>
        </w:rPr>
      </w:pPr>
      <w:r w:rsidRPr="0092079C">
        <w:rPr>
          <w:rStyle w:val="EndnoteReference"/>
          <w:sz w:val="24"/>
          <w:szCs w:val="24"/>
        </w:rPr>
        <w:endnoteRef/>
      </w:r>
      <w:r w:rsidR="00D14EE7" w:rsidRPr="0092079C">
        <w:rPr>
          <w:sz w:val="24"/>
          <w:szCs w:val="24"/>
        </w:rPr>
        <w:t xml:space="preserve"> </w:t>
      </w:r>
      <w:proofErr w:type="spellStart"/>
      <w:r w:rsidR="00181A3F" w:rsidRPr="0092079C">
        <w:rPr>
          <w:sz w:val="24"/>
          <w:szCs w:val="24"/>
        </w:rPr>
        <w:t>Joachimsthaler</w:t>
      </w:r>
      <w:proofErr w:type="spellEnd"/>
      <w:r w:rsidR="00181A3F" w:rsidRPr="0092079C">
        <w:rPr>
          <w:sz w:val="24"/>
          <w:szCs w:val="24"/>
        </w:rPr>
        <w:t xml:space="preserve">, </w:t>
      </w:r>
      <w:proofErr w:type="spellStart"/>
      <w:r w:rsidR="00181A3F" w:rsidRPr="0092079C">
        <w:rPr>
          <w:sz w:val="24"/>
          <w:szCs w:val="24"/>
          <w:u w:val="single"/>
        </w:rPr>
        <w:t>Hitlers</w:t>
      </w:r>
      <w:proofErr w:type="spellEnd"/>
      <w:r w:rsidR="00181A3F" w:rsidRPr="0092079C">
        <w:rPr>
          <w:sz w:val="24"/>
          <w:szCs w:val="24"/>
          <w:u w:val="single"/>
        </w:rPr>
        <w:t xml:space="preserve"> </w:t>
      </w:r>
      <w:proofErr w:type="spellStart"/>
      <w:r w:rsidR="00181A3F" w:rsidRPr="0092079C">
        <w:rPr>
          <w:sz w:val="24"/>
          <w:szCs w:val="24"/>
          <w:u w:val="single"/>
        </w:rPr>
        <w:t>Liste</w:t>
      </w:r>
      <w:proofErr w:type="spellEnd"/>
      <w:r w:rsidR="00181A3F" w:rsidRPr="0092079C">
        <w:rPr>
          <w:sz w:val="24"/>
          <w:szCs w:val="24"/>
          <w:u w:val="single"/>
        </w:rPr>
        <w:t>,</w:t>
      </w:r>
      <w:r w:rsidR="00D14EE7" w:rsidRPr="0092079C">
        <w:rPr>
          <w:sz w:val="24"/>
          <w:szCs w:val="24"/>
        </w:rPr>
        <w:t xml:space="preserve"> 324</w:t>
      </w:r>
      <w:r w:rsidR="00181A3F" w:rsidRPr="0092079C">
        <w:rPr>
          <w:sz w:val="24"/>
          <w:szCs w:val="24"/>
        </w:rPr>
        <w:t>;</w:t>
      </w:r>
      <w:r w:rsidRPr="0092079C">
        <w:rPr>
          <w:sz w:val="24"/>
          <w:szCs w:val="24"/>
        </w:rPr>
        <w:t xml:space="preserve"> “</w:t>
      </w:r>
      <w:proofErr w:type="spellStart"/>
      <w:r w:rsidRPr="0092079C">
        <w:rPr>
          <w:sz w:val="24"/>
          <w:szCs w:val="24"/>
        </w:rPr>
        <w:t>Geliebte</w:t>
      </w:r>
      <w:proofErr w:type="spellEnd"/>
      <w:r w:rsidRPr="0092079C">
        <w:rPr>
          <w:sz w:val="24"/>
          <w:szCs w:val="24"/>
        </w:rPr>
        <w:t xml:space="preserve"> </w:t>
      </w:r>
      <w:proofErr w:type="spellStart"/>
      <w:r w:rsidRPr="0092079C">
        <w:rPr>
          <w:sz w:val="24"/>
          <w:szCs w:val="24"/>
        </w:rPr>
        <w:t>Hitlers</w:t>
      </w:r>
      <w:proofErr w:type="spellEnd"/>
      <w:r w:rsidRPr="0092079C">
        <w:rPr>
          <w:sz w:val="24"/>
          <w:szCs w:val="24"/>
        </w:rPr>
        <w:t xml:space="preserve"> </w:t>
      </w:r>
      <w:proofErr w:type="spellStart"/>
      <w:r w:rsidRPr="0092079C">
        <w:rPr>
          <w:sz w:val="24"/>
          <w:szCs w:val="24"/>
        </w:rPr>
        <w:t>ver</w:t>
      </w:r>
      <w:r w:rsidRPr="0092079C">
        <w:rPr>
          <w:rFonts w:cs="Times New Roman"/>
          <w:sz w:val="24"/>
          <w:szCs w:val="24"/>
        </w:rPr>
        <w:t>ü</w:t>
      </w:r>
      <w:r w:rsidRPr="0092079C">
        <w:rPr>
          <w:sz w:val="24"/>
          <w:szCs w:val="24"/>
        </w:rPr>
        <w:t>bt</w:t>
      </w:r>
      <w:proofErr w:type="spellEnd"/>
      <w:r w:rsidRPr="0092079C">
        <w:rPr>
          <w:sz w:val="24"/>
          <w:szCs w:val="24"/>
        </w:rPr>
        <w:t xml:space="preserve"> </w:t>
      </w:r>
      <w:proofErr w:type="spellStart"/>
      <w:r w:rsidRPr="0092079C">
        <w:rPr>
          <w:sz w:val="24"/>
          <w:szCs w:val="24"/>
        </w:rPr>
        <w:t>Selbstmord</w:t>
      </w:r>
      <w:proofErr w:type="spellEnd"/>
      <w:r w:rsidRPr="0092079C">
        <w:rPr>
          <w:sz w:val="24"/>
          <w:szCs w:val="24"/>
        </w:rPr>
        <w:t xml:space="preserve">; </w:t>
      </w:r>
      <w:proofErr w:type="spellStart"/>
      <w:r w:rsidRPr="0092079C">
        <w:rPr>
          <w:sz w:val="24"/>
          <w:szCs w:val="24"/>
        </w:rPr>
        <w:t>Jungsellen</w:t>
      </w:r>
      <w:proofErr w:type="spellEnd"/>
      <w:r w:rsidRPr="0092079C">
        <w:rPr>
          <w:sz w:val="24"/>
          <w:szCs w:val="24"/>
        </w:rPr>
        <w:t xml:space="preserve"> und </w:t>
      </w:r>
      <w:proofErr w:type="spellStart"/>
      <w:r w:rsidRPr="0092079C">
        <w:rPr>
          <w:sz w:val="24"/>
          <w:szCs w:val="24"/>
        </w:rPr>
        <w:t>Homosexuelle</w:t>
      </w:r>
      <w:proofErr w:type="spellEnd"/>
      <w:r w:rsidRPr="0092079C">
        <w:rPr>
          <w:sz w:val="24"/>
          <w:szCs w:val="24"/>
        </w:rPr>
        <w:t xml:space="preserve"> </w:t>
      </w:r>
      <w:proofErr w:type="spellStart"/>
      <w:r w:rsidRPr="0092079C">
        <w:rPr>
          <w:sz w:val="24"/>
          <w:szCs w:val="24"/>
        </w:rPr>
        <w:t>als</w:t>
      </w:r>
      <w:proofErr w:type="spellEnd"/>
      <w:r w:rsidRPr="0092079C">
        <w:rPr>
          <w:sz w:val="24"/>
          <w:szCs w:val="24"/>
        </w:rPr>
        <w:t xml:space="preserve"> </w:t>
      </w:r>
      <w:proofErr w:type="spellStart"/>
      <w:r w:rsidRPr="0092079C">
        <w:rPr>
          <w:sz w:val="24"/>
          <w:szCs w:val="24"/>
        </w:rPr>
        <w:t>Nazif</w:t>
      </w:r>
      <w:r w:rsidRPr="0092079C">
        <w:rPr>
          <w:rFonts w:cs="Times New Roman"/>
          <w:sz w:val="24"/>
          <w:szCs w:val="24"/>
        </w:rPr>
        <w:t>ü</w:t>
      </w:r>
      <w:r w:rsidRPr="0092079C">
        <w:rPr>
          <w:sz w:val="24"/>
          <w:szCs w:val="24"/>
        </w:rPr>
        <w:t>hrer</w:t>
      </w:r>
      <w:proofErr w:type="spellEnd"/>
      <w:r w:rsidRPr="0092079C">
        <w:rPr>
          <w:sz w:val="24"/>
          <w:szCs w:val="24"/>
        </w:rPr>
        <w:t xml:space="preserve">,” </w:t>
      </w:r>
      <w:r w:rsidRPr="0092079C">
        <w:rPr>
          <w:sz w:val="24"/>
          <w:szCs w:val="24"/>
          <w:u w:val="single"/>
        </w:rPr>
        <w:t>Die Fanfare</w:t>
      </w:r>
      <w:r w:rsidRPr="0092079C">
        <w:rPr>
          <w:sz w:val="24"/>
          <w:szCs w:val="24"/>
        </w:rPr>
        <w:t>, October 31, 1931.</w:t>
      </w:r>
    </w:p>
  </w:endnote>
  <w:endnote w:id="22">
    <w:p w:rsidR="005D098C" w:rsidRPr="0092079C" w:rsidRDefault="005D098C"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677089" w:rsidRPr="00B5516E">
        <w:rPr>
          <w:sz w:val="24"/>
          <w:szCs w:val="24"/>
        </w:rPr>
        <w:t>“</w:t>
      </w:r>
      <w:proofErr w:type="spellStart"/>
      <w:r w:rsidR="00677089" w:rsidRPr="00B5516E">
        <w:rPr>
          <w:sz w:val="24"/>
          <w:szCs w:val="24"/>
        </w:rPr>
        <w:t>Eine</w:t>
      </w:r>
      <w:proofErr w:type="spellEnd"/>
      <w:r w:rsidR="00677089" w:rsidRPr="00B5516E">
        <w:rPr>
          <w:sz w:val="24"/>
          <w:szCs w:val="24"/>
        </w:rPr>
        <w:t xml:space="preserve"> </w:t>
      </w:r>
      <w:proofErr w:type="spellStart"/>
      <w:r w:rsidR="00677089" w:rsidRPr="00B5516E">
        <w:rPr>
          <w:sz w:val="24"/>
          <w:szCs w:val="24"/>
        </w:rPr>
        <w:t>r</w:t>
      </w:r>
      <w:r w:rsidR="00677089" w:rsidRPr="00B5516E">
        <w:rPr>
          <w:rFonts w:cs="Times New Roman"/>
          <w:sz w:val="24"/>
          <w:szCs w:val="24"/>
        </w:rPr>
        <w:t>ä</w:t>
      </w:r>
      <w:r w:rsidR="00677089" w:rsidRPr="00B5516E">
        <w:rPr>
          <w:sz w:val="24"/>
          <w:szCs w:val="24"/>
        </w:rPr>
        <w:t>tselhafte</w:t>
      </w:r>
      <w:proofErr w:type="spellEnd"/>
      <w:r w:rsidR="00677089" w:rsidRPr="00B5516E">
        <w:rPr>
          <w:sz w:val="24"/>
          <w:szCs w:val="24"/>
        </w:rPr>
        <w:t xml:space="preserve"> </w:t>
      </w:r>
      <w:proofErr w:type="spellStart"/>
      <w:r w:rsidR="00677089" w:rsidRPr="00B5516E">
        <w:rPr>
          <w:sz w:val="24"/>
          <w:szCs w:val="24"/>
        </w:rPr>
        <w:t>Aff</w:t>
      </w:r>
      <w:r w:rsidR="00677089" w:rsidRPr="00B5516E">
        <w:rPr>
          <w:rFonts w:cs="Times New Roman"/>
          <w:sz w:val="24"/>
          <w:szCs w:val="24"/>
        </w:rPr>
        <w:t>ä</w:t>
      </w:r>
      <w:r w:rsidR="00677089" w:rsidRPr="00B5516E">
        <w:rPr>
          <w:sz w:val="24"/>
          <w:szCs w:val="24"/>
        </w:rPr>
        <w:t>re</w:t>
      </w:r>
      <w:proofErr w:type="spellEnd"/>
      <w:r w:rsidR="00677089" w:rsidRPr="00B5516E">
        <w:rPr>
          <w:sz w:val="24"/>
          <w:szCs w:val="24"/>
        </w:rPr>
        <w:t xml:space="preserve">: </w:t>
      </w:r>
      <w:proofErr w:type="spellStart"/>
      <w:r w:rsidR="00677089" w:rsidRPr="00B5516E">
        <w:rPr>
          <w:sz w:val="24"/>
          <w:szCs w:val="24"/>
        </w:rPr>
        <w:t>Selbstmord</w:t>
      </w:r>
      <w:proofErr w:type="spellEnd"/>
      <w:r w:rsidR="00677089" w:rsidRPr="00B5516E">
        <w:rPr>
          <w:sz w:val="24"/>
          <w:szCs w:val="24"/>
        </w:rPr>
        <w:t xml:space="preserve"> der </w:t>
      </w:r>
      <w:proofErr w:type="spellStart"/>
      <w:r w:rsidR="00677089" w:rsidRPr="00B5516E">
        <w:rPr>
          <w:sz w:val="24"/>
          <w:szCs w:val="24"/>
        </w:rPr>
        <w:t>Nichte</w:t>
      </w:r>
      <w:proofErr w:type="spellEnd"/>
      <w:r w:rsidR="00677089" w:rsidRPr="00B5516E">
        <w:rPr>
          <w:sz w:val="24"/>
          <w:szCs w:val="24"/>
        </w:rPr>
        <w:t xml:space="preserve"> </w:t>
      </w:r>
      <w:proofErr w:type="spellStart"/>
      <w:r w:rsidR="00677089" w:rsidRPr="00B5516E">
        <w:rPr>
          <w:sz w:val="24"/>
          <w:szCs w:val="24"/>
        </w:rPr>
        <w:t>Hitlers</w:t>
      </w:r>
      <w:proofErr w:type="spellEnd"/>
      <w:r w:rsidR="00677089" w:rsidRPr="00B5516E">
        <w:rPr>
          <w:sz w:val="24"/>
          <w:szCs w:val="24"/>
        </w:rPr>
        <w:t xml:space="preserve">,” </w:t>
      </w:r>
      <w:proofErr w:type="spellStart"/>
      <w:r w:rsidR="00B5516E" w:rsidRPr="00B5516E">
        <w:rPr>
          <w:sz w:val="24"/>
          <w:szCs w:val="24"/>
          <w:u w:val="single"/>
        </w:rPr>
        <w:t>Münchener</w:t>
      </w:r>
      <w:proofErr w:type="spellEnd"/>
      <w:r w:rsidR="00B5516E" w:rsidRPr="00B5516E">
        <w:rPr>
          <w:sz w:val="24"/>
          <w:szCs w:val="24"/>
          <w:u w:val="single"/>
        </w:rPr>
        <w:t xml:space="preserve"> Post</w:t>
      </w:r>
      <w:r w:rsidR="00677089" w:rsidRPr="00B5516E">
        <w:rPr>
          <w:sz w:val="24"/>
          <w:szCs w:val="24"/>
        </w:rPr>
        <w:t xml:space="preserve">, September 21, 1931; </w:t>
      </w:r>
      <w:r w:rsidR="007808EC" w:rsidRPr="00B5516E">
        <w:rPr>
          <w:sz w:val="24"/>
          <w:szCs w:val="24"/>
        </w:rPr>
        <w:t xml:space="preserve">Rosenbaum, </w:t>
      </w:r>
      <w:r w:rsidR="007808EC" w:rsidRPr="00B5516E">
        <w:rPr>
          <w:sz w:val="24"/>
          <w:szCs w:val="24"/>
          <w:u w:val="single"/>
        </w:rPr>
        <w:t>Explaining Hitler</w:t>
      </w:r>
      <w:r w:rsidR="007808EC" w:rsidRPr="00B5516E">
        <w:rPr>
          <w:sz w:val="24"/>
          <w:szCs w:val="24"/>
        </w:rPr>
        <w:t>,</w:t>
      </w:r>
      <w:r w:rsidRPr="00B5516E">
        <w:rPr>
          <w:sz w:val="24"/>
          <w:szCs w:val="24"/>
        </w:rPr>
        <w:t xml:space="preserve"> 108</w:t>
      </w:r>
      <w:r w:rsidR="007808EC" w:rsidRPr="00B5516E">
        <w:rPr>
          <w:sz w:val="24"/>
          <w:szCs w:val="24"/>
        </w:rPr>
        <w:t>.</w:t>
      </w:r>
    </w:p>
  </w:endnote>
  <w:endnote w:id="23">
    <w:p w:rsidR="000E4169" w:rsidRPr="0092079C" w:rsidRDefault="000E4169"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proofErr w:type="spellStart"/>
      <w:r w:rsidRPr="00B5516E">
        <w:rPr>
          <w:sz w:val="24"/>
          <w:szCs w:val="24"/>
        </w:rPr>
        <w:t>Eine</w:t>
      </w:r>
      <w:proofErr w:type="spellEnd"/>
      <w:r w:rsidRPr="00B5516E">
        <w:rPr>
          <w:sz w:val="24"/>
          <w:szCs w:val="24"/>
        </w:rPr>
        <w:t xml:space="preserve"> </w:t>
      </w:r>
      <w:proofErr w:type="spellStart"/>
      <w:r w:rsidRPr="00B5516E">
        <w:rPr>
          <w:sz w:val="24"/>
          <w:szCs w:val="24"/>
        </w:rPr>
        <w:t>r</w:t>
      </w:r>
      <w:r w:rsidRPr="00B5516E">
        <w:rPr>
          <w:rFonts w:cs="Times New Roman"/>
          <w:sz w:val="24"/>
          <w:szCs w:val="24"/>
        </w:rPr>
        <w:t>ä</w:t>
      </w:r>
      <w:r w:rsidRPr="00B5516E">
        <w:rPr>
          <w:sz w:val="24"/>
          <w:szCs w:val="24"/>
        </w:rPr>
        <w:t>tselhafte</w:t>
      </w:r>
      <w:proofErr w:type="spellEnd"/>
      <w:r w:rsidRPr="00B5516E">
        <w:rPr>
          <w:sz w:val="24"/>
          <w:szCs w:val="24"/>
        </w:rPr>
        <w:t xml:space="preserve"> </w:t>
      </w:r>
      <w:proofErr w:type="spellStart"/>
      <w:r w:rsidRPr="00B5516E">
        <w:rPr>
          <w:sz w:val="24"/>
          <w:szCs w:val="24"/>
        </w:rPr>
        <w:t>Aff</w:t>
      </w:r>
      <w:r w:rsidRPr="00B5516E">
        <w:rPr>
          <w:rFonts w:cs="Times New Roman"/>
          <w:sz w:val="24"/>
          <w:szCs w:val="24"/>
        </w:rPr>
        <w:t>ä</w:t>
      </w:r>
      <w:r w:rsidRPr="00B5516E">
        <w:rPr>
          <w:sz w:val="24"/>
          <w:szCs w:val="24"/>
        </w:rPr>
        <w:t>re</w:t>
      </w:r>
      <w:proofErr w:type="spellEnd"/>
      <w:r w:rsidRPr="00B5516E">
        <w:rPr>
          <w:sz w:val="24"/>
          <w:szCs w:val="24"/>
        </w:rPr>
        <w:t xml:space="preserve">: </w:t>
      </w:r>
      <w:proofErr w:type="spellStart"/>
      <w:r w:rsidRPr="00B5516E">
        <w:rPr>
          <w:sz w:val="24"/>
          <w:szCs w:val="24"/>
        </w:rPr>
        <w:t>Selbstmord</w:t>
      </w:r>
      <w:proofErr w:type="spellEnd"/>
      <w:r w:rsidRPr="00B5516E">
        <w:rPr>
          <w:sz w:val="24"/>
          <w:szCs w:val="24"/>
        </w:rPr>
        <w:t xml:space="preserve"> der </w:t>
      </w:r>
      <w:proofErr w:type="spellStart"/>
      <w:r w:rsidRPr="00B5516E">
        <w:rPr>
          <w:sz w:val="24"/>
          <w:szCs w:val="24"/>
        </w:rPr>
        <w:t>Nichte</w:t>
      </w:r>
      <w:proofErr w:type="spellEnd"/>
      <w:r w:rsidRPr="00B5516E">
        <w:rPr>
          <w:sz w:val="24"/>
          <w:szCs w:val="24"/>
        </w:rPr>
        <w:t xml:space="preserve"> </w:t>
      </w:r>
      <w:proofErr w:type="spellStart"/>
      <w:r w:rsidRPr="00B5516E">
        <w:rPr>
          <w:sz w:val="24"/>
          <w:szCs w:val="24"/>
        </w:rPr>
        <w:t>Hitlers</w:t>
      </w:r>
      <w:proofErr w:type="spellEnd"/>
      <w:r w:rsidRPr="00B5516E">
        <w:rPr>
          <w:sz w:val="24"/>
          <w:szCs w:val="24"/>
        </w:rPr>
        <w:t xml:space="preserve">,” </w:t>
      </w:r>
      <w:proofErr w:type="spellStart"/>
      <w:r w:rsidR="00B5516E" w:rsidRPr="00B5516E">
        <w:rPr>
          <w:sz w:val="24"/>
          <w:szCs w:val="24"/>
          <w:u w:val="single"/>
        </w:rPr>
        <w:t>Münchener</w:t>
      </w:r>
      <w:proofErr w:type="spellEnd"/>
      <w:r w:rsidR="00B5516E" w:rsidRPr="00B5516E">
        <w:rPr>
          <w:sz w:val="24"/>
          <w:szCs w:val="24"/>
          <w:u w:val="single"/>
        </w:rPr>
        <w:t xml:space="preserve"> Post</w:t>
      </w:r>
      <w:r w:rsidRPr="00B5516E">
        <w:rPr>
          <w:sz w:val="24"/>
          <w:szCs w:val="24"/>
        </w:rPr>
        <w:t>, September 22, 1931.</w:t>
      </w:r>
    </w:p>
  </w:endnote>
  <w:endnote w:id="24">
    <w:p w:rsidR="008F3894" w:rsidRPr="0092079C" w:rsidRDefault="008F3894" w:rsidP="0092079C">
      <w:pPr>
        <w:pStyle w:val="EndnoteText"/>
        <w:spacing w:line="480" w:lineRule="auto"/>
        <w:rPr>
          <w:sz w:val="24"/>
          <w:szCs w:val="24"/>
        </w:rPr>
      </w:pPr>
      <w:r w:rsidRPr="0092079C">
        <w:rPr>
          <w:rStyle w:val="EndnoteReference"/>
          <w:sz w:val="24"/>
          <w:szCs w:val="24"/>
        </w:rPr>
        <w:endnoteRef/>
      </w:r>
      <w:r w:rsidRPr="0092079C">
        <w:rPr>
          <w:sz w:val="24"/>
          <w:szCs w:val="24"/>
        </w:rPr>
        <w:t xml:space="preserve"> </w:t>
      </w:r>
      <w:r w:rsidR="0029029B" w:rsidRPr="0092079C">
        <w:rPr>
          <w:sz w:val="24"/>
          <w:szCs w:val="24"/>
        </w:rPr>
        <w:t>“</w:t>
      </w:r>
      <w:proofErr w:type="spellStart"/>
      <w:r w:rsidR="0029029B" w:rsidRPr="0092079C">
        <w:rPr>
          <w:sz w:val="24"/>
          <w:szCs w:val="24"/>
        </w:rPr>
        <w:t>Geliebte</w:t>
      </w:r>
      <w:proofErr w:type="spellEnd"/>
      <w:r w:rsidR="0029029B" w:rsidRPr="0092079C">
        <w:rPr>
          <w:sz w:val="24"/>
          <w:szCs w:val="24"/>
        </w:rPr>
        <w:t xml:space="preserve"> </w:t>
      </w:r>
      <w:proofErr w:type="spellStart"/>
      <w:r w:rsidR="0029029B" w:rsidRPr="0092079C">
        <w:rPr>
          <w:sz w:val="24"/>
          <w:szCs w:val="24"/>
        </w:rPr>
        <w:t>Hitlers</w:t>
      </w:r>
      <w:proofErr w:type="spellEnd"/>
      <w:r w:rsidR="0029029B" w:rsidRPr="0092079C">
        <w:rPr>
          <w:sz w:val="24"/>
          <w:szCs w:val="24"/>
        </w:rPr>
        <w:t xml:space="preserve"> </w:t>
      </w:r>
      <w:proofErr w:type="spellStart"/>
      <w:r w:rsidR="0029029B" w:rsidRPr="0092079C">
        <w:rPr>
          <w:sz w:val="24"/>
          <w:szCs w:val="24"/>
        </w:rPr>
        <w:t>ver</w:t>
      </w:r>
      <w:r w:rsidR="0029029B" w:rsidRPr="0092079C">
        <w:rPr>
          <w:rFonts w:cs="Times New Roman"/>
          <w:sz w:val="24"/>
          <w:szCs w:val="24"/>
        </w:rPr>
        <w:t>ü</w:t>
      </w:r>
      <w:r w:rsidR="0029029B" w:rsidRPr="0092079C">
        <w:rPr>
          <w:sz w:val="24"/>
          <w:szCs w:val="24"/>
        </w:rPr>
        <w:t>bt</w:t>
      </w:r>
      <w:proofErr w:type="spellEnd"/>
      <w:r w:rsidR="0029029B" w:rsidRPr="0092079C">
        <w:rPr>
          <w:sz w:val="24"/>
          <w:szCs w:val="24"/>
        </w:rPr>
        <w:t xml:space="preserve"> </w:t>
      </w:r>
      <w:proofErr w:type="spellStart"/>
      <w:r w:rsidR="0029029B" w:rsidRPr="0092079C">
        <w:rPr>
          <w:sz w:val="24"/>
          <w:szCs w:val="24"/>
        </w:rPr>
        <w:t>Selbstmord</w:t>
      </w:r>
      <w:proofErr w:type="spellEnd"/>
      <w:r w:rsidR="007808EC" w:rsidRPr="0092079C">
        <w:rPr>
          <w:sz w:val="24"/>
          <w:szCs w:val="24"/>
        </w:rPr>
        <w:t>;</w:t>
      </w:r>
      <w:r w:rsidR="0029029B">
        <w:rPr>
          <w:sz w:val="24"/>
          <w:szCs w:val="24"/>
        </w:rPr>
        <w:t xml:space="preserve">” </w:t>
      </w:r>
      <w:r w:rsidR="007808EC" w:rsidRPr="0092079C">
        <w:rPr>
          <w:sz w:val="24"/>
          <w:szCs w:val="24"/>
        </w:rPr>
        <w:t xml:space="preserve">Rosenbaum, </w:t>
      </w:r>
      <w:r w:rsidR="007808EC" w:rsidRPr="0092079C">
        <w:rPr>
          <w:sz w:val="24"/>
          <w:szCs w:val="24"/>
          <w:u w:val="single"/>
        </w:rPr>
        <w:t>Explaining Hitler</w:t>
      </w:r>
      <w:r w:rsidR="007808EC" w:rsidRPr="0092079C">
        <w:rPr>
          <w:sz w:val="24"/>
          <w:szCs w:val="24"/>
        </w:rPr>
        <w:t>, 46-48,109-117.</w:t>
      </w:r>
    </w:p>
  </w:endnote>
  <w:endnote w:id="25">
    <w:p w:rsidR="006646BE" w:rsidRPr="00E01D44" w:rsidRDefault="006646BE" w:rsidP="00E01D44">
      <w:pPr>
        <w:pStyle w:val="EndnoteText"/>
        <w:spacing w:line="480" w:lineRule="auto"/>
        <w:rPr>
          <w:sz w:val="24"/>
          <w:szCs w:val="24"/>
        </w:rPr>
      </w:pPr>
      <w:r w:rsidRPr="00E01D44">
        <w:rPr>
          <w:rStyle w:val="EndnoteReference"/>
          <w:sz w:val="24"/>
          <w:szCs w:val="24"/>
        </w:rPr>
        <w:endnoteRef/>
      </w:r>
      <w:r w:rsidRPr="00E01D44">
        <w:rPr>
          <w:sz w:val="24"/>
          <w:szCs w:val="24"/>
        </w:rPr>
        <w:t xml:space="preserve"> </w:t>
      </w:r>
      <w:r w:rsidR="00350355" w:rsidRPr="00E01D44">
        <w:rPr>
          <w:sz w:val="24"/>
          <w:szCs w:val="24"/>
        </w:rPr>
        <w:t xml:space="preserve">Rosenbaum, </w:t>
      </w:r>
      <w:r w:rsidR="00350355" w:rsidRPr="00E01D44">
        <w:rPr>
          <w:sz w:val="24"/>
          <w:szCs w:val="24"/>
          <w:u w:val="single"/>
        </w:rPr>
        <w:t>Explaining Hitler</w:t>
      </w:r>
      <w:r w:rsidR="00350355" w:rsidRPr="00E01D44">
        <w:rPr>
          <w:sz w:val="24"/>
          <w:szCs w:val="24"/>
        </w:rPr>
        <w:t>,</w:t>
      </w:r>
      <w:r w:rsidRPr="00E01D44">
        <w:rPr>
          <w:sz w:val="24"/>
          <w:szCs w:val="24"/>
        </w:rPr>
        <w:t xml:space="preserve"> 108</w:t>
      </w:r>
      <w:r w:rsidR="00350355" w:rsidRPr="00E01D44">
        <w:rPr>
          <w:sz w:val="24"/>
          <w:szCs w:val="24"/>
        </w:rPr>
        <w:t>.</w:t>
      </w:r>
    </w:p>
  </w:endnote>
  <w:endnote w:id="26">
    <w:p w:rsidR="001A0A57" w:rsidRPr="00E01D44" w:rsidRDefault="001A0A57" w:rsidP="00E01D44">
      <w:pPr>
        <w:pStyle w:val="EndnoteText"/>
        <w:spacing w:line="480" w:lineRule="auto"/>
        <w:rPr>
          <w:sz w:val="24"/>
          <w:szCs w:val="24"/>
        </w:rPr>
      </w:pPr>
      <w:r w:rsidRPr="00E01D44">
        <w:rPr>
          <w:rStyle w:val="EndnoteReference"/>
          <w:sz w:val="24"/>
          <w:szCs w:val="24"/>
        </w:rPr>
        <w:endnoteRef/>
      </w:r>
      <w:r w:rsidRPr="00E01D44">
        <w:rPr>
          <w:sz w:val="24"/>
          <w:szCs w:val="24"/>
        </w:rPr>
        <w:t xml:space="preserve"> </w:t>
      </w:r>
      <w:r w:rsidRPr="00E01D44">
        <w:rPr>
          <w:rFonts w:cs="Times New Roman"/>
          <w:sz w:val="24"/>
          <w:szCs w:val="24"/>
        </w:rPr>
        <w:t xml:space="preserve">Hans Frank, </w:t>
      </w:r>
      <w:proofErr w:type="spellStart"/>
      <w:r w:rsidRPr="00E01D44">
        <w:rPr>
          <w:rFonts w:cs="Times New Roman"/>
          <w:sz w:val="24"/>
          <w:szCs w:val="24"/>
          <w:u w:val="single"/>
        </w:rPr>
        <w:t>Im</w:t>
      </w:r>
      <w:proofErr w:type="spellEnd"/>
      <w:r w:rsidRPr="00E01D44">
        <w:rPr>
          <w:rFonts w:cs="Times New Roman"/>
          <w:sz w:val="24"/>
          <w:szCs w:val="24"/>
          <w:u w:val="single"/>
        </w:rPr>
        <w:t xml:space="preserve"> </w:t>
      </w:r>
      <w:proofErr w:type="spellStart"/>
      <w:r w:rsidRPr="00E01D44">
        <w:rPr>
          <w:rFonts w:cs="Times New Roman"/>
          <w:sz w:val="24"/>
          <w:szCs w:val="24"/>
          <w:u w:val="single"/>
        </w:rPr>
        <w:t>Angesicht</w:t>
      </w:r>
      <w:proofErr w:type="spellEnd"/>
      <w:r w:rsidRPr="00E01D44">
        <w:rPr>
          <w:rFonts w:cs="Times New Roman"/>
          <w:sz w:val="24"/>
          <w:szCs w:val="24"/>
          <w:u w:val="single"/>
        </w:rPr>
        <w:t xml:space="preserve"> des </w:t>
      </w:r>
      <w:proofErr w:type="spellStart"/>
      <w:r w:rsidRPr="00E01D44">
        <w:rPr>
          <w:rFonts w:cs="Times New Roman"/>
          <w:sz w:val="24"/>
          <w:szCs w:val="24"/>
          <w:u w:val="single"/>
        </w:rPr>
        <w:t>Galgens</w:t>
      </w:r>
      <w:proofErr w:type="spellEnd"/>
      <w:r w:rsidRPr="00E01D44">
        <w:rPr>
          <w:rFonts w:cs="Times New Roman"/>
          <w:sz w:val="24"/>
          <w:szCs w:val="24"/>
        </w:rPr>
        <w:t xml:space="preserve"> (</w:t>
      </w:r>
      <w:proofErr w:type="spellStart"/>
      <w:r w:rsidRPr="00E01D44">
        <w:rPr>
          <w:rFonts w:cs="Times New Roman"/>
          <w:sz w:val="24"/>
          <w:szCs w:val="24"/>
        </w:rPr>
        <w:t>Neuhaus</w:t>
      </w:r>
      <w:proofErr w:type="spellEnd"/>
      <w:r w:rsidRPr="00E01D44">
        <w:rPr>
          <w:rFonts w:cs="Times New Roman"/>
          <w:sz w:val="24"/>
          <w:szCs w:val="24"/>
        </w:rPr>
        <w:t xml:space="preserve"> </w:t>
      </w:r>
      <w:proofErr w:type="spellStart"/>
      <w:r w:rsidRPr="00E01D44">
        <w:rPr>
          <w:rFonts w:cs="Times New Roman"/>
          <w:sz w:val="24"/>
          <w:szCs w:val="24"/>
        </w:rPr>
        <w:t>bei</w:t>
      </w:r>
      <w:proofErr w:type="spellEnd"/>
      <w:r w:rsidRPr="00E01D44">
        <w:rPr>
          <w:rFonts w:cs="Times New Roman"/>
          <w:sz w:val="24"/>
          <w:szCs w:val="24"/>
        </w:rPr>
        <w:t xml:space="preserve"> </w:t>
      </w:r>
      <w:proofErr w:type="spellStart"/>
      <w:r w:rsidRPr="00E01D44">
        <w:rPr>
          <w:rFonts w:cs="Times New Roman"/>
          <w:sz w:val="24"/>
          <w:szCs w:val="24"/>
        </w:rPr>
        <w:t>Schliersee</w:t>
      </w:r>
      <w:proofErr w:type="spellEnd"/>
      <w:r w:rsidRPr="00E01D44">
        <w:rPr>
          <w:rFonts w:cs="Times New Roman"/>
          <w:sz w:val="24"/>
          <w:szCs w:val="24"/>
        </w:rPr>
        <w:t>: Frank, 1955), 90-91.</w:t>
      </w:r>
    </w:p>
  </w:endnote>
  <w:endnote w:id="27">
    <w:p w:rsidR="00E01D44" w:rsidRDefault="00E01D44" w:rsidP="00E01D44">
      <w:pPr>
        <w:pStyle w:val="EndnoteText"/>
        <w:spacing w:line="480" w:lineRule="auto"/>
      </w:pPr>
      <w:r w:rsidRPr="00E01D44">
        <w:rPr>
          <w:rStyle w:val="EndnoteReference"/>
          <w:sz w:val="24"/>
          <w:szCs w:val="24"/>
        </w:rPr>
        <w:endnoteRef/>
      </w:r>
      <w:r w:rsidRPr="00E01D44">
        <w:rPr>
          <w:sz w:val="24"/>
          <w:szCs w:val="24"/>
        </w:rPr>
        <w:t xml:space="preserve"> Rosenbaum, </w:t>
      </w:r>
      <w:r w:rsidRPr="00E01D44">
        <w:rPr>
          <w:sz w:val="24"/>
          <w:szCs w:val="24"/>
          <w:u w:val="single"/>
        </w:rPr>
        <w:t>Explaining Hitler</w:t>
      </w:r>
      <w:r w:rsidRPr="00E01D44">
        <w:rPr>
          <w:sz w:val="24"/>
          <w:szCs w:val="24"/>
        </w:rPr>
        <w:t>, 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038479"/>
      <w:docPartObj>
        <w:docPartGallery w:val="Page Numbers (Bottom of Page)"/>
        <w:docPartUnique/>
      </w:docPartObj>
    </w:sdtPr>
    <w:sdtEndPr>
      <w:rPr>
        <w:noProof/>
      </w:rPr>
    </w:sdtEndPr>
    <w:sdtContent>
      <w:p w:rsidR="00CD34AB" w:rsidRDefault="00CD34AB">
        <w:pPr>
          <w:pStyle w:val="Footer"/>
          <w:jc w:val="center"/>
        </w:pPr>
        <w:r>
          <w:fldChar w:fldCharType="begin"/>
        </w:r>
        <w:r>
          <w:instrText xml:space="preserve"> PAGE   \* MERGEFORMAT </w:instrText>
        </w:r>
        <w:r>
          <w:fldChar w:fldCharType="separate"/>
        </w:r>
        <w:r w:rsidR="004F2C46">
          <w:rPr>
            <w:noProof/>
          </w:rPr>
          <w:t>11</w:t>
        </w:r>
        <w:r>
          <w:rPr>
            <w:noProof/>
          </w:rPr>
          <w:fldChar w:fldCharType="end"/>
        </w:r>
      </w:p>
    </w:sdtContent>
  </w:sdt>
  <w:p w:rsidR="00CD34AB" w:rsidRDefault="00CD34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540959"/>
      <w:docPartObj>
        <w:docPartGallery w:val="Page Numbers (Bottom of Page)"/>
        <w:docPartUnique/>
      </w:docPartObj>
    </w:sdtPr>
    <w:sdtEndPr>
      <w:rPr>
        <w:noProof/>
      </w:rPr>
    </w:sdtEndPr>
    <w:sdtContent>
      <w:p w:rsidR="00CD34AB" w:rsidRDefault="00CD34AB">
        <w:pPr>
          <w:pStyle w:val="Footer"/>
          <w:jc w:val="center"/>
        </w:pPr>
        <w:r>
          <w:fldChar w:fldCharType="begin"/>
        </w:r>
        <w:r>
          <w:instrText xml:space="preserve"> PAGE   \* MERGEFORMAT </w:instrText>
        </w:r>
        <w:r>
          <w:fldChar w:fldCharType="separate"/>
        </w:r>
        <w:r w:rsidR="004F2C46">
          <w:rPr>
            <w:noProof/>
          </w:rPr>
          <w:t>10</w:t>
        </w:r>
        <w:r>
          <w:rPr>
            <w:noProof/>
          </w:rPr>
          <w:fldChar w:fldCharType="end"/>
        </w:r>
      </w:p>
    </w:sdtContent>
  </w:sdt>
  <w:p w:rsidR="00CD34AB" w:rsidRDefault="00CD3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873" w:rsidRDefault="00F95873" w:rsidP="00F22426">
      <w:pPr>
        <w:spacing w:after="0" w:line="240" w:lineRule="auto"/>
      </w:pPr>
      <w:r>
        <w:separator/>
      </w:r>
    </w:p>
  </w:footnote>
  <w:footnote w:type="continuationSeparator" w:id="0">
    <w:p w:rsidR="00F95873" w:rsidRDefault="00F95873" w:rsidP="00F22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05C" w:rsidRDefault="005A005C">
    <w:pPr>
      <w:pStyle w:val="Header"/>
    </w:pPr>
  </w:p>
  <w:p w:rsidR="005A005C" w:rsidRDefault="005A00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05C" w:rsidDel="004F2C46" w:rsidRDefault="005A005C" w:rsidP="00A65E87">
    <w:pPr>
      <w:pStyle w:val="Header"/>
      <w:spacing w:line="480" w:lineRule="auto"/>
      <w:jc w:val="center"/>
    </w:pPr>
    <w:moveFromRangeStart w:id="15" w:author="Weinreb, Jenya" w:date="2014-07-29T12:02:00Z" w:name="move394398672"/>
    <w:moveFrom w:id="16" w:author="Weinreb, Jenya" w:date="2014-07-29T12:02:00Z">
      <w:r w:rsidDel="004F2C46">
        <w:t>Chapter 1</w:t>
      </w:r>
    </w:moveFrom>
  </w:p>
  <w:p w:rsidR="005A005C" w:rsidRDefault="005A005C" w:rsidP="00A65E87">
    <w:pPr>
      <w:pStyle w:val="Header"/>
      <w:spacing w:line="480" w:lineRule="auto"/>
      <w:jc w:val="center"/>
    </w:pPr>
    <w:moveFrom w:id="17" w:author="Weinreb, Jenya" w:date="2014-07-29T12:02:00Z">
      <w:r w:rsidDel="004F2C46">
        <w:t>Hitler Sets Up House</w:t>
      </w:r>
      <w:r w:rsidR="006C5F17" w:rsidDel="004F2C46">
        <w:t xml:space="preserve">: </w:t>
      </w:r>
      <w:r w:rsidR="007D1BDD" w:rsidDel="004F2C46">
        <w:t>A Bachelor’s</w:t>
      </w:r>
      <w:r w:rsidR="009568C1" w:rsidDel="004F2C46">
        <w:t xml:space="preserve"> </w:t>
      </w:r>
      <w:r w:rsidR="001B69AE" w:rsidDel="004F2C46">
        <w:t>Domestic Turn After 1928</w:t>
      </w:r>
    </w:moveFrom>
    <w:moveFromRangeEnd w:id="1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trackRevisions/>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20"/>
    <w:rsid w:val="000027CE"/>
    <w:rsid w:val="00002AF9"/>
    <w:rsid w:val="00003316"/>
    <w:rsid w:val="00003FB5"/>
    <w:rsid w:val="00007EA8"/>
    <w:rsid w:val="00013B22"/>
    <w:rsid w:val="00016F4C"/>
    <w:rsid w:val="000179AA"/>
    <w:rsid w:val="00017D46"/>
    <w:rsid w:val="000213DF"/>
    <w:rsid w:val="00021565"/>
    <w:rsid w:val="0002169D"/>
    <w:rsid w:val="00024276"/>
    <w:rsid w:val="0002676C"/>
    <w:rsid w:val="00027D2B"/>
    <w:rsid w:val="0003146C"/>
    <w:rsid w:val="00032B25"/>
    <w:rsid w:val="00033560"/>
    <w:rsid w:val="00033851"/>
    <w:rsid w:val="0003440A"/>
    <w:rsid w:val="00035995"/>
    <w:rsid w:val="00041DBE"/>
    <w:rsid w:val="000436EA"/>
    <w:rsid w:val="00045BE4"/>
    <w:rsid w:val="00046B05"/>
    <w:rsid w:val="00047DC2"/>
    <w:rsid w:val="00047DF8"/>
    <w:rsid w:val="000503F7"/>
    <w:rsid w:val="000532C6"/>
    <w:rsid w:val="00053F3A"/>
    <w:rsid w:val="00055164"/>
    <w:rsid w:val="00056F36"/>
    <w:rsid w:val="00057174"/>
    <w:rsid w:val="00057A4F"/>
    <w:rsid w:val="00061BE2"/>
    <w:rsid w:val="0007200D"/>
    <w:rsid w:val="0007485B"/>
    <w:rsid w:val="00075FFC"/>
    <w:rsid w:val="00076224"/>
    <w:rsid w:val="000776BA"/>
    <w:rsid w:val="00082C94"/>
    <w:rsid w:val="00083968"/>
    <w:rsid w:val="00083F90"/>
    <w:rsid w:val="00086309"/>
    <w:rsid w:val="00087058"/>
    <w:rsid w:val="0009153A"/>
    <w:rsid w:val="000A304E"/>
    <w:rsid w:val="000A40D7"/>
    <w:rsid w:val="000B19D0"/>
    <w:rsid w:val="000B3316"/>
    <w:rsid w:val="000B7189"/>
    <w:rsid w:val="000B7808"/>
    <w:rsid w:val="000C0128"/>
    <w:rsid w:val="000C0EC3"/>
    <w:rsid w:val="000C144F"/>
    <w:rsid w:val="000C283A"/>
    <w:rsid w:val="000D0256"/>
    <w:rsid w:val="000D08BA"/>
    <w:rsid w:val="000D2551"/>
    <w:rsid w:val="000D453A"/>
    <w:rsid w:val="000D5637"/>
    <w:rsid w:val="000D5AB0"/>
    <w:rsid w:val="000D6609"/>
    <w:rsid w:val="000E062D"/>
    <w:rsid w:val="000E2217"/>
    <w:rsid w:val="000E4169"/>
    <w:rsid w:val="000E671A"/>
    <w:rsid w:val="000E71F9"/>
    <w:rsid w:val="000E7B30"/>
    <w:rsid w:val="000F1868"/>
    <w:rsid w:val="000F2B98"/>
    <w:rsid w:val="000F4597"/>
    <w:rsid w:val="000F5FE4"/>
    <w:rsid w:val="000F762C"/>
    <w:rsid w:val="000F7FC6"/>
    <w:rsid w:val="001023BD"/>
    <w:rsid w:val="001064BF"/>
    <w:rsid w:val="001066A5"/>
    <w:rsid w:val="001075AF"/>
    <w:rsid w:val="001155E9"/>
    <w:rsid w:val="001220BA"/>
    <w:rsid w:val="0012475E"/>
    <w:rsid w:val="0012508D"/>
    <w:rsid w:val="00126E31"/>
    <w:rsid w:val="0013048C"/>
    <w:rsid w:val="0013120E"/>
    <w:rsid w:val="001322B0"/>
    <w:rsid w:val="001325BC"/>
    <w:rsid w:val="00132AA0"/>
    <w:rsid w:val="0013303B"/>
    <w:rsid w:val="00134DF1"/>
    <w:rsid w:val="001378AF"/>
    <w:rsid w:val="0014044B"/>
    <w:rsid w:val="00140688"/>
    <w:rsid w:val="001411BB"/>
    <w:rsid w:val="0014473B"/>
    <w:rsid w:val="0014500F"/>
    <w:rsid w:val="00145D34"/>
    <w:rsid w:val="00152E83"/>
    <w:rsid w:val="001544BA"/>
    <w:rsid w:val="001568F7"/>
    <w:rsid w:val="001636B5"/>
    <w:rsid w:val="00164A16"/>
    <w:rsid w:val="00165EA7"/>
    <w:rsid w:val="00166A1A"/>
    <w:rsid w:val="001731FC"/>
    <w:rsid w:val="001766CD"/>
    <w:rsid w:val="00176DEE"/>
    <w:rsid w:val="00177031"/>
    <w:rsid w:val="00181A3F"/>
    <w:rsid w:val="0018509F"/>
    <w:rsid w:val="0019096A"/>
    <w:rsid w:val="00191348"/>
    <w:rsid w:val="00193FC8"/>
    <w:rsid w:val="001945C6"/>
    <w:rsid w:val="00195116"/>
    <w:rsid w:val="00195E6C"/>
    <w:rsid w:val="001968ED"/>
    <w:rsid w:val="001A0A57"/>
    <w:rsid w:val="001A261A"/>
    <w:rsid w:val="001A52DA"/>
    <w:rsid w:val="001B160C"/>
    <w:rsid w:val="001B69AE"/>
    <w:rsid w:val="001B7287"/>
    <w:rsid w:val="001C0D30"/>
    <w:rsid w:val="001C0D84"/>
    <w:rsid w:val="001C1DAA"/>
    <w:rsid w:val="001C1EC7"/>
    <w:rsid w:val="001C2901"/>
    <w:rsid w:val="001C48D0"/>
    <w:rsid w:val="001C5589"/>
    <w:rsid w:val="001C6184"/>
    <w:rsid w:val="001D1473"/>
    <w:rsid w:val="001D3856"/>
    <w:rsid w:val="001D4544"/>
    <w:rsid w:val="001D6F29"/>
    <w:rsid w:val="001D7FFC"/>
    <w:rsid w:val="001E06A5"/>
    <w:rsid w:val="001E38FF"/>
    <w:rsid w:val="001F33D7"/>
    <w:rsid w:val="001F3A5A"/>
    <w:rsid w:val="001F3BC5"/>
    <w:rsid w:val="001F5862"/>
    <w:rsid w:val="00200BDD"/>
    <w:rsid w:val="0020219D"/>
    <w:rsid w:val="0020324D"/>
    <w:rsid w:val="00212E0A"/>
    <w:rsid w:val="00213EA2"/>
    <w:rsid w:val="00214EC3"/>
    <w:rsid w:val="0021679F"/>
    <w:rsid w:val="0022094E"/>
    <w:rsid w:val="00226A48"/>
    <w:rsid w:val="00233382"/>
    <w:rsid w:val="0024090F"/>
    <w:rsid w:val="00241F9B"/>
    <w:rsid w:val="00242684"/>
    <w:rsid w:val="00242804"/>
    <w:rsid w:val="00242B25"/>
    <w:rsid w:val="00244296"/>
    <w:rsid w:val="00245D05"/>
    <w:rsid w:val="00246CE5"/>
    <w:rsid w:val="00250E06"/>
    <w:rsid w:val="0025229E"/>
    <w:rsid w:val="002539F3"/>
    <w:rsid w:val="00254F84"/>
    <w:rsid w:val="002558B8"/>
    <w:rsid w:val="00255E60"/>
    <w:rsid w:val="0025707D"/>
    <w:rsid w:val="00257419"/>
    <w:rsid w:val="00257EC7"/>
    <w:rsid w:val="002610B6"/>
    <w:rsid w:val="00261740"/>
    <w:rsid w:val="00261B10"/>
    <w:rsid w:val="00262786"/>
    <w:rsid w:val="002636D5"/>
    <w:rsid w:val="00273968"/>
    <w:rsid w:val="00280194"/>
    <w:rsid w:val="00281ED7"/>
    <w:rsid w:val="00283082"/>
    <w:rsid w:val="002831F6"/>
    <w:rsid w:val="00284A39"/>
    <w:rsid w:val="00287EBE"/>
    <w:rsid w:val="0029029B"/>
    <w:rsid w:val="00295A85"/>
    <w:rsid w:val="002967C1"/>
    <w:rsid w:val="00296CD2"/>
    <w:rsid w:val="00297E15"/>
    <w:rsid w:val="00297E84"/>
    <w:rsid w:val="002A125E"/>
    <w:rsid w:val="002A2100"/>
    <w:rsid w:val="002A4D58"/>
    <w:rsid w:val="002A6860"/>
    <w:rsid w:val="002A7FE8"/>
    <w:rsid w:val="002B2472"/>
    <w:rsid w:val="002B2FC8"/>
    <w:rsid w:val="002B649A"/>
    <w:rsid w:val="002B7666"/>
    <w:rsid w:val="002C266D"/>
    <w:rsid w:val="002C3122"/>
    <w:rsid w:val="002C31B6"/>
    <w:rsid w:val="002C4B45"/>
    <w:rsid w:val="002D4C2F"/>
    <w:rsid w:val="002D68A4"/>
    <w:rsid w:val="002D7023"/>
    <w:rsid w:val="002E0805"/>
    <w:rsid w:val="002E1D59"/>
    <w:rsid w:val="002E2825"/>
    <w:rsid w:val="002E7ED9"/>
    <w:rsid w:val="002F052E"/>
    <w:rsid w:val="002F1F2E"/>
    <w:rsid w:val="002F360F"/>
    <w:rsid w:val="002F37C4"/>
    <w:rsid w:val="002F3CD8"/>
    <w:rsid w:val="002F6697"/>
    <w:rsid w:val="002F7049"/>
    <w:rsid w:val="00300A6D"/>
    <w:rsid w:val="00303C58"/>
    <w:rsid w:val="00307644"/>
    <w:rsid w:val="0031042F"/>
    <w:rsid w:val="00314317"/>
    <w:rsid w:val="00315481"/>
    <w:rsid w:val="00320782"/>
    <w:rsid w:val="00320FE7"/>
    <w:rsid w:val="00321830"/>
    <w:rsid w:val="00323DC3"/>
    <w:rsid w:val="0032474C"/>
    <w:rsid w:val="00325067"/>
    <w:rsid w:val="00325BD8"/>
    <w:rsid w:val="0032688E"/>
    <w:rsid w:val="003316EB"/>
    <w:rsid w:val="00333108"/>
    <w:rsid w:val="003346B9"/>
    <w:rsid w:val="00335107"/>
    <w:rsid w:val="0033636F"/>
    <w:rsid w:val="0034177A"/>
    <w:rsid w:val="00342405"/>
    <w:rsid w:val="00342E84"/>
    <w:rsid w:val="003436F9"/>
    <w:rsid w:val="00345044"/>
    <w:rsid w:val="00350355"/>
    <w:rsid w:val="00351D96"/>
    <w:rsid w:val="00353A56"/>
    <w:rsid w:val="00353EDD"/>
    <w:rsid w:val="003543B1"/>
    <w:rsid w:val="00357766"/>
    <w:rsid w:val="0036150B"/>
    <w:rsid w:val="00365446"/>
    <w:rsid w:val="003678AB"/>
    <w:rsid w:val="0037337C"/>
    <w:rsid w:val="003735BF"/>
    <w:rsid w:val="00374697"/>
    <w:rsid w:val="003759D9"/>
    <w:rsid w:val="00376AD8"/>
    <w:rsid w:val="0038156B"/>
    <w:rsid w:val="00381ACB"/>
    <w:rsid w:val="003831E1"/>
    <w:rsid w:val="003845D8"/>
    <w:rsid w:val="00385077"/>
    <w:rsid w:val="003865FF"/>
    <w:rsid w:val="00387A45"/>
    <w:rsid w:val="003900B2"/>
    <w:rsid w:val="00391C2C"/>
    <w:rsid w:val="0039413C"/>
    <w:rsid w:val="00394712"/>
    <w:rsid w:val="00396C11"/>
    <w:rsid w:val="003A3598"/>
    <w:rsid w:val="003A38F7"/>
    <w:rsid w:val="003A4B6F"/>
    <w:rsid w:val="003B0635"/>
    <w:rsid w:val="003B0E27"/>
    <w:rsid w:val="003B2A36"/>
    <w:rsid w:val="003B5064"/>
    <w:rsid w:val="003B52F4"/>
    <w:rsid w:val="003B74C7"/>
    <w:rsid w:val="003C19AF"/>
    <w:rsid w:val="003C22C2"/>
    <w:rsid w:val="003C44EB"/>
    <w:rsid w:val="003C5138"/>
    <w:rsid w:val="003D2221"/>
    <w:rsid w:val="003D3A34"/>
    <w:rsid w:val="003D4160"/>
    <w:rsid w:val="003D48F3"/>
    <w:rsid w:val="003D5BC0"/>
    <w:rsid w:val="003E0D08"/>
    <w:rsid w:val="003E25B4"/>
    <w:rsid w:val="003E3E0D"/>
    <w:rsid w:val="003E43D8"/>
    <w:rsid w:val="003E4E4E"/>
    <w:rsid w:val="003E5B30"/>
    <w:rsid w:val="003E7DD4"/>
    <w:rsid w:val="003E7EC7"/>
    <w:rsid w:val="003F0553"/>
    <w:rsid w:val="003F095A"/>
    <w:rsid w:val="003F4604"/>
    <w:rsid w:val="00401322"/>
    <w:rsid w:val="00405360"/>
    <w:rsid w:val="0041089D"/>
    <w:rsid w:val="00410C51"/>
    <w:rsid w:val="00414A69"/>
    <w:rsid w:val="00414E74"/>
    <w:rsid w:val="004158E1"/>
    <w:rsid w:val="00424A54"/>
    <w:rsid w:val="00427CE8"/>
    <w:rsid w:val="00435228"/>
    <w:rsid w:val="0044127F"/>
    <w:rsid w:val="00442E27"/>
    <w:rsid w:val="00443197"/>
    <w:rsid w:val="004456F2"/>
    <w:rsid w:val="00446152"/>
    <w:rsid w:val="00447675"/>
    <w:rsid w:val="00450D0E"/>
    <w:rsid w:val="0045240B"/>
    <w:rsid w:val="00456CC7"/>
    <w:rsid w:val="0046145A"/>
    <w:rsid w:val="00461739"/>
    <w:rsid w:val="0046238C"/>
    <w:rsid w:val="0046259B"/>
    <w:rsid w:val="00464501"/>
    <w:rsid w:val="00470DCA"/>
    <w:rsid w:val="00475F85"/>
    <w:rsid w:val="00480A23"/>
    <w:rsid w:val="00486B84"/>
    <w:rsid w:val="00486E0C"/>
    <w:rsid w:val="00487397"/>
    <w:rsid w:val="00490BA1"/>
    <w:rsid w:val="00490FE4"/>
    <w:rsid w:val="00491362"/>
    <w:rsid w:val="00491C4A"/>
    <w:rsid w:val="00493E19"/>
    <w:rsid w:val="00494017"/>
    <w:rsid w:val="0049477D"/>
    <w:rsid w:val="00495B71"/>
    <w:rsid w:val="00497DC1"/>
    <w:rsid w:val="004A27FF"/>
    <w:rsid w:val="004A3914"/>
    <w:rsid w:val="004A62EB"/>
    <w:rsid w:val="004A6EA2"/>
    <w:rsid w:val="004A6F0C"/>
    <w:rsid w:val="004A7579"/>
    <w:rsid w:val="004B32B5"/>
    <w:rsid w:val="004B40EC"/>
    <w:rsid w:val="004B503E"/>
    <w:rsid w:val="004B5A85"/>
    <w:rsid w:val="004B6671"/>
    <w:rsid w:val="004B7465"/>
    <w:rsid w:val="004C1C90"/>
    <w:rsid w:val="004C246D"/>
    <w:rsid w:val="004C2B96"/>
    <w:rsid w:val="004C4998"/>
    <w:rsid w:val="004C6021"/>
    <w:rsid w:val="004C6094"/>
    <w:rsid w:val="004C6D62"/>
    <w:rsid w:val="004C7110"/>
    <w:rsid w:val="004D1093"/>
    <w:rsid w:val="004D42AC"/>
    <w:rsid w:val="004D5425"/>
    <w:rsid w:val="004E2435"/>
    <w:rsid w:val="004E4208"/>
    <w:rsid w:val="004E4A9A"/>
    <w:rsid w:val="004E4F4A"/>
    <w:rsid w:val="004E757F"/>
    <w:rsid w:val="004F2C46"/>
    <w:rsid w:val="004F3394"/>
    <w:rsid w:val="004F52AF"/>
    <w:rsid w:val="004F5A0A"/>
    <w:rsid w:val="00504B95"/>
    <w:rsid w:val="00504F52"/>
    <w:rsid w:val="00505716"/>
    <w:rsid w:val="00505B07"/>
    <w:rsid w:val="00511619"/>
    <w:rsid w:val="00512587"/>
    <w:rsid w:val="00514A33"/>
    <w:rsid w:val="0051766C"/>
    <w:rsid w:val="00520538"/>
    <w:rsid w:val="005219CE"/>
    <w:rsid w:val="00524120"/>
    <w:rsid w:val="0052442B"/>
    <w:rsid w:val="00525B51"/>
    <w:rsid w:val="00526587"/>
    <w:rsid w:val="00532926"/>
    <w:rsid w:val="005329AC"/>
    <w:rsid w:val="00535719"/>
    <w:rsid w:val="00535C54"/>
    <w:rsid w:val="00537623"/>
    <w:rsid w:val="0054252D"/>
    <w:rsid w:val="00546790"/>
    <w:rsid w:val="00551731"/>
    <w:rsid w:val="005546ED"/>
    <w:rsid w:val="00560A14"/>
    <w:rsid w:val="00561419"/>
    <w:rsid w:val="005630BC"/>
    <w:rsid w:val="00565204"/>
    <w:rsid w:val="00565892"/>
    <w:rsid w:val="0057086A"/>
    <w:rsid w:val="00571E9D"/>
    <w:rsid w:val="0057318A"/>
    <w:rsid w:val="00573C68"/>
    <w:rsid w:val="005746FC"/>
    <w:rsid w:val="005748BD"/>
    <w:rsid w:val="00580FAC"/>
    <w:rsid w:val="00581CC2"/>
    <w:rsid w:val="00584E67"/>
    <w:rsid w:val="00585D60"/>
    <w:rsid w:val="005879A1"/>
    <w:rsid w:val="00595DEF"/>
    <w:rsid w:val="00596FE5"/>
    <w:rsid w:val="005A005C"/>
    <w:rsid w:val="005A163A"/>
    <w:rsid w:val="005A4318"/>
    <w:rsid w:val="005A5CDF"/>
    <w:rsid w:val="005B0676"/>
    <w:rsid w:val="005B23BE"/>
    <w:rsid w:val="005B6C58"/>
    <w:rsid w:val="005C0535"/>
    <w:rsid w:val="005C18DD"/>
    <w:rsid w:val="005C2585"/>
    <w:rsid w:val="005C463F"/>
    <w:rsid w:val="005C52B7"/>
    <w:rsid w:val="005C6ACE"/>
    <w:rsid w:val="005D098C"/>
    <w:rsid w:val="005D0C43"/>
    <w:rsid w:val="005D18E6"/>
    <w:rsid w:val="005D1AA6"/>
    <w:rsid w:val="005D3279"/>
    <w:rsid w:val="005D4391"/>
    <w:rsid w:val="005D6E00"/>
    <w:rsid w:val="005E0931"/>
    <w:rsid w:val="005E0EAB"/>
    <w:rsid w:val="005E2389"/>
    <w:rsid w:val="005E51E6"/>
    <w:rsid w:val="005E5937"/>
    <w:rsid w:val="005E7799"/>
    <w:rsid w:val="005F1BA3"/>
    <w:rsid w:val="005F3049"/>
    <w:rsid w:val="005F4094"/>
    <w:rsid w:val="005F7EC6"/>
    <w:rsid w:val="0060007E"/>
    <w:rsid w:val="00600EDD"/>
    <w:rsid w:val="00601523"/>
    <w:rsid w:val="00602277"/>
    <w:rsid w:val="0060542A"/>
    <w:rsid w:val="00606261"/>
    <w:rsid w:val="00616044"/>
    <w:rsid w:val="006176AD"/>
    <w:rsid w:val="00620AC1"/>
    <w:rsid w:val="006215F1"/>
    <w:rsid w:val="00622EA1"/>
    <w:rsid w:val="006257F3"/>
    <w:rsid w:val="00625F5C"/>
    <w:rsid w:val="0062726C"/>
    <w:rsid w:val="0062753E"/>
    <w:rsid w:val="006366A4"/>
    <w:rsid w:val="00637FA5"/>
    <w:rsid w:val="006409E4"/>
    <w:rsid w:val="00641A4E"/>
    <w:rsid w:val="00642F08"/>
    <w:rsid w:val="00645F05"/>
    <w:rsid w:val="00646B8E"/>
    <w:rsid w:val="006472D4"/>
    <w:rsid w:val="00651673"/>
    <w:rsid w:val="00652824"/>
    <w:rsid w:val="0065594E"/>
    <w:rsid w:val="006575F2"/>
    <w:rsid w:val="00661244"/>
    <w:rsid w:val="00661B2D"/>
    <w:rsid w:val="006646BE"/>
    <w:rsid w:val="00666160"/>
    <w:rsid w:val="00670B72"/>
    <w:rsid w:val="00671CAB"/>
    <w:rsid w:val="00673288"/>
    <w:rsid w:val="006740FB"/>
    <w:rsid w:val="00674CC9"/>
    <w:rsid w:val="00676AC0"/>
    <w:rsid w:val="00677089"/>
    <w:rsid w:val="0067757A"/>
    <w:rsid w:val="00680792"/>
    <w:rsid w:val="00681213"/>
    <w:rsid w:val="00687300"/>
    <w:rsid w:val="00696BCE"/>
    <w:rsid w:val="006979D1"/>
    <w:rsid w:val="00697A0E"/>
    <w:rsid w:val="00697FD2"/>
    <w:rsid w:val="006A0BB3"/>
    <w:rsid w:val="006A4B99"/>
    <w:rsid w:val="006A6249"/>
    <w:rsid w:val="006A7121"/>
    <w:rsid w:val="006B15BB"/>
    <w:rsid w:val="006B23E6"/>
    <w:rsid w:val="006B4E5B"/>
    <w:rsid w:val="006B612F"/>
    <w:rsid w:val="006B6C4B"/>
    <w:rsid w:val="006C1AE3"/>
    <w:rsid w:val="006C3443"/>
    <w:rsid w:val="006C5F17"/>
    <w:rsid w:val="006C66D8"/>
    <w:rsid w:val="006C699C"/>
    <w:rsid w:val="006D2457"/>
    <w:rsid w:val="006D41B1"/>
    <w:rsid w:val="006D5D6E"/>
    <w:rsid w:val="006D7C8C"/>
    <w:rsid w:val="006E06C1"/>
    <w:rsid w:val="006E43D6"/>
    <w:rsid w:val="006E4D91"/>
    <w:rsid w:val="006E7047"/>
    <w:rsid w:val="006E7E01"/>
    <w:rsid w:val="006F1478"/>
    <w:rsid w:val="006F4BF6"/>
    <w:rsid w:val="006F5868"/>
    <w:rsid w:val="00700A6E"/>
    <w:rsid w:val="0070472F"/>
    <w:rsid w:val="007076E3"/>
    <w:rsid w:val="0071331C"/>
    <w:rsid w:val="00713C04"/>
    <w:rsid w:val="00715B20"/>
    <w:rsid w:val="00724B23"/>
    <w:rsid w:val="00732BEF"/>
    <w:rsid w:val="00733BF0"/>
    <w:rsid w:val="00740E09"/>
    <w:rsid w:val="00747F20"/>
    <w:rsid w:val="00762641"/>
    <w:rsid w:val="007677EE"/>
    <w:rsid w:val="007677F2"/>
    <w:rsid w:val="007740CA"/>
    <w:rsid w:val="0077520C"/>
    <w:rsid w:val="007753E1"/>
    <w:rsid w:val="00775746"/>
    <w:rsid w:val="00777BEE"/>
    <w:rsid w:val="007808EC"/>
    <w:rsid w:val="00780D5C"/>
    <w:rsid w:val="007815FE"/>
    <w:rsid w:val="0078171F"/>
    <w:rsid w:val="007824BC"/>
    <w:rsid w:val="00785786"/>
    <w:rsid w:val="00785B33"/>
    <w:rsid w:val="00787BED"/>
    <w:rsid w:val="0079000B"/>
    <w:rsid w:val="007900E1"/>
    <w:rsid w:val="00791363"/>
    <w:rsid w:val="00791EE3"/>
    <w:rsid w:val="007951FA"/>
    <w:rsid w:val="007972DE"/>
    <w:rsid w:val="007A1490"/>
    <w:rsid w:val="007A3105"/>
    <w:rsid w:val="007A36BF"/>
    <w:rsid w:val="007A64D9"/>
    <w:rsid w:val="007A7265"/>
    <w:rsid w:val="007A75EF"/>
    <w:rsid w:val="007B31E3"/>
    <w:rsid w:val="007B4BA4"/>
    <w:rsid w:val="007B6542"/>
    <w:rsid w:val="007C0C10"/>
    <w:rsid w:val="007C13CD"/>
    <w:rsid w:val="007C1CC4"/>
    <w:rsid w:val="007C2B26"/>
    <w:rsid w:val="007C3A86"/>
    <w:rsid w:val="007C7AF2"/>
    <w:rsid w:val="007D04B0"/>
    <w:rsid w:val="007D05F3"/>
    <w:rsid w:val="007D1590"/>
    <w:rsid w:val="007D1BDD"/>
    <w:rsid w:val="007D1FCF"/>
    <w:rsid w:val="007D3673"/>
    <w:rsid w:val="007D48CF"/>
    <w:rsid w:val="007D4A62"/>
    <w:rsid w:val="007D5BF3"/>
    <w:rsid w:val="007D5E0A"/>
    <w:rsid w:val="007D5E6E"/>
    <w:rsid w:val="007D6B01"/>
    <w:rsid w:val="007E099E"/>
    <w:rsid w:val="007E17E4"/>
    <w:rsid w:val="007E1F4A"/>
    <w:rsid w:val="007E6992"/>
    <w:rsid w:val="007F02AB"/>
    <w:rsid w:val="007F0622"/>
    <w:rsid w:val="007F1924"/>
    <w:rsid w:val="007F24E7"/>
    <w:rsid w:val="007F5BF1"/>
    <w:rsid w:val="007F704A"/>
    <w:rsid w:val="007F7186"/>
    <w:rsid w:val="00801136"/>
    <w:rsid w:val="00804C25"/>
    <w:rsid w:val="00806C3D"/>
    <w:rsid w:val="008073A7"/>
    <w:rsid w:val="00807CAC"/>
    <w:rsid w:val="0081030A"/>
    <w:rsid w:val="00814A33"/>
    <w:rsid w:val="00814F5E"/>
    <w:rsid w:val="0081502A"/>
    <w:rsid w:val="008164AC"/>
    <w:rsid w:val="0081732E"/>
    <w:rsid w:val="008220DD"/>
    <w:rsid w:val="00823C1A"/>
    <w:rsid w:val="00824067"/>
    <w:rsid w:val="00824D57"/>
    <w:rsid w:val="008324C0"/>
    <w:rsid w:val="0083648C"/>
    <w:rsid w:val="00837184"/>
    <w:rsid w:val="008400B2"/>
    <w:rsid w:val="00841504"/>
    <w:rsid w:val="00841AD9"/>
    <w:rsid w:val="00847315"/>
    <w:rsid w:val="00851728"/>
    <w:rsid w:val="0085203B"/>
    <w:rsid w:val="0085474D"/>
    <w:rsid w:val="00855B99"/>
    <w:rsid w:val="00860573"/>
    <w:rsid w:val="0086304C"/>
    <w:rsid w:val="00864AF9"/>
    <w:rsid w:val="00865211"/>
    <w:rsid w:val="00865902"/>
    <w:rsid w:val="00866676"/>
    <w:rsid w:val="00871AFA"/>
    <w:rsid w:val="00872955"/>
    <w:rsid w:val="008734CE"/>
    <w:rsid w:val="00874DAC"/>
    <w:rsid w:val="0087574C"/>
    <w:rsid w:val="00876C8F"/>
    <w:rsid w:val="00881F4D"/>
    <w:rsid w:val="00883002"/>
    <w:rsid w:val="00886CAD"/>
    <w:rsid w:val="00892813"/>
    <w:rsid w:val="00895836"/>
    <w:rsid w:val="008961FF"/>
    <w:rsid w:val="00896CE2"/>
    <w:rsid w:val="008A1C35"/>
    <w:rsid w:val="008A1CC3"/>
    <w:rsid w:val="008A1E58"/>
    <w:rsid w:val="008A3385"/>
    <w:rsid w:val="008A592E"/>
    <w:rsid w:val="008A6568"/>
    <w:rsid w:val="008B1AB0"/>
    <w:rsid w:val="008B302C"/>
    <w:rsid w:val="008B5D86"/>
    <w:rsid w:val="008B6478"/>
    <w:rsid w:val="008B74A5"/>
    <w:rsid w:val="008B7E2B"/>
    <w:rsid w:val="008C0239"/>
    <w:rsid w:val="008C2D0F"/>
    <w:rsid w:val="008C3186"/>
    <w:rsid w:val="008C5715"/>
    <w:rsid w:val="008D247B"/>
    <w:rsid w:val="008D53E2"/>
    <w:rsid w:val="008E0CC6"/>
    <w:rsid w:val="008E21C3"/>
    <w:rsid w:val="008F1714"/>
    <w:rsid w:val="008F2C5C"/>
    <w:rsid w:val="008F3894"/>
    <w:rsid w:val="008F3B48"/>
    <w:rsid w:val="00903C29"/>
    <w:rsid w:val="00905ECB"/>
    <w:rsid w:val="00906F32"/>
    <w:rsid w:val="00910657"/>
    <w:rsid w:val="00912120"/>
    <w:rsid w:val="009132D6"/>
    <w:rsid w:val="009150F6"/>
    <w:rsid w:val="009170F1"/>
    <w:rsid w:val="009205D5"/>
    <w:rsid w:val="0092079C"/>
    <w:rsid w:val="00926DA7"/>
    <w:rsid w:val="0092737F"/>
    <w:rsid w:val="0092766D"/>
    <w:rsid w:val="0093053F"/>
    <w:rsid w:val="009324C4"/>
    <w:rsid w:val="009331C4"/>
    <w:rsid w:val="0093381D"/>
    <w:rsid w:val="00940B8F"/>
    <w:rsid w:val="00941498"/>
    <w:rsid w:val="00941962"/>
    <w:rsid w:val="009434E0"/>
    <w:rsid w:val="009436ED"/>
    <w:rsid w:val="00944F26"/>
    <w:rsid w:val="00946F00"/>
    <w:rsid w:val="009503AC"/>
    <w:rsid w:val="00952702"/>
    <w:rsid w:val="00952DC4"/>
    <w:rsid w:val="00953254"/>
    <w:rsid w:val="00953666"/>
    <w:rsid w:val="00955159"/>
    <w:rsid w:val="009568C1"/>
    <w:rsid w:val="00957955"/>
    <w:rsid w:val="00957BAE"/>
    <w:rsid w:val="0096150A"/>
    <w:rsid w:val="009615B5"/>
    <w:rsid w:val="00963C12"/>
    <w:rsid w:val="00964C89"/>
    <w:rsid w:val="0097000B"/>
    <w:rsid w:val="00971086"/>
    <w:rsid w:val="00971EB7"/>
    <w:rsid w:val="00973748"/>
    <w:rsid w:val="0097484B"/>
    <w:rsid w:val="00974926"/>
    <w:rsid w:val="00977409"/>
    <w:rsid w:val="00977CE5"/>
    <w:rsid w:val="009857F1"/>
    <w:rsid w:val="00985C56"/>
    <w:rsid w:val="00986F42"/>
    <w:rsid w:val="009930ED"/>
    <w:rsid w:val="00997062"/>
    <w:rsid w:val="009970CF"/>
    <w:rsid w:val="009A2414"/>
    <w:rsid w:val="009A472C"/>
    <w:rsid w:val="009A5EDC"/>
    <w:rsid w:val="009A634A"/>
    <w:rsid w:val="009B4233"/>
    <w:rsid w:val="009B4DF4"/>
    <w:rsid w:val="009B7A82"/>
    <w:rsid w:val="009C0C41"/>
    <w:rsid w:val="009C229D"/>
    <w:rsid w:val="009C30F0"/>
    <w:rsid w:val="009C660B"/>
    <w:rsid w:val="009C7AAA"/>
    <w:rsid w:val="009C7B4C"/>
    <w:rsid w:val="009D092F"/>
    <w:rsid w:val="009D21D5"/>
    <w:rsid w:val="009D4465"/>
    <w:rsid w:val="009D4556"/>
    <w:rsid w:val="009D482C"/>
    <w:rsid w:val="009D5D90"/>
    <w:rsid w:val="009D77C5"/>
    <w:rsid w:val="009D7876"/>
    <w:rsid w:val="009E1891"/>
    <w:rsid w:val="009E690C"/>
    <w:rsid w:val="009E6E2D"/>
    <w:rsid w:val="009F3587"/>
    <w:rsid w:val="009F3A42"/>
    <w:rsid w:val="009F5B26"/>
    <w:rsid w:val="009F701D"/>
    <w:rsid w:val="00A01545"/>
    <w:rsid w:val="00A01DBD"/>
    <w:rsid w:val="00A028B0"/>
    <w:rsid w:val="00A02925"/>
    <w:rsid w:val="00A04AED"/>
    <w:rsid w:val="00A04B03"/>
    <w:rsid w:val="00A06D3A"/>
    <w:rsid w:val="00A12021"/>
    <w:rsid w:val="00A142BC"/>
    <w:rsid w:val="00A151EE"/>
    <w:rsid w:val="00A2279F"/>
    <w:rsid w:val="00A301B8"/>
    <w:rsid w:val="00A32677"/>
    <w:rsid w:val="00A346AD"/>
    <w:rsid w:val="00A36220"/>
    <w:rsid w:val="00A40350"/>
    <w:rsid w:val="00A41ECE"/>
    <w:rsid w:val="00A43252"/>
    <w:rsid w:val="00A45A91"/>
    <w:rsid w:val="00A465D6"/>
    <w:rsid w:val="00A50376"/>
    <w:rsid w:val="00A52017"/>
    <w:rsid w:val="00A52726"/>
    <w:rsid w:val="00A53960"/>
    <w:rsid w:val="00A56848"/>
    <w:rsid w:val="00A61708"/>
    <w:rsid w:val="00A62034"/>
    <w:rsid w:val="00A62768"/>
    <w:rsid w:val="00A62C4F"/>
    <w:rsid w:val="00A65B25"/>
    <w:rsid w:val="00A65E87"/>
    <w:rsid w:val="00A7200B"/>
    <w:rsid w:val="00A7212C"/>
    <w:rsid w:val="00A80C83"/>
    <w:rsid w:val="00A81F3E"/>
    <w:rsid w:val="00A836A4"/>
    <w:rsid w:val="00A856A0"/>
    <w:rsid w:val="00A86433"/>
    <w:rsid w:val="00A90D42"/>
    <w:rsid w:val="00A91AF1"/>
    <w:rsid w:val="00A938F2"/>
    <w:rsid w:val="00A94737"/>
    <w:rsid w:val="00A96C67"/>
    <w:rsid w:val="00AA599E"/>
    <w:rsid w:val="00AA5F25"/>
    <w:rsid w:val="00AB0790"/>
    <w:rsid w:val="00AB0CD5"/>
    <w:rsid w:val="00AB4A8C"/>
    <w:rsid w:val="00AB547E"/>
    <w:rsid w:val="00AB7571"/>
    <w:rsid w:val="00AB7EFB"/>
    <w:rsid w:val="00AC1B65"/>
    <w:rsid w:val="00AC3CFE"/>
    <w:rsid w:val="00AC45FE"/>
    <w:rsid w:val="00AC6827"/>
    <w:rsid w:val="00AD44AE"/>
    <w:rsid w:val="00AD4DED"/>
    <w:rsid w:val="00AD52C3"/>
    <w:rsid w:val="00AD579E"/>
    <w:rsid w:val="00AD5CF5"/>
    <w:rsid w:val="00AE06BE"/>
    <w:rsid w:val="00AE16B1"/>
    <w:rsid w:val="00AE19F4"/>
    <w:rsid w:val="00AE5553"/>
    <w:rsid w:val="00AE6126"/>
    <w:rsid w:val="00AE79F7"/>
    <w:rsid w:val="00AE7EB1"/>
    <w:rsid w:val="00AF0F78"/>
    <w:rsid w:val="00AF18CD"/>
    <w:rsid w:val="00AF5583"/>
    <w:rsid w:val="00AF605C"/>
    <w:rsid w:val="00B0072B"/>
    <w:rsid w:val="00B00A19"/>
    <w:rsid w:val="00B01856"/>
    <w:rsid w:val="00B029CE"/>
    <w:rsid w:val="00B042D5"/>
    <w:rsid w:val="00B15298"/>
    <w:rsid w:val="00B1557C"/>
    <w:rsid w:val="00B15A53"/>
    <w:rsid w:val="00B248C6"/>
    <w:rsid w:val="00B25D67"/>
    <w:rsid w:val="00B2758D"/>
    <w:rsid w:val="00B312A6"/>
    <w:rsid w:val="00B345AC"/>
    <w:rsid w:val="00B359E4"/>
    <w:rsid w:val="00B40D6C"/>
    <w:rsid w:val="00B418CB"/>
    <w:rsid w:val="00B41F4B"/>
    <w:rsid w:val="00B433EB"/>
    <w:rsid w:val="00B448C1"/>
    <w:rsid w:val="00B46E0F"/>
    <w:rsid w:val="00B5252A"/>
    <w:rsid w:val="00B535DD"/>
    <w:rsid w:val="00B53984"/>
    <w:rsid w:val="00B53C0B"/>
    <w:rsid w:val="00B5516E"/>
    <w:rsid w:val="00B57947"/>
    <w:rsid w:val="00B6172D"/>
    <w:rsid w:val="00B63122"/>
    <w:rsid w:val="00B63CCE"/>
    <w:rsid w:val="00B656BE"/>
    <w:rsid w:val="00B658FB"/>
    <w:rsid w:val="00B66124"/>
    <w:rsid w:val="00B66B61"/>
    <w:rsid w:val="00B7142D"/>
    <w:rsid w:val="00B71C9C"/>
    <w:rsid w:val="00B74D06"/>
    <w:rsid w:val="00B76535"/>
    <w:rsid w:val="00B80D1C"/>
    <w:rsid w:val="00B812A1"/>
    <w:rsid w:val="00B83465"/>
    <w:rsid w:val="00B83E94"/>
    <w:rsid w:val="00B84E7A"/>
    <w:rsid w:val="00B86013"/>
    <w:rsid w:val="00B8693E"/>
    <w:rsid w:val="00B93485"/>
    <w:rsid w:val="00B93E3A"/>
    <w:rsid w:val="00B97B26"/>
    <w:rsid w:val="00BA1CD9"/>
    <w:rsid w:val="00BA466E"/>
    <w:rsid w:val="00BA4D34"/>
    <w:rsid w:val="00BA4F9D"/>
    <w:rsid w:val="00BA6293"/>
    <w:rsid w:val="00BA6491"/>
    <w:rsid w:val="00BA7324"/>
    <w:rsid w:val="00BB0A28"/>
    <w:rsid w:val="00BB1D41"/>
    <w:rsid w:val="00BB306E"/>
    <w:rsid w:val="00BB344B"/>
    <w:rsid w:val="00BB7D8C"/>
    <w:rsid w:val="00BC06AA"/>
    <w:rsid w:val="00BC088C"/>
    <w:rsid w:val="00BC19AF"/>
    <w:rsid w:val="00BC2B8A"/>
    <w:rsid w:val="00BC3F4D"/>
    <w:rsid w:val="00BC4BA9"/>
    <w:rsid w:val="00BC7D61"/>
    <w:rsid w:val="00BD2966"/>
    <w:rsid w:val="00BD2AEE"/>
    <w:rsid w:val="00BD3934"/>
    <w:rsid w:val="00BE0815"/>
    <w:rsid w:val="00BE292F"/>
    <w:rsid w:val="00BE4880"/>
    <w:rsid w:val="00BE5A34"/>
    <w:rsid w:val="00BE6E78"/>
    <w:rsid w:val="00BE7010"/>
    <w:rsid w:val="00BE7259"/>
    <w:rsid w:val="00BE7682"/>
    <w:rsid w:val="00BF13BA"/>
    <w:rsid w:val="00BF232F"/>
    <w:rsid w:val="00BF3F55"/>
    <w:rsid w:val="00BF6DA4"/>
    <w:rsid w:val="00BF77C5"/>
    <w:rsid w:val="00C02CE6"/>
    <w:rsid w:val="00C038C8"/>
    <w:rsid w:val="00C04C79"/>
    <w:rsid w:val="00C060B8"/>
    <w:rsid w:val="00C10040"/>
    <w:rsid w:val="00C125BE"/>
    <w:rsid w:val="00C12EEF"/>
    <w:rsid w:val="00C14831"/>
    <w:rsid w:val="00C162E5"/>
    <w:rsid w:val="00C16CE7"/>
    <w:rsid w:val="00C208B3"/>
    <w:rsid w:val="00C2328B"/>
    <w:rsid w:val="00C26B77"/>
    <w:rsid w:val="00C27222"/>
    <w:rsid w:val="00C30B9A"/>
    <w:rsid w:val="00C33BE8"/>
    <w:rsid w:val="00C3595A"/>
    <w:rsid w:val="00C41DED"/>
    <w:rsid w:val="00C41ECA"/>
    <w:rsid w:val="00C43C68"/>
    <w:rsid w:val="00C46741"/>
    <w:rsid w:val="00C50F9D"/>
    <w:rsid w:val="00C50FD7"/>
    <w:rsid w:val="00C542A8"/>
    <w:rsid w:val="00C57893"/>
    <w:rsid w:val="00C57CA6"/>
    <w:rsid w:val="00C603B6"/>
    <w:rsid w:val="00C60BB3"/>
    <w:rsid w:val="00C6704D"/>
    <w:rsid w:val="00C6748A"/>
    <w:rsid w:val="00C70B1F"/>
    <w:rsid w:val="00C71559"/>
    <w:rsid w:val="00C72190"/>
    <w:rsid w:val="00C724E0"/>
    <w:rsid w:val="00C7269C"/>
    <w:rsid w:val="00C730B2"/>
    <w:rsid w:val="00C75157"/>
    <w:rsid w:val="00C7522B"/>
    <w:rsid w:val="00C75BF0"/>
    <w:rsid w:val="00C77167"/>
    <w:rsid w:val="00C80795"/>
    <w:rsid w:val="00C8360E"/>
    <w:rsid w:val="00C84069"/>
    <w:rsid w:val="00C871C2"/>
    <w:rsid w:val="00C92C11"/>
    <w:rsid w:val="00C92F08"/>
    <w:rsid w:val="00C951CB"/>
    <w:rsid w:val="00C96C52"/>
    <w:rsid w:val="00C97032"/>
    <w:rsid w:val="00CA12B7"/>
    <w:rsid w:val="00CA2447"/>
    <w:rsid w:val="00CA27C5"/>
    <w:rsid w:val="00CA28C4"/>
    <w:rsid w:val="00CA3504"/>
    <w:rsid w:val="00CA3A67"/>
    <w:rsid w:val="00CA4598"/>
    <w:rsid w:val="00CA5C38"/>
    <w:rsid w:val="00CB0D74"/>
    <w:rsid w:val="00CB31F9"/>
    <w:rsid w:val="00CC1985"/>
    <w:rsid w:val="00CC21FF"/>
    <w:rsid w:val="00CC5FC2"/>
    <w:rsid w:val="00CC77C4"/>
    <w:rsid w:val="00CD34AB"/>
    <w:rsid w:val="00CD4276"/>
    <w:rsid w:val="00CD70DC"/>
    <w:rsid w:val="00CE098B"/>
    <w:rsid w:val="00CE25F1"/>
    <w:rsid w:val="00CE3DBA"/>
    <w:rsid w:val="00CF0265"/>
    <w:rsid w:val="00CF0EB4"/>
    <w:rsid w:val="00CF21C8"/>
    <w:rsid w:val="00CF26E5"/>
    <w:rsid w:val="00CF28CE"/>
    <w:rsid w:val="00CF4A0B"/>
    <w:rsid w:val="00CF7E25"/>
    <w:rsid w:val="00D02297"/>
    <w:rsid w:val="00D024F1"/>
    <w:rsid w:val="00D0349B"/>
    <w:rsid w:val="00D04344"/>
    <w:rsid w:val="00D04751"/>
    <w:rsid w:val="00D06A52"/>
    <w:rsid w:val="00D06A95"/>
    <w:rsid w:val="00D10107"/>
    <w:rsid w:val="00D14EE7"/>
    <w:rsid w:val="00D1796B"/>
    <w:rsid w:val="00D17F22"/>
    <w:rsid w:val="00D2058C"/>
    <w:rsid w:val="00D20AAC"/>
    <w:rsid w:val="00D21CA6"/>
    <w:rsid w:val="00D2203E"/>
    <w:rsid w:val="00D2254E"/>
    <w:rsid w:val="00D23044"/>
    <w:rsid w:val="00D235A9"/>
    <w:rsid w:val="00D31101"/>
    <w:rsid w:val="00D3141F"/>
    <w:rsid w:val="00D31D36"/>
    <w:rsid w:val="00D3204C"/>
    <w:rsid w:val="00D32820"/>
    <w:rsid w:val="00D34B53"/>
    <w:rsid w:val="00D365A8"/>
    <w:rsid w:val="00D41348"/>
    <w:rsid w:val="00D41792"/>
    <w:rsid w:val="00D41ECF"/>
    <w:rsid w:val="00D41FCE"/>
    <w:rsid w:val="00D42568"/>
    <w:rsid w:val="00D454E6"/>
    <w:rsid w:val="00D4660E"/>
    <w:rsid w:val="00D474EF"/>
    <w:rsid w:val="00D50E40"/>
    <w:rsid w:val="00D51D3C"/>
    <w:rsid w:val="00D546BB"/>
    <w:rsid w:val="00D55E36"/>
    <w:rsid w:val="00D56F85"/>
    <w:rsid w:val="00D57EA0"/>
    <w:rsid w:val="00D812A6"/>
    <w:rsid w:val="00D8340A"/>
    <w:rsid w:val="00D8380B"/>
    <w:rsid w:val="00D84408"/>
    <w:rsid w:val="00D84928"/>
    <w:rsid w:val="00D85A35"/>
    <w:rsid w:val="00D900C2"/>
    <w:rsid w:val="00D9164E"/>
    <w:rsid w:val="00D92D29"/>
    <w:rsid w:val="00D939EE"/>
    <w:rsid w:val="00D9777A"/>
    <w:rsid w:val="00DA4CC6"/>
    <w:rsid w:val="00DB18DE"/>
    <w:rsid w:val="00DB4A21"/>
    <w:rsid w:val="00DB6859"/>
    <w:rsid w:val="00DB723E"/>
    <w:rsid w:val="00DC0CAF"/>
    <w:rsid w:val="00DC11DB"/>
    <w:rsid w:val="00DC395F"/>
    <w:rsid w:val="00DC4E61"/>
    <w:rsid w:val="00DC6CF5"/>
    <w:rsid w:val="00DC6FC2"/>
    <w:rsid w:val="00DC770C"/>
    <w:rsid w:val="00DC7739"/>
    <w:rsid w:val="00DC7FED"/>
    <w:rsid w:val="00DD0364"/>
    <w:rsid w:val="00DD17D0"/>
    <w:rsid w:val="00DD192C"/>
    <w:rsid w:val="00DD3BB5"/>
    <w:rsid w:val="00DD4BB1"/>
    <w:rsid w:val="00DE32B2"/>
    <w:rsid w:val="00DE4F85"/>
    <w:rsid w:val="00DE6404"/>
    <w:rsid w:val="00DE7DFF"/>
    <w:rsid w:val="00DF0A87"/>
    <w:rsid w:val="00DF3319"/>
    <w:rsid w:val="00DF3CA8"/>
    <w:rsid w:val="00DF741D"/>
    <w:rsid w:val="00E00D66"/>
    <w:rsid w:val="00E00EB4"/>
    <w:rsid w:val="00E01798"/>
    <w:rsid w:val="00E01AEF"/>
    <w:rsid w:val="00E01D44"/>
    <w:rsid w:val="00E045F6"/>
    <w:rsid w:val="00E0667E"/>
    <w:rsid w:val="00E06C18"/>
    <w:rsid w:val="00E07B0A"/>
    <w:rsid w:val="00E10677"/>
    <w:rsid w:val="00E13A48"/>
    <w:rsid w:val="00E14519"/>
    <w:rsid w:val="00E14548"/>
    <w:rsid w:val="00E20264"/>
    <w:rsid w:val="00E21042"/>
    <w:rsid w:val="00E25FB9"/>
    <w:rsid w:val="00E26D54"/>
    <w:rsid w:val="00E308B6"/>
    <w:rsid w:val="00E329BD"/>
    <w:rsid w:val="00E32CB3"/>
    <w:rsid w:val="00E32E81"/>
    <w:rsid w:val="00E376F9"/>
    <w:rsid w:val="00E40D72"/>
    <w:rsid w:val="00E47ECB"/>
    <w:rsid w:val="00E47FFE"/>
    <w:rsid w:val="00E50926"/>
    <w:rsid w:val="00E54467"/>
    <w:rsid w:val="00E54D6F"/>
    <w:rsid w:val="00E55B21"/>
    <w:rsid w:val="00E614E9"/>
    <w:rsid w:val="00E61C47"/>
    <w:rsid w:val="00E6684A"/>
    <w:rsid w:val="00E70BC3"/>
    <w:rsid w:val="00E71CC4"/>
    <w:rsid w:val="00E72141"/>
    <w:rsid w:val="00E73850"/>
    <w:rsid w:val="00E756BD"/>
    <w:rsid w:val="00E821D4"/>
    <w:rsid w:val="00E828FA"/>
    <w:rsid w:val="00E83C7A"/>
    <w:rsid w:val="00E84AD7"/>
    <w:rsid w:val="00E85815"/>
    <w:rsid w:val="00E936C3"/>
    <w:rsid w:val="00E96CD4"/>
    <w:rsid w:val="00EA0576"/>
    <w:rsid w:val="00EA2A94"/>
    <w:rsid w:val="00EB2D90"/>
    <w:rsid w:val="00EB676B"/>
    <w:rsid w:val="00EC1ADB"/>
    <w:rsid w:val="00EC1E5D"/>
    <w:rsid w:val="00EC7D10"/>
    <w:rsid w:val="00ED47B6"/>
    <w:rsid w:val="00ED5CAA"/>
    <w:rsid w:val="00ED7E57"/>
    <w:rsid w:val="00EE250B"/>
    <w:rsid w:val="00EE58AB"/>
    <w:rsid w:val="00EE6E98"/>
    <w:rsid w:val="00EF0858"/>
    <w:rsid w:val="00EF0E67"/>
    <w:rsid w:val="00EF1540"/>
    <w:rsid w:val="00EF3FDE"/>
    <w:rsid w:val="00EF649C"/>
    <w:rsid w:val="00EF7D7D"/>
    <w:rsid w:val="00F003BE"/>
    <w:rsid w:val="00F00C61"/>
    <w:rsid w:val="00F01D7C"/>
    <w:rsid w:val="00F026CE"/>
    <w:rsid w:val="00F02C12"/>
    <w:rsid w:val="00F05037"/>
    <w:rsid w:val="00F10193"/>
    <w:rsid w:val="00F10582"/>
    <w:rsid w:val="00F15776"/>
    <w:rsid w:val="00F157D3"/>
    <w:rsid w:val="00F16D25"/>
    <w:rsid w:val="00F1702A"/>
    <w:rsid w:val="00F170A8"/>
    <w:rsid w:val="00F177A7"/>
    <w:rsid w:val="00F2040D"/>
    <w:rsid w:val="00F22426"/>
    <w:rsid w:val="00F22662"/>
    <w:rsid w:val="00F23212"/>
    <w:rsid w:val="00F27B73"/>
    <w:rsid w:val="00F35AB8"/>
    <w:rsid w:val="00F37751"/>
    <w:rsid w:val="00F42DA3"/>
    <w:rsid w:val="00F43B08"/>
    <w:rsid w:val="00F4593F"/>
    <w:rsid w:val="00F465E5"/>
    <w:rsid w:val="00F507C6"/>
    <w:rsid w:val="00F53C36"/>
    <w:rsid w:val="00F57BFD"/>
    <w:rsid w:val="00F57D15"/>
    <w:rsid w:val="00F60CB0"/>
    <w:rsid w:val="00F64D13"/>
    <w:rsid w:val="00F6615E"/>
    <w:rsid w:val="00F663E0"/>
    <w:rsid w:val="00F72918"/>
    <w:rsid w:val="00F72E7D"/>
    <w:rsid w:val="00F73FBC"/>
    <w:rsid w:val="00F74C2B"/>
    <w:rsid w:val="00F82E99"/>
    <w:rsid w:val="00F82F4C"/>
    <w:rsid w:val="00F856A7"/>
    <w:rsid w:val="00F87DB9"/>
    <w:rsid w:val="00F906D5"/>
    <w:rsid w:val="00F920EA"/>
    <w:rsid w:val="00F94F62"/>
    <w:rsid w:val="00F95873"/>
    <w:rsid w:val="00F95CE9"/>
    <w:rsid w:val="00F97325"/>
    <w:rsid w:val="00FA0642"/>
    <w:rsid w:val="00FA48D5"/>
    <w:rsid w:val="00FA5B1F"/>
    <w:rsid w:val="00FA63AB"/>
    <w:rsid w:val="00FB2E52"/>
    <w:rsid w:val="00FB5468"/>
    <w:rsid w:val="00FC116F"/>
    <w:rsid w:val="00FC13C6"/>
    <w:rsid w:val="00FC2799"/>
    <w:rsid w:val="00FC6A73"/>
    <w:rsid w:val="00FC75D9"/>
    <w:rsid w:val="00FD003E"/>
    <w:rsid w:val="00FD0FFC"/>
    <w:rsid w:val="00FD2595"/>
    <w:rsid w:val="00FD3205"/>
    <w:rsid w:val="00FD375D"/>
    <w:rsid w:val="00FD38DD"/>
    <w:rsid w:val="00FD3EB0"/>
    <w:rsid w:val="00FD6F59"/>
    <w:rsid w:val="00FE014D"/>
    <w:rsid w:val="00FE0670"/>
    <w:rsid w:val="00FE126B"/>
    <w:rsid w:val="00FE22CC"/>
    <w:rsid w:val="00FE3E33"/>
    <w:rsid w:val="00FE41B3"/>
    <w:rsid w:val="00FE4E96"/>
    <w:rsid w:val="00FE6934"/>
    <w:rsid w:val="00FE6E4D"/>
    <w:rsid w:val="00FE6E93"/>
    <w:rsid w:val="00FE7AFF"/>
    <w:rsid w:val="00FF055C"/>
    <w:rsid w:val="00FF2AA5"/>
    <w:rsid w:val="00FF568D"/>
    <w:rsid w:val="00FF6920"/>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B7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2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F22426"/>
    <w:pPr>
      <w:spacing w:after="0" w:line="240" w:lineRule="auto"/>
    </w:pPr>
    <w:rPr>
      <w:sz w:val="20"/>
      <w:szCs w:val="20"/>
    </w:rPr>
  </w:style>
  <w:style w:type="character" w:customStyle="1" w:styleId="EndnoteTextChar">
    <w:name w:val="Endnote Text Char"/>
    <w:basedOn w:val="DefaultParagraphFont"/>
    <w:link w:val="EndnoteText"/>
    <w:rsid w:val="00F22426"/>
    <w:rPr>
      <w:sz w:val="20"/>
      <w:szCs w:val="20"/>
    </w:rPr>
  </w:style>
  <w:style w:type="character" w:styleId="EndnoteReference">
    <w:name w:val="endnote reference"/>
    <w:basedOn w:val="DefaultParagraphFont"/>
    <w:semiHidden/>
    <w:unhideWhenUsed/>
    <w:rsid w:val="00F22426"/>
    <w:rPr>
      <w:vertAlign w:val="superscript"/>
    </w:rPr>
  </w:style>
  <w:style w:type="character" w:styleId="Strong">
    <w:name w:val="Strong"/>
    <w:basedOn w:val="DefaultParagraphFont"/>
    <w:uiPriority w:val="22"/>
    <w:qFormat/>
    <w:rsid w:val="00C3595A"/>
    <w:rPr>
      <w:b/>
      <w:bCs/>
    </w:rPr>
  </w:style>
  <w:style w:type="character" w:styleId="Emphasis">
    <w:name w:val="Emphasis"/>
    <w:basedOn w:val="DefaultParagraphFont"/>
    <w:uiPriority w:val="20"/>
    <w:qFormat/>
    <w:rsid w:val="00926DA7"/>
    <w:rPr>
      <w:i/>
      <w:iCs/>
    </w:rPr>
  </w:style>
  <w:style w:type="character" w:customStyle="1" w:styleId="apple-converted-space">
    <w:name w:val="apple-converted-space"/>
    <w:basedOn w:val="DefaultParagraphFont"/>
    <w:rsid w:val="00926DA7"/>
  </w:style>
  <w:style w:type="character" w:customStyle="1" w:styleId="Heading1Char">
    <w:name w:val="Heading 1 Char"/>
    <w:basedOn w:val="DefaultParagraphFont"/>
    <w:link w:val="Heading1"/>
    <w:uiPriority w:val="9"/>
    <w:rsid w:val="00670B72"/>
    <w:rPr>
      <w:rFonts w:eastAsia="Times New Roman" w:cs="Times New Roman"/>
      <w:b/>
      <w:bCs/>
      <w:kern w:val="36"/>
      <w:sz w:val="48"/>
      <w:szCs w:val="48"/>
    </w:rPr>
  </w:style>
  <w:style w:type="paragraph" w:styleId="Header">
    <w:name w:val="header"/>
    <w:basedOn w:val="Normal"/>
    <w:link w:val="HeaderChar"/>
    <w:uiPriority w:val="99"/>
    <w:unhideWhenUsed/>
    <w:rsid w:val="005A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5C"/>
  </w:style>
  <w:style w:type="paragraph" w:styleId="Footer">
    <w:name w:val="footer"/>
    <w:basedOn w:val="Normal"/>
    <w:link w:val="FooterChar"/>
    <w:uiPriority w:val="99"/>
    <w:unhideWhenUsed/>
    <w:rsid w:val="005A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5C"/>
  </w:style>
  <w:style w:type="paragraph" w:styleId="BalloonText">
    <w:name w:val="Balloon Text"/>
    <w:basedOn w:val="Normal"/>
    <w:link w:val="BalloonTextChar"/>
    <w:uiPriority w:val="99"/>
    <w:semiHidden/>
    <w:unhideWhenUsed/>
    <w:rsid w:val="005A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5C"/>
    <w:rPr>
      <w:rFonts w:ascii="Tahoma" w:hAnsi="Tahoma" w:cs="Tahoma"/>
      <w:sz w:val="16"/>
      <w:szCs w:val="16"/>
    </w:rPr>
  </w:style>
  <w:style w:type="character" w:customStyle="1" w:styleId="Heading2Char">
    <w:name w:val="Heading 2 Char"/>
    <w:basedOn w:val="DefaultParagraphFont"/>
    <w:link w:val="Heading2"/>
    <w:uiPriority w:val="9"/>
    <w:semiHidden/>
    <w:rsid w:val="00BC2B8A"/>
    <w:rPr>
      <w:rFonts w:asciiTheme="majorHAnsi" w:eastAsiaTheme="majorEastAsia" w:hAnsiTheme="majorHAnsi" w:cstheme="majorBidi"/>
      <w:b/>
      <w:bCs/>
      <w:color w:val="4F81BD" w:themeColor="accent1"/>
      <w:sz w:val="26"/>
      <w:szCs w:val="26"/>
    </w:rPr>
  </w:style>
  <w:style w:type="character" w:customStyle="1" w:styleId="titleauthoretc">
    <w:name w:val="titleauthoretc"/>
    <w:basedOn w:val="DefaultParagraphFont"/>
    <w:rsid w:val="00BC2B8A"/>
  </w:style>
  <w:style w:type="character" w:styleId="Hyperlink">
    <w:name w:val="Hyperlink"/>
    <w:basedOn w:val="DefaultParagraphFont"/>
    <w:uiPriority w:val="99"/>
    <w:semiHidden/>
    <w:unhideWhenUsed/>
    <w:rsid w:val="00273968"/>
    <w:rPr>
      <w:color w:val="0000FF"/>
      <w:u w:val="single"/>
    </w:rPr>
  </w:style>
  <w:style w:type="character" w:customStyle="1" w:styleId="st1">
    <w:name w:val="st1"/>
    <w:basedOn w:val="DefaultParagraphFont"/>
    <w:rsid w:val="00DC6C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0B7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2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nhideWhenUsed/>
    <w:rsid w:val="00F22426"/>
    <w:pPr>
      <w:spacing w:after="0" w:line="240" w:lineRule="auto"/>
    </w:pPr>
    <w:rPr>
      <w:sz w:val="20"/>
      <w:szCs w:val="20"/>
    </w:rPr>
  </w:style>
  <w:style w:type="character" w:customStyle="1" w:styleId="EndnoteTextChar">
    <w:name w:val="Endnote Text Char"/>
    <w:basedOn w:val="DefaultParagraphFont"/>
    <w:link w:val="EndnoteText"/>
    <w:rsid w:val="00F22426"/>
    <w:rPr>
      <w:sz w:val="20"/>
      <w:szCs w:val="20"/>
    </w:rPr>
  </w:style>
  <w:style w:type="character" w:styleId="EndnoteReference">
    <w:name w:val="endnote reference"/>
    <w:basedOn w:val="DefaultParagraphFont"/>
    <w:semiHidden/>
    <w:unhideWhenUsed/>
    <w:rsid w:val="00F22426"/>
    <w:rPr>
      <w:vertAlign w:val="superscript"/>
    </w:rPr>
  </w:style>
  <w:style w:type="character" w:styleId="Strong">
    <w:name w:val="Strong"/>
    <w:basedOn w:val="DefaultParagraphFont"/>
    <w:uiPriority w:val="22"/>
    <w:qFormat/>
    <w:rsid w:val="00C3595A"/>
    <w:rPr>
      <w:b/>
      <w:bCs/>
    </w:rPr>
  </w:style>
  <w:style w:type="character" w:styleId="Emphasis">
    <w:name w:val="Emphasis"/>
    <w:basedOn w:val="DefaultParagraphFont"/>
    <w:uiPriority w:val="20"/>
    <w:qFormat/>
    <w:rsid w:val="00926DA7"/>
    <w:rPr>
      <w:i/>
      <w:iCs/>
    </w:rPr>
  </w:style>
  <w:style w:type="character" w:customStyle="1" w:styleId="apple-converted-space">
    <w:name w:val="apple-converted-space"/>
    <w:basedOn w:val="DefaultParagraphFont"/>
    <w:rsid w:val="00926DA7"/>
  </w:style>
  <w:style w:type="character" w:customStyle="1" w:styleId="Heading1Char">
    <w:name w:val="Heading 1 Char"/>
    <w:basedOn w:val="DefaultParagraphFont"/>
    <w:link w:val="Heading1"/>
    <w:uiPriority w:val="9"/>
    <w:rsid w:val="00670B72"/>
    <w:rPr>
      <w:rFonts w:eastAsia="Times New Roman" w:cs="Times New Roman"/>
      <w:b/>
      <w:bCs/>
      <w:kern w:val="36"/>
      <w:sz w:val="48"/>
      <w:szCs w:val="48"/>
    </w:rPr>
  </w:style>
  <w:style w:type="paragraph" w:styleId="Header">
    <w:name w:val="header"/>
    <w:basedOn w:val="Normal"/>
    <w:link w:val="HeaderChar"/>
    <w:uiPriority w:val="99"/>
    <w:unhideWhenUsed/>
    <w:rsid w:val="005A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5C"/>
  </w:style>
  <w:style w:type="paragraph" w:styleId="Footer">
    <w:name w:val="footer"/>
    <w:basedOn w:val="Normal"/>
    <w:link w:val="FooterChar"/>
    <w:uiPriority w:val="99"/>
    <w:unhideWhenUsed/>
    <w:rsid w:val="005A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5C"/>
  </w:style>
  <w:style w:type="paragraph" w:styleId="BalloonText">
    <w:name w:val="Balloon Text"/>
    <w:basedOn w:val="Normal"/>
    <w:link w:val="BalloonTextChar"/>
    <w:uiPriority w:val="99"/>
    <w:semiHidden/>
    <w:unhideWhenUsed/>
    <w:rsid w:val="005A0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5C"/>
    <w:rPr>
      <w:rFonts w:ascii="Tahoma" w:hAnsi="Tahoma" w:cs="Tahoma"/>
      <w:sz w:val="16"/>
      <w:szCs w:val="16"/>
    </w:rPr>
  </w:style>
  <w:style w:type="character" w:customStyle="1" w:styleId="Heading2Char">
    <w:name w:val="Heading 2 Char"/>
    <w:basedOn w:val="DefaultParagraphFont"/>
    <w:link w:val="Heading2"/>
    <w:uiPriority w:val="9"/>
    <w:semiHidden/>
    <w:rsid w:val="00BC2B8A"/>
    <w:rPr>
      <w:rFonts w:asciiTheme="majorHAnsi" w:eastAsiaTheme="majorEastAsia" w:hAnsiTheme="majorHAnsi" w:cstheme="majorBidi"/>
      <w:b/>
      <w:bCs/>
      <w:color w:val="4F81BD" w:themeColor="accent1"/>
      <w:sz w:val="26"/>
      <w:szCs w:val="26"/>
    </w:rPr>
  </w:style>
  <w:style w:type="character" w:customStyle="1" w:styleId="titleauthoretc">
    <w:name w:val="titleauthoretc"/>
    <w:basedOn w:val="DefaultParagraphFont"/>
    <w:rsid w:val="00BC2B8A"/>
  </w:style>
  <w:style w:type="character" w:styleId="Hyperlink">
    <w:name w:val="Hyperlink"/>
    <w:basedOn w:val="DefaultParagraphFont"/>
    <w:uiPriority w:val="99"/>
    <w:semiHidden/>
    <w:unhideWhenUsed/>
    <w:rsid w:val="00273968"/>
    <w:rPr>
      <w:color w:val="0000FF"/>
      <w:u w:val="single"/>
    </w:rPr>
  </w:style>
  <w:style w:type="character" w:customStyle="1" w:styleId="st1">
    <w:name w:val="st1"/>
    <w:basedOn w:val="DefaultParagraphFont"/>
    <w:rsid w:val="00DC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0596">
      <w:bodyDiv w:val="1"/>
      <w:marLeft w:val="0"/>
      <w:marRight w:val="0"/>
      <w:marTop w:val="0"/>
      <w:marBottom w:val="0"/>
      <w:divBdr>
        <w:top w:val="none" w:sz="0" w:space="0" w:color="auto"/>
        <w:left w:val="none" w:sz="0" w:space="0" w:color="auto"/>
        <w:bottom w:val="none" w:sz="0" w:space="0" w:color="auto"/>
        <w:right w:val="none" w:sz="0" w:space="0" w:color="auto"/>
      </w:divBdr>
    </w:div>
    <w:div w:id="513417150">
      <w:bodyDiv w:val="1"/>
      <w:marLeft w:val="0"/>
      <w:marRight w:val="0"/>
      <w:marTop w:val="0"/>
      <w:marBottom w:val="0"/>
      <w:divBdr>
        <w:top w:val="none" w:sz="0" w:space="0" w:color="auto"/>
        <w:left w:val="none" w:sz="0" w:space="0" w:color="auto"/>
        <w:bottom w:val="none" w:sz="0" w:space="0" w:color="auto"/>
        <w:right w:val="none" w:sz="0" w:space="0" w:color="auto"/>
      </w:divBdr>
      <w:divsChild>
        <w:div w:id="703139435">
          <w:marLeft w:val="0"/>
          <w:marRight w:val="0"/>
          <w:marTop w:val="0"/>
          <w:marBottom w:val="0"/>
          <w:divBdr>
            <w:top w:val="none" w:sz="0" w:space="0" w:color="auto"/>
            <w:left w:val="none" w:sz="0" w:space="0" w:color="auto"/>
            <w:bottom w:val="none" w:sz="0" w:space="0" w:color="auto"/>
            <w:right w:val="none" w:sz="0" w:space="0" w:color="auto"/>
          </w:divBdr>
        </w:div>
        <w:div w:id="649676952">
          <w:marLeft w:val="0"/>
          <w:marRight w:val="0"/>
          <w:marTop w:val="0"/>
          <w:marBottom w:val="0"/>
          <w:divBdr>
            <w:top w:val="none" w:sz="0" w:space="0" w:color="auto"/>
            <w:left w:val="none" w:sz="0" w:space="0" w:color="auto"/>
            <w:bottom w:val="none" w:sz="0" w:space="0" w:color="auto"/>
            <w:right w:val="none" w:sz="0" w:space="0" w:color="auto"/>
          </w:divBdr>
        </w:div>
      </w:divsChild>
    </w:div>
    <w:div w:id="812718899">
      <w:bodyDiv w:val="1"/>
      <w:marLeft w:val="0"/>
      <w:marRight w:val="0"/>
      <w:marTop w:val="0"/>
      <w:marBottom w:val="0"/>
      <w:divBdr>
        <w:top w:val="none" w:sz="0" w:space="0" w:color="auto"/>
        <w:left w:val="none" w:sz="0" w:space="0" w:color="auto"/>
        <w:bottom w:val="none" w:sz="0" w:space="0" w:color="auto"/>
        <w:right w:val="none" w:sz="0" w:space="0" w:color="auto"/>
      </w:divBdr>
    </w:div>
    <w:div w:id="1433548221">
      <w:bodyDiv w:val="1"/>
      <w:marLeft w:val="0"/>
      <w:marRight w:val="0"/>
      <w:marTop w:val="0"/>
      <w:marBottom w:val="0"/>
      <w:divBdr>
        <w:top w:val="none" w:sz="0" w:space="0" w:color="auto"/>
        <w:left w:val="none" w:sz="0" w:space="0" w:color="auto"/>
        <w:bottom w:val="none" w:sz="0" w:space="0" w:color="auto"/>
        <w:right w:val="none" w:sz="0" w:space="0" w:color="auto"/>
      </w:divBdr>
      <w:divsChild>
        <w:div w:id="226696209">
          <w:marLeft w:val="0"/>
          <w:marRight w:val="0"/>
          <w:marTop w:val="0"/>
          <w:marBottom w:val="0"/>
          <w:divBdr>
            <w:top w:val="none" w:sz="0" w:space="0" w:color="auto"/>
            <w:left w:val="none" w:sz="0" w:space="0" w:color="auto"/>
            <w:bottom w:val="none" w:sz="0" w:space="0" w:color="auto"/>
            <w:right w:val="none" w:sz="0" w:space="0" w:color="auto"/>
          </w:divBdr>
        </w:div>
        <w:div w:id="1152454626">
          <w:marLeft w:val="0"/>
          <w:marRight w:val="0"/>
          <w:marTop w:val="0"/>
          <w:marBottom w:val="0"/>
          <w:divBdr>
            <w:top w:val="none" w:sz="0" w:space="0" w:color="auto"/>
            <w:left w:val="none" w:sz="0" w:space="0" w:color="auto"/>
            <w:bottom w:val="none" w:sz="0" w:space="0" w:color="auto"/>
            <w:right w:val="none" w:sz="0" w:space="0" w:color="auto"/>
          </w:divBdr>
        </w:div>
      </w:divsChild>
    </w:div>
    <w:div w:id="1468164531">
      <w:bodyDiv w:val="1"/>
      <w:marLeft w:val="0"/>
      <w:marRight w:val="0"/>
      <w:marTop w:val="0"/>
      <w:marBottom w:val="0"/>
      <w:divBdr>
        <w:top w:val="none" w:sz="0" w:space="0" w:color="auto"/>
        <w:left w:val="none" w:sz="0" w:space="0" w:color="auto"/>
        <w:bottom w:val="none" w:sz="0" w:space="0" w:color="auto"/>
        <w:right w:val="none" w:sz="0" w:space="0" w:color="auto"/>
      </w:divBdr>
    </w:div>
    <w:div w:id="1727338875">
      <w:bodyDiv w:val="1"/>
      <w:marLeft w:val="0"/>
      <w:marRight w:val="0"/>
      <w:marTop w:val="0"/>
      <w:marBottom w:val="0"/>
      <w:divBdr>
        <w:top w:val="none" w:sz="0" w:space="0" w:color="auto"/>
        <w:left w:val="none" w:sz="0" w:space="0" w:color="auto"/>
        <w:bottom w:val="none" w:sz="0" w:space="0" w:color="auto"/>
        <w:right w:val="none" w:sz="0" w:space="0" w:color="auto"/>
      </w:divBdr>
    </w:div>
    <w:div w:id="1788695855">
      <w:bodyDiv w:val="1"/>
      <w:marLeft w:val="0"/>
      <w:marRight w:val="0"/>
      <w:marTop w:val="0"/>
      <w:marBottom w:val="0"/>
      <w:divBdr>
        <w:top w:val="none" w:sz="0" w:space="0" w:color="auto"/>
        <w:left w:val="none" w:sz="0" w:space="0" w:color="auto"/>
        <w:bottom w:val="none" w:sz="0" w:space="0" w:color="auto"/>
        <w:right w:val="none" w:sz="0" w:space="0" w:color="auto"/>
      </w:divBdr>
      <w:divsChild>
        <w:div w:id="1911192260">
          <w:marLeft w:val="0"/>
          <w:marRight w:val="0"/>
          <w:marTop w:val="0"/>
          <w:marBottom w:val="240"/>
          <w:divBdr>
            <w:top w:val="none" w:sz="0" w:space="0" w:color="auto"/>
            <w:left w:val="none" w:sz="0" w:space="0" w:color="auto"/>
            <w:bottom w:val="none" w:sz="0" w:space="0" w:color="auto"/>
            <w:right w:val="none" w:sz="0" w:space="0" w:color="auto"/>
          </w:divBdr>
        </w:div>
      </w:divsChild>
    </w:div>
    <w:div w:id="1945461126">
      <w:bodyDiv w:val="1"/>
      <w:marLeft w:val="0"/>
      <w:marRight w:val="0"/>
      <w:marTop w:val="0"/>
      <w:marBottom w:val="0"/>
      <w:divBdr>
        <w:top w:val="none" w:sz="0" w:space="0" w:color="auto"/>
        <w:left w:val="none" w:sz="0" w:space="0" w:color="auto"/>
        <w:bottom w:val="none" w:sz="0" w:space="0" w:color="auto"/>
        <w:right w:val="none" w:sz="0" w:space="0" w:color="auto"/>
      </w:divBdr>
      <w:divsChild>
        <w:div w:id="38248567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17</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Weinreb, Jenya</cp:lastModifiedBy>
  <cp:revision>104</cp:revision>
  <dcterms:created xsi:type="dcterms:W3CDTF">2014-04-19T20:01:00Z</dcterms:created>
  <dcterms:modified xsi:type="dcterms:W3CDTF">2014-07-29T16:02:00Z</dcterms:modified>
</cp:coreProperties>
</file>