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004" w:rsidRDefault="005E2004" w:rsidP="0072498B">
      <w:pPr>
        <w:spacing w:after="0" w:line="480" w:lineRule="auto"/>
        <w:rPr>
          <w:ins w:id="0" w:author="Weinreb, Jenya" w:date="2014-07-25T14:34:00Z"/>
          <w:rFonts w:ascii="Times New Roman" w:hAnsi="Times New Roman" w:cs="Times New Roman"/>
          <w:sz w:val="24"/>
          <w:szCs w:val="24"/>
        </w:rPr>
      </w:pPr>
      <w:ins w:id="1" w:author="Weinreb, Jenya" w:date="2014-07-25T14:34:00Z">
        <w:r>
          <w:rPr>
            <w:rFonts w:ascii="Times New Roman" w:hAnsi="Times New Roman" w:cs="Times New Roman"/>
            <w:sz w:val="24"/>
            <w:szCs w:val="24"/>
          </w:rPr>
          <w:t>&lt;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fmt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>&gt;</w:t>
        </w:r>
        <w:bookmarkStart w:id="2" w:name="Editing"/>
        <w:bookmarkEnd w:id="2"/>
        <w:r>
          <w:rPr>
            <w:rFonts w:ascii="Times New Roman" w:hAnsi="Times New Roman" w:cs="Times New Roman"/>
            <w:sz w:val="24"/>
            <w:szCs w:val="24"/>
          </w:rPr>
          <w:t>Acknowledgments</w:t>
        </w:r>
      </w:ins>
    </w:p>
    <w:p w:rsidR="00E974F4" w:rsidRDefault="00E974F4" w:rsidP="0072498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Chasing the remnants of Adolf Hitler’s domesticity has taken me from Tucson, Arizona</w:t>
      </w:r>
      <w:ins w:id="3" w:author="Weinreb, Jenya" w:date="2014-07-25T14:35:00Z">
        <w:r w:rsidR="00132984">
          <w:rPr>
            <w:rFonts w:ascii="Times New Roman" w:hAnsi="Times New Roman" w:cs="Times New Roman"/>
            <w:sz w:val="24"/>
            <w:szCs w:val="24"/>
          </w:rPr>
          <w:t>,</w:t>
        </w:r>
      </w:ins>
      <w:bookmarkStart w:id="4" w:name="_GoBack"/>
      <w:bookmarkEnd w:id="4"/>
      <w:r>
        <w:rPr>
          <w:rFonts w:ascii="Times New Roman" w:hAnsi="Times New Roman" w:cs="Times New Roman"/>
          <w:sz w:val="24"/>
          <w:szCs w:val="24"/>
        </w:rPr>
        <w:t xml:space="preserve"> to the Austrian Alps, and along the way I </w:t>
      </w:r>
      <w:r w:rsidR="008B1F58">
        <w:rPr>
          <w:rFonts w:ascii="Times New Roman" w:hAnsi="Times New Roman" w:cs="Times New Roman"/>
          <w:sz w:val="24"/>
          <w:szCs w:val="24"/>
        </w:rPr>
        <w:t xml:space="preserve">have </w:t>
      </w:r>
      <w:r w:rsidR="000827BF">
        <w:rPr>
          <w:rFonts w:ascii="Times New Roman" w:hAnsi="Times New Roman" w:cs="Times New Roman"/>
          <w:sz w:val="24"/>
          <w:szCs w:val="24"/>
        </w:rPr>
        <w:t>been met with</w:t>
      </w:r>
      <w:r>
        <w:rPr>
          <w:rFonts w:ascii="Times New Roman" w:hAnsi="Times New Roman" w:cs="Times New Roman"/>
          <w:sz w:val="24"/>
          <w:szCs w:val="24"/>
        </w:rPr>
        <w:t xml:space="preserve"> hospitality and </w:t>
      </w:r>
      <w:r w:rsidR="00484160">
        <w:rPr>
          <w:rFonts w:ascii="Times New Roman" w:hAnsi="Times New Roman" w:cs="Times New Roman"/>
          <w:sz w:val="24"/>
          <w:szCs w:val="24"/>
        </w:rPr>
        <w:t>gracious</w:t>
      </w:r>
      <w:r>
        <w:rPr>
          <w:rFonts w:ascii="Times New Roman" w:hAnsi="Times New Roman" w:cs="Times New Roman"/>
          <w:sz w:val="24"/>
          <w:szCs w:val="24"/>
        </w:rPr>
        <w:t xml:space="preserve"> help.  Dieter </w:t>
      </w:r>
      <w:r w:rsidR="0077108F">
        <w:rPr>
          <w:rFonts w:ascii="Times New Roman" w:hAnsi="Times New Roman" w:cs="Times New Roman"/>
          <w:sz w:val="24"/>
          <w:szCs w:val="24"/>
        </w:rPr>
        <w:t xml:space="preserve">and Margit </w:t>
      </w:r>
      <w:r>
        <w:rPr>
          <w:rFonts w:ascii="Times New Roman" w:hAnsi="Times New Roman" w:cs="Times New Roman"/>
          <w:sz w:val="24"/>
          <w:szCs w:val="24"/>
        </w:rPr>
        <w:t>Umlauf welcom</w:t>
      </w:r>
      <w:r w:rsidR="008B1F58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me into </w:t>
      </w:r>
      <w:r w:rsidR="0077108F">
        <w:rPr>
          <w:rFonts w:ascii="Times New Roman" w:hAnsi="Times New Roman" w:cs="Times New Roman"/>
          <w:sz w:val="24"/>
          <w:szCs w:val="24"/>
        </w:rPr>
        <w:t>their</w:t>
      </w:r>
      <w:r>
        <w:rPr>
          <w:rFonts w:ascii="Times New Roman" w:hAnsi="Times New Roman" w:cs="Times New Roman"/>
          <w:sz w:val="24"/>
          <w:szCs w:val="24"/>
        </w:rPr>
        <w:t xml:space="preserve"> home and shar</w:t>
      </w:r>
      <w:r w:rsidR="008B1F58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108F">
        <w:rPr>
          <w:rFonts w:ascii="Times New Roman" w:hAnsi="Times New Roman" w:cs="Times New Roman"/>
          <w:sz w:val="24"/>
          <w:szCs w:val="24"/>
        </w:rPr>
        <w:t>their</w:t>
      </w:r>
      <w:r>
        <w:rPr>
          <w:rFonts w:ascii="Times New Roman" w:hAnsi="Times New Roman" w:cs="Times New Roman"/>
          <w:sz w:val="24"/>
          <w:szCs w:val="24"/>
        </w:rPr>
        <w:t xml:space="preserve"> family’s history.  Charles Turner</w:t>
      </w:r>
      <w:r w:rsidR="00043643">
        <w:rPr>
          <w:rFonts w:ascii="Times New Roman" w:hAnsi="Times New Roman" w:cs="Times New Roman"/>
          <w:sz w:val="24"/>
          <w:szCs w:val="24"/>
        </w:rPr>
        <w:t xml:space="preserve"> repeatedly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3805">
        <w:rPr>
          <w:rFonts w:ascii="Times New Roman" w:hAnsi="Times New Roman" w:cs="Times New Roman"/>
          <w:sz w:val="24"/>
          <w:szCs w:val="24"/>
        </w:rPr>
        <w:t>passed along</w:t>
      </w:r>
      <w:r w:rsidR="00452B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valuable </w:t>
      </w:r>
      <w:r w:rsidR="00744206">
        <w:rPr>
          <w:rFonts w:ascii="Times New Roman" w:hAnsi="Times New Roman" w:cs="Times New Roman"/>
          <w:sz w:val="24"/>
          <w:szCs w:val="24"/>
        </w:rPr>
        <w:t>sources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484682">
        <w:rPr>
          <w:rFonts w:ascii="Times New Roman" w:hAnsi="Times New Roman" w:cs="Times New Roman"/>
          <w:sz w:val="24"/>
          <w:szCs w:val="24"/>
        </w:rPr>
        <w:t xml:space="preserve">Franz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Andrelang</w:t>
      </w:r>
      <w:proofErr w:type="spellEnd"/>
      <w:r w:rsidR="00484682">
        <w:rPr>
          <w:rFonts w:ascii="Times New Roman" w:hAnsi="Times New Roman" w:cs="Times New Roman"/>
          <w:sz w:val="24"/>
          <w:szCs w:val="24"/>
        </w:rPr>
        <w:t xml:space="preserve"> gave me access to the sealed personal papers of </w:t>
      </w:r>
      <w:proofErr w:type="spellStart"/>
      <w:r w:rsidR="00484682">
        <w:rPr>
          <w:rFonts w:ascii="Times New Roman" w:hAnsi="Times New Roman" w:cs="Times New Roman"/>
          <w:sz w:val="24"/>
          <w:szCs w:val="24"/>
        </w:rPr>
        <w:t>Gerdy</w:t>
      </w:r>
      <w:proofErr w:type="spellEnd"/>
      <w:r w:rsidR="00484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682">
        <w:rPr>
          <w:rFonts w:ascii="Times New Roman" w:hAnsi="Times New Roman" w:cs="Times New Roman"/>
          <w:sz w:val="24"/>
          <w:szCs w:val="24"/>
        </w:rPr>
        <w:t>Troost</w:t>
      </w:r>
      <w:proofErr w:type="spellEnd"/>
      <w:r w:rsidR="00484682">
        <w:rPr>
          <w:rFonts w:ascii="Times New Roman" w:hAnsi="Times New Roman" w:cs="Times New Roman"/>
          <w:sz w:val="24"/>
          <w:szCs w:val="24"/>
        </w:rPr>
        <w:t xml:space="preserve">, and Nino </w:t>
      </w:r>
      <w:proofErr w:type="spellStart"/>
      <w:r w:rsidR="00484682">
        <w:rPr>
          <w:rFonts w:ascii="Times New Roman" w:hAnsi="Times New Roman" w:cs="Times New Roman"/>
          <w:sz w:val="24"/>
          <w:szCs w:val="24"/>
        </w:rPr>
        <w:t>Nodia</w:t>
      </w:r>
      <w:proofErr w:type="spellEnd"/>
      <w:r w:rsidR="00484682">
        <w:rPr>
          <w:rFonts w:ascii="Times New Roman" w:hAnsi="Times New Roman" w:cs="Times New Roman"/>
          <w:sz w:val="24"/>
          <w:szCs w:val="24"/>
        </w:rPr>
        <w:t xml:space="preserve"> helped me </w:t>
      </w:r>
      <w:r w:rsidR="001D13FF">
        <w:rPr>
          <w:rFonts w:ascii="Times New Roman" w:hAnsi="Times New Roman" w:cs="Times New Roman"/>
          <w:sz w:val="24"/>
          <w:szCs w:val="24"/>
        </w:rPr>
        <w:t xml:space="preserve">to </w:t>
      </w:r>
      <w:r w:rsidR="00484682">
        <w:rPr>
          <w:rFonts w:ascii="Times New Roman" w:hAnsi="Times New Roman" w:cs="Times New Roman"/>
          <w:sz w:val="24"/>
          <w:szCs w:val="24"/>
        </w:rPr>
        <w:t>navigate the immense uncatalogued collection.</w:t>
      </w:r>
      <w:r w:rsidR="00744206">
        <w:rPr>
          <w:rFonts w:ascii="Times New Roman" w:hAnsi="Times New Roman" w:cs="Times New Roman"/>
          <w:sz w:val="24"/>
          <w:szCs w:val="24"/>
        </w:rPr>
        <w:t xml:space="preserve">  </w:t>
      </w:r>
      <w:r w:rsidR="00043643">
        <w:rPr>
          <w:rFonts w:ascii="Times New Roman" w:hAnsi="Times New Roman" w:cs="Times New Roman"/>
          <w:sz w:val="24"/>
          <w:szCs w:val="24"/>
        </w:rPr>
        <w:t xml:space="preserve">Richard Reiter </w:t>
      </w:r>
      <w:r w:rsidR="00B57DC8">
        <w:rPr>
          <w:rFonts w:ascii="Times New Roman" w:hAnsi="Times New Roman" w:cs="Times New Roman"/>
          <w:sz w:val="24"/>
          <w:szCs w:val="24"/>
        </w:rPr>
        <w:t>offered</w:t>
      </w:r>
      <w:r w:rsidR="00043643">
        <w:rPr>
          <w:rFonts w:ascii="Times New Roman" w:hAnsi="Times New Roman" w:cs="Times New Roman"/>
          <w:sz w:val="24"/>
          <w:szCs w:val="24"/>
        </w:rPr>
        <w:t xml:space="preserve"> memories and answered questions about the Obersalzberg.</w:t>
      </w:r>
      <w:r w:rsidR="00484682">
        <w:rPr>
          <w:rFonts w:ascii="Times New Roman" w:hAnsi="Times New Roman" w:cs="Times New Roman"/>
          <w:sz w:val="24"/>
          <w:szCs w:val="24"/>
        </w:rPr>
        <w:t xml:space="preserve"> </w:t>
      </w:r>
      <w:r w:rsidR="00043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08F">
        <w:rPr>
          <w:rFonts w:ascii="Times New Roman" w:hAnsi="Times New Roman" w:cs="Times New Roman"/>
          <w:sz w:val="24"/>
          <w:szCs w:val="24"/>
        </w:rPr>
        <w:t>Harald</w:t>
      </w:r>
      <w:proofErr w:type="spellEnd"/>
      <w:r w:rsidR="0077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08F">
        <w:rPr>
          <w:rFonts w:ascii="Times New Roman" w:hAnsi="Times New Roman" w:cs="Times New Roman"/>
          <w:sz w:val="24"/>
          <w:szCs w:val="24"/>
        </w:rPr>
        <w:t>Freundorfer</w:t>
      </w:r>
      <w:proofErr w:type="spellEnd"/>
      <w:r w:rsidR="002B1E93">
        <w:rPr>
          <w:rFonts w:ascii="Times New Roman" w:hAnsi="Times New Roman" w:cs="Times New Roman"/>
          <w:sz w:val="24"/>
          <w:szCs w:val="24"/>
        </w:rPr>
        <w:t xml:space="preserve"> </w:t>
      </w:r>
      <w:r w:rsidR="008B1F58">
        <w:rPr>
          <w:rFonts w:ascii="Times New Roman" w:hAnsi="Times New Roman" w:cs="Times New Roman"/>
          <w:sz w:val="24"/>
          <w:szCs w:val="24"/>
        </w:rPr>
        <w:t>toured me through</w:t>
      </w:r>
      <w:r w:rsidR="002B1E93">
        <w:rPr>
          <w:rFonts w:ascii="Times New Roman" w:hAnsi="Times New Roman" w:cs="Times New Roman"/>
          <w:sz w:val="24"/>
          <w:szCs w:val="24"/>
        </w:rPr>
        <w:t xml:space="preserve"> Hitler’s Munich apartment building.  </w:t>
      </w:r>
      <w:r w:rsidR="008B1F58">
        <w:rPr>
          <w:rFonts w:ascii="Times New Roman" w:hAnsi="Times New Roman" w:cs="Times New Roman"/>
          <w:sz w:val="24"/>
          <w:szCs w:val="24"/>
        </w:rPr>
        <w:t>I thank them all for enabling and enriching my research.</w:t>
      </w:r>
    </w:p>
    <w:p w:rsidR="000B4C99" w:rsidRDefault="00A563DC" w:rsidP="0072498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travels have been </w:t>
      </w:r>
      <w:r w:rsidR="00334D10">
        <w:rPr>
          <w:rFonts w:ascii="Times New Roman" w:hAnsi="Times New Roman" w:cs="Times New Roman"/>
          <w:sz w:val="24"/>
          <w:szCs w:val="24"/>
        </w:rPr>
        <w:t xml:space="preserve">generously </w:t>
      </w:r>
      <w:r w:rsidR="00654A10">
        <w:rPr>
          <w:rFonts w:ascii="Times New Roman" w:hAnsi="Times New Roman" w:cs="Times New Roman"/>
          <w:sz w:val="24"/>
          <w:szCs w:val="24"/>
        </w:rPr>
        <w:t>funded</w:t>
      </w:r>
      <w:r>
        <w:rPr>
          <w:rFonts w:ascii="Times New Roman" w:hAnsi="Times New Roman" w:cs="Times New Roman"/>
          <w:sz w:val="24"/>
          <w:szCs w:val="24"/>
        </w:rPr>
        <w:t xml:space="preserve"> by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Gerda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Henkel Foundation, the Graham Foundation</w:t>
      </w:r>
      <w:r w:rsidR="0019256F">
        <w:rPr>
          <w:rFonts w:ascii="Times New Roman" w:hAnsi="Times New Roman" w:cs="Times New Roman"/>
          <w:sz w:val="24"/>
          <w:szCs w:val="24"/>
        </w:rPr>
        <w:t xml:space="preserve"> for Advanced Studies in the Fine Arts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34D10">
        <w:rPr>
          <w:rFonts w:ascii="Times New Roman" w:hAnsi="Times New Roman" w:cs="Times New Roman"/>
          <w:sz w:val="24"/>
          <w:szCs w:val="24"/>
        </w:rPr>
        <w:t xml:space="preserve">the German Academic Exchange Service (DAAD), and the Baldy Center </w:t>
      </w:r>
      <w:r w:rsidR="00030ACE">
        <w:rPr>
          <w:rFonts w:ascii="Times New Roman" w:hAnsi="Times New Roman" w:cs="Times New Roman"/>
          <w:sz w:val="24"/>
          <w:szCs w:val="24"/>
        </w:rPr>
        <w:t xml:space="preserve">for Law and Social Policy </w:t>
      </w:r>
      <w:r w:rsidR="00B57DC8">
        <w:rPr>
          <w:rFonts w:ascii="Times New Roman" w:hAnsi="Times New Roman" w:cs="Times New Roman"/>
          <w:sz w:val="24"/>
          <w:szCs w:val="24"/>
        </w:rPr>
        <w:t>of</w:t>
      </w:r>
      <w:r w:rsidR="00334D10">
        <w:rPr>
          <w:rFonts w:ascii="Times New Roman" w:hAnsi="Times New Roman" w:cs="Times New Roman"/>
          <w:sz w:val="24"/>
          <w:szCs w:val="24"/>
        </w:rPr>
        <w:t xml:space="preserve"> the University at Buffalo.  As a fellow at </w:t>
      </w:r>
      <w:r w:rsidR="001D13FF">
        <w:rPr>
          <w:rFonts w:ascii="Times New Roman" w:hAnsi="Times New Roman" w:cs="Times New Roman"/>
          <w:sz w:val="24"/>
          <w:szCs w:val="24"/>
        </w:rPr>
        <w:t>Rice University’s</w:t>
      </w:r>
      <w:r w:rsidR="00334D10">
        <w:rPr>
          <w:rFonts w:ascii="Times New Roman" w:hAnsi="Times New Roman" w:cs="Times New Roman"/>
          <w:sz w:val="24"/>
          <w:szCs w:val="24"/>
        </w:rPr>
        <w:t xml:space="preserve"> Humanities Research Center, I found a home-away-from-home where I could engage with other scholars and </w:t>
      </w:r>
      <w:r w:rsidR="00452B66">
        <w:rPr>
          <w:rFonts w:ascii="Times New Roman" w:hAnsi="Times New Roman" w:cs="Times New Roman"/>
          <w:sz w:val="24"/>
          <w:szCs w:val="24"/>
        </w:rPr>
        <w:t>undertake research with the</w:t>
      </w:r>
      <w:r w:rsidR="00791B94">
        <w:rPr>
          <w:rFonts w:ascii="Times New Roman" w:hAnsi="Times New Roman" w:cs="Times New Roman"/>
          <w:sz w:val="24"/>
          <w:szCs w:val="24"/>
        </w:rPr>
        <w:t xml:space="preserve"> </w:t>
      </w:r>
      <w:r w:rsidR="0004795D">
        <w:rPr>
          <w:rFonts w:ascii="Times New Roman" w:hAnsi="Times New Roman" w:cs="Times New Roman"/>
          <w:sz w:val="24"/>
          <w:szCs w:val="24"/>
        </w:rPr>
        <w:t>thoughtful</w:t>
      </w:r>
      <w:r w:rsidR="00DD038C">
        <w:rPr>
          <w:rFonts w:ascii="Times New Roman" w:hAnsi="Times New Roman" w:cs="Times New Roman"/>
          <w:sz w:val="24"/>
          <w:szCs w:val="24"/>
        </w:rPr>
        <w:t xml:space="preserve"> assistance</w:t>
      </w:r>
      <w:r w:rsidR="00791B94">
        <w:rPr>
          <w:rFonts w:ascii="Times New Roman" w:hAnsi="Times New Roman" w:cs="Times New Roman"/>
          <w:sz w:val="24"/>
          <w:szCs w:val="24"/>
        </w:rPr>
        <w:t xml:space="preserve"> </w:t>
      </w:r>
      <w:r w:rsidR="00DD038C">
        <w:rPr>
          <w:rFonts w:ascii="Times New Roman" w:hAnsi="Times New Roman" w:cs="Times New Roman"/>
          <w:sz w:val="24"/>
          <w:szCs w:val="24"/>
        </w:rPr>
        <w:t xml:space="preserve">of </w:t>
      </w:r>
      <w:r w:rsidR="00452B66">
        <w:rPr>
          <w:rFonts w:ascii="Times New Roman" w:hAnsi="Times New Roman" w:cs="Times New Roman"/>
          <w:sz w:val="24"/>
          <w:szCs w:val="24"/>
        </w:rPr>
        <w:t>the</w:t>
      </w:r>
      <w:r w:rsidR="00791B94">
        <w:rPr>
          <w:rFonts w:ascii="Times New Roman" w:hAnsi="Times New Roman" w:cs="Times New Roman"/>
          <w:sz w:val="24"/>
          <w:szCs w:val="24"/>
        </w:rPr>
        <w:t xml:space="preserve"> center</w:t>
      </w:r>
      <w:r w:rsidR="00452B66">
        <w:rPr>
          <w:rFonts w:ascii="Times New Roman" w:hAnsi="Times New Roman" w:cs="Times New Roman"/>
          <w:sz w:val="24"/>
          <w:szCs w:val="24"/>
        </w:rPr>
        <w:t>’s</w:t>
      </w:r>
      <w:r w:rsidR="00791B94">
        <w:rPr>
          <w:rFonts w:ascii="Times New Roman" w:hAnsi="Times New Roman" w:cs="Times New Roman"/>
          <w:sz w:val="24"/>
          <w:szCs w:val="24"/>
        </w:rPr>
        <w:t xml:space="preserve"> staff</w:t>
      </w:r>
      <w:r w:rsidR="00334D10">
        <w:rPr>
          <w:rFonts w:ascii="Times New Roman" w:hAnsi="Times New Roman" w:cs="Times New Roman"/>
          <w:sz w:val="24"/>
          <w:szCs w:val="24"/>
        </w:rPr>
        <w:t xml:space="preserve">.  </w:t>
      </w:r>
      <w:r w:rsidR="00452B66">
        <w:rPr>
          <w:rFonts w:ascii="Times New Roman" w:hAnsi="Times New Roman" w:cs="Times New Roman"/>
          <w:sz w:val="24"/>
          <w:szCs w:val="24"/>
        </w:rPr>
        <w:t>The</w:t>
      </w:r>
      <w:r w:rsidR="00334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D10">
        <w:rPr>
          <w:rFonts w:ascii="Times New Roman" w:hAnsi="Times New Roman" w:cs="Times New Roman"/>
          <w:sz w:val="24"/>
          <w:szCs w:val="24"/>
        </w:rPr>
        <w:t>Wolfsonian</w:t>
      </w:r>
      <w:proofErr w:type="spellEnd"/>
      <w:r w:rsidR="00EF1486">
        <w:rPr>
          <w:rFonts w:ascii="Times New Roman" w:hAnsi="Times New Roman" w:cs="Times New Roman"/>
          <w:sz w:val="24"/>
          <w:szCs w:val="24"/>
        </w:rPr>
        <w:t>-FIU</w:t>
      </w:r>
      <w:r w:rsidR="00334D10">
        <w:rPr>
          <w:rFonts w:ascii="Times New Roman" w:hAnsi="Times New Roman" w:cs="Times New Roman"/>
          <w:sz w:val="24"/>
          <w:szCs w:val="24"/>
        </w:rPr>
        <w:t xml:space="preserve"> Museum in Miami Beach </w:t>
      </w:r>
      <w:r w:rsidR="004E5F28">
        <w:rPr>
          <w:rFonts w:ascii="Times New Roman" w:hAnsi="Times New Roman" w:cs="Times New Roman"/>
          <w:sz w:val="24"/>
          <w:szCs w:val="24"/>
        </w:rPr>
        <w:t>awarded</w:t>
      </w:r>
      <w:r w:rsidR="00334D10">
        <w:rPr>
          <w:rFonts w:ascii="Times New Roman" w:hAnsi="Times New Roman" w:cs="Times New Roman"/>
          <w:sz w:val="24"/>
          <w:szCs w:val="24"/>
        </w:rPr>
        <w:t xml:space="preserve"> a fellowship to study their </w:t>
      </w:r>
      <w:r w:rsidR="0015253F">
        <w:rPr>
          <w:rFonts w:ascii="Times New Roman" w:hAnsi="Times New Roman" w:cs="Times New Roman"/>
          <w:sz w:val="24"/>
          <w:szCs w:val="24"/>
        </w:rPr>
        <w:t xml:space="preserve">Third Reich </w:t>
      </w:r>
      <w:r w:rsidR="00334D10">
        <w:rPr>
          <w:rFonts w:ascii="Times New Roman" w:hAnsi="Times New Roman" w:cs="Times New Roman"/>
          <w:sz w:val="24"/>
          <w:szCs w:val="24"/>
        </w:rPr>
        <w:t>collections</w:t>
      </w:r>
      <w:r w:rsidR="00452B66">
        <w:rPr>
          <w:rFonts w:ascii="Times New Roman" w:hAnsi="Times New Roman" w:cs="Times New Roman"/>
          <w:sz w:val="24"/>
          <w:szCs w:val="24"/>
        </w:rPr>
        <w:t>, aided by their ever-helpful staff</w:t>
      </w:r>
      <w:r w:rsidR="00334D10">
        <w:rPr>
          <w:rFonts w:ascii="Times New Roman" w:hAnsi="Times New Roman" w:cs="Times New Roman"/>
          <w:sz w:val="24"/>
          <w:szCs w:val="24"/>
        </w:rPr>
        <w:t xml:space="preserve">.  I am deeply grateful to all these institutions for </w:t>
      </w:r>
      <w:r w:rsidR="00452B66">
        <w:rPr>
          <w:rFonts w:ascii="Times New Roman" w:hAnsi="Times New Roman" w:cs="Times New Roman"/>
          <w:sz w:val="24"/>
          <w:szCs w:val="24"/>
        </w:rPr>
        <w:t>supporting my research</w:t>
      </w:r>
      <w:r w:rsidR="00334D10">
        <w:rPr>
          <w:rFonts w:ascii="Times New Roman" w:hAnsi="Times New Roman" w:cs="Times New Roman"/>
          <w:sz w:val="24"/>
          <w:szCs w:val="24"/>
        </w:rPr>
        <w:t>.</w:t>
      </w:r>
      <w:r w:rsidR="000B4C99">
        <w:rPr>
          <w:rFonts w:ascii="Times New Roman" w:hAnsi="Times New Roman" w:cs="Times New Roman"/>
          <w:sz w:val="24"/>
          <w:szCs w:val="24"/>
        </w:rPr>
        <w:t xml:space="preserve">  The University at Buffalo has been equally generous in granting me </w:t>
      </w:r>
      <w:r w:rsidR="009D2A59">
        <w:rPr>
          <w:rFonts w:ascii="Times New Roman" w:hAnsi="Times New Roman" w:cs="Times New Roman"/>
          <w:sz w:val="24"/>
          <w:szCs w:val="24"/>
        </w:rPr>
        <w:t>an extended leave</w:t>
      </w:r>
      <w:r w:rsidR="000B4C99">
        <w:rPr>
          <w:rFonts w:ascii="Times New Roman" w:hAnsi="Times New Roman" w:cs="Times New Roman"/>
          <w:sz w:val="24"/>
          <w:szCs w:val="24"/>
        </w:rPr>
        <w:t xml:space="preserve"> that made the research and writing of this book possible, and I am </w:t>
      </w:r>
      <w:r w:rsidR="001D13FF">
        <w:rPr>
          <w:rFonts w:ascii="Times New Roman" w:hAnsi="Times New Roman" w:cs="Times New Roman"/>
          <w:sz w:val="24"/>
          <w:szCs w:val="24"/>
        </w:rPr>
        <w:t>thankful</w:t>
      </w:r>
      <w:r w:rsidR="000B4C99">
        <w:rPr>
          <w:rFonts w:ascii="Times New Roman" w:hAnsi="Times New Roman" w:cs="Times New Roman"/>
          <w:sz w:val="24"/>
          <w:szCs w:val="24"/>
        </w:rPr>
        <w:t xml:space="preserve"> in particular to Robert Shibley, Omar Khan, and William McDonnell for making it happen.</w:t>
      </w:r>
      <w:r w:rsidR="004E60EA">
        <w:rPr>
          <w:rFonts w:ascii="Times New Roman" w:hAnsi="Times New Roman" w:cs="Times New Roman"/>
          <w:sz w:val="24"/>
          <w:szCs w:val="24"/>
        </w:rPr>
        <w:t xml:space="preserve">  I am also </w:t>
      </w:r>
      <w:r w:rsidR="001D13FF">
        <w:rPr>
          <w:rFonts w:ascii="Times New Roman" w:hAnsi="Times New Roman" w:cs="Times New Roman"/>
          <w:sz w:val="24"/>
          <w:szCs w:val="24"/>
        </w:rPr>
        <w:t>indebted</w:t>
      </w:r>
      <w:r w:rsidR="004E60EA">
        <w:rPr>
          <w:rFonts w:ascii="Times New Roman" w:hAnsi="Times New Roman" w:cs="Times New Roman"/>
          <w:sz w:val="24"/>
          <w:szCs w:val="24"/>
        </w:rPr>
        <w:t xml:space="preserve"> to Burcu Dogramaci of the </w:t>
      </w:r>
      <w:r w:rsidR="00BC6C08" w:rsidRPr="00BC6C08">
        <w:rPr>
          <w:rFonts w:ascii="Times New Roman" w:hAnsi="Times New Roman" w:cs="Times New Roman"/>
          <w:sz w:val="24"/>
          <w:szCs w:val="24"/>
        </w:rPr>
        <w:t xml:space="preserve">Institute of </w:t>
      </w:r>
      <w:r w:rsidR="004E60EA" w:rsidRPr="00BC6C08">
        <w:rPr>
          <w:rFonts w:ascii="Times New Roman" w:hAnsi="Times New Roman" w:cs="Times New Roman"/>
          <w:sz w:val="24"/>
          <w:szCs w:val="24"/>
        </w:rPr>
        <w:t>Art History at the Ludwig Maximilian University in Munich for being the ideal academic host and partner in Germany.</w:t>
      </w:r>
    </w:p>
    <w:p w:rsidR="000B4C99" w:rsidRDefault="000B4C99" w:rsidP="0090061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492FE0">
        <w:rPr>
          <w:rFonts w:ascii="Times New Roman" w:hAnsi="Times New Roman" w:cs="Times New Roman"/>
          <w:sz w:val="24"/>
          <w:szCs w:val="24"/>
        </w:rPr>
        <w:tab/>
      </w:r>
      <w:r w:rsidR="00214665">
        <w:rPr>
          <w:rFonts w:ascii="Times New Roman" w:hAnsi="Times New Roman" w:cs="Times New Roman"/>
          <w:sz w:val="24"/>
          <w:szCs w:val="24"/>
        </w:rPr>
        <w:t>In progressing</w:t>
      </w:r>
      <w:r w:rsidR="00587D7E">
        <w:rPr>
          <w:rFonts w:ascii="Times New Roman" w:hAnsi="Times New Roman" w:cs="Times New Roman"/>
          <w:sz w:val="24"/>
          <w:szCs w:val="24"/>
        </w:rPr>
        <w:t xml:space="preserve"> from the initial idea to the finished manuscript</w:t>
      </w:r>
      <w:r w:rsidR="00214665">
        <w:rPr>
          <w:rFonts w:ascii="Times New Roman" w:hAnsi="Times New Roman" w:cs="Times New Roman"/>
          <w:sz w:val="24"/>
          <w:szCs w:val="24"/>
        </w:rPr>
        <w:t xml:space="preserve">, I </w:t>
      </w:r>
      <w:r w:rsidR="00A10CA7">
        <w:rPr>
          <w:rFonts w:ascii="Times New Roman" w:hAnsi="Times New Roman" w:cs="Times New Roman"/>
          <w:sz w:val="24"/>
          <w:szCs w:val="24"/>
        </w:rPr>
        <w:t xml:space="preserve">have </w:t>
      </w:r>
      <w:r w:rsidR="00DD038C">
        <w:rPr>
          <w:rFonts w:ascii="Times New Roman" w:hAnsi="Times New Roman" w:cs="Times New Roman"/>
          <w:sz w:val="24"/>
          <w:szCs w:val="24"/>
        </w:rPr>
        <w:t>benefited from</w:t>
      </w:r>
      <w:r w:rsidR="00587D7E">
        <w:rPr>
          <w:rFonts w:ascii="Times New Roman" w:hAnsi="Times New Roman" w:cs="Times New Roman"/>
          <w:sz w:val="24"/>
          <w:szCs w:val="24"/>
        </w:rPr>
        <w:t xml:space="preserve"> </w:t>
      </w:r>
      <w:r w:rsidR="00BD3C73">
        <w:rPr>
          <w:rFonts w:ascii="Times New Roman" w:hAnsi="Times New Roman" w:cs="Times New Roman"/>
          <w:sz w:val="24"/>
          <w:szCs w:val="24"/>
        </w:rPr>
        <w:t xml:space="preserve">the </w:t>
      </w:r>
      <w:r w:rsidR="00F7133C">
        <w:rPr>
          <w:rFonts w:ascii="Times New Roman" w:hAnsi="Times New Roman" w:cs="Times New Roman"/>
          <w:sz w:val="24"/>
          <w:szCs w:val="24"/>
        </w:rPr>
        <w:t>sagacity</w:t>
      </w:r>
      <w:r w:rsidR="009B5534">
        <w:rPr>
          <w:rFonts w:ascii="Times New Roman" w:hAnsi="Times New Roman" w:cs="Times New Roman"/>
          <w:sz w:val="24"/>
          <w:szCs w:val="24"/>
        </w:rPr>
        <w:t xml:space="preserve"> </w:t>
      </w:r>
      <w:r w:rsidR="00BD3C73">
        <w:rPr>
          <w:rFonts w:ascii="Times New Roman" w:hAnsi="Times New Roman" w:cs="Times New Roman"/>
          <w:sz w:val="24"/>
          <w:szCs w:val="24"/>
        </w:rPr>
        <w:t xml:space="preserve">and </w:t>
      </w:r>
      <w:r w:rsidR="0096098F">
        <w:rPr>
          <w:rFonts w:ascii="Times New Roman" w:hAnsi="Times New Roman" w:cs="Times New Roman"/>
          <w:sz w:val="24"/>
          <w:szCs w:val="24"/>
        </w:rPr>
        <w:t xml:space="preserve">knowledge </w:t>
      </w:r>
      <w:r w:rsidR="009B5534">
        <w:rPr>
          <w:rFonts w:ascii="Times New Roman" w:hAnsi="Times New Roman" w:cs="Times New Roman"/>
          <w:sz w:val="24"/>
          <w:szCs w:val="24"/>
        </w:rPr>
        <w:t xml:space="preserve">of many </w:t>
      </w:r>
      <w:r w:rsidR="00587D7E">
        <w:rPr>
          <w:rFonts w:ascii="Times New Roman" w:hAnsi="Times New Roman" w:cs="Times New Roman"/>
          <w:sz w:val="24"/>
          <w:szCs w:val="24"/>
        </w:rPr>
        <w:t>colleagues</w:t>
      </w:r>
      <w:r w:rsidR="009B5534">
        <w:rPr>
          <w:rFonts w:ascii="Times New Roman" w:hAnsi="Times New Roman" w:cs="Times New Roman"/>
          <w:sz w:val="24"/>
          <w:szCs w:val="24"/>
        </w:rPr>
        <w:t>,</w:t>
      </w:r>
      <w:r w:rsidR="004E60EA">
        <w:rPr>
          <w:rFonts w:ascii="Times New Roman" w:hAnsi="Times New Roman" w:cs="Times New Roman"/>
          <w:sz w:val="24"/>
          <w:szCs w:val="24"/>
        </w:rPr>
        <w:t xml:space="preserve"> who provided </w:t>
      </w:r>
      <w:r w:rsidR="009B5534">
        <w:rPr>
          <w:rFonts w:ascii="Times New Roman" w:hAnsi="Times New Roman" w:cs="Times New Roman"/>
          <w:sz w:val="24"/>
          <w:szCs w:val="24"/>
        </w:rPr>
        <w:t xml:space="preserve">encouragement and feedback </w:t>
      </w:r>
      <w:r w:rsidR="00BD3C73">
        <w:rPr>
          <w:rFonts w:ascii="Times New Roman" w:hAnsi="Times New Roman" w:cs="Times New Roman"/>
          <w:sz w:val="24"/>
          <w:szCs w:val="24"/>
        </w:rPr>
        <w:t>at critical junctures.</w:t>
      </w:r>
      <w:r w:rsidR="00587D7E">
        <w:rPr>
          <w:rFonts w:ascii="Times New Roman" w:hAnsi="Times New Roman" w:cs="Times New Roman"/>
          <w:sz w:val="24"/>
          <w:szCs w:val="24"/>
        </w:rPr>
        <w:t xml:space="preserve">  </w:t>
      </w:r>
      <w:r w:rsidR="004E60EA">
        <w:rPr>
          <w:rFonts w:ascii="Times New Roman" w:hAnsi="Times New Roman" w:cs="Times New Roman"/>
          <w:sz w:val="24"/>
          <w:szCs w:val="24"/>
        </w:rPr>
        <w:t xml:space="preserve">I would like to thank </w:t>
      </w:r>
      <w:proofErr w:type="spellStart"/>
      <w:r w:rsidR="00900619">
        <w:rPr>
          <w:rFonts w:ascii="Times New Roman" w:hAnsi="Times New Roman" w:cs="Times New Roman"/>
          <w:sz w:val="24"/>
          <w:szCs w:val="24"/>
        </w:rPr>
        <w:t>Leora</w:t>
      </w:r>
      <w:proofErr w:type="spellEnd"/>
      <w:r w:rsidR="0090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619">
        <w:rPr>
          <w:rFonts w:ascii="Times New Roman" w:hAnsi="Times New Roman" w:cs="Times New Roman"/>
          <w:sz w:val="24"/>
          <w:szCs w:val="24"/>
        </w:rPr>
        <w:t>Auslander</w:t>
      </w:r>
      <w:proofErr w:type="spellEnd"/>
      <w:r w:rsidR="00900619">
        <w:rPr>
          <w:rFonts w:ascii="Times New Roman" w:hAnsi="Times New Roman" w:cs="Times New Roman"/>
          <w:sz w:val="24"/>
          <w:szCs w:val="24"/>
        </w:rPr>
        <w:t xml:space="preserve">, </w:t>
      </w:r>
      <w:r w:rsidR="00791B94">
        <w:rPr>
          <w:rFonts w:ascii="Times New Roman" w:hAnsi="Times New Roman" w:cs="Times New Roman"/>
          <w:sz w:val="24"/>
          <w:szCs w:val="24"/>
        </w:rPr>
        <w:t xml:space="preserve">Richard Bessel, Joy Calico, Sean </w:t>
      </w:r>
      <w:proofErr w:type="spellStart"/>
      <w:r w:rsidR="00791B94">
        <w:rPr>
          <w:rFonts w:ascii="Times New Roman" w:hAnsi="Times New Roman" w:cs="Times New Roman"/>
          <w:sz w:val="24"/>
          <w:szCs w:val="24"/>
        </w:rPr>
        <w:t>Franzel</w:t>
      </w:r>
      <w:proofErr w:type="spellEnd"/>
      <w:r w:rsidR="00791B94">
        <w:rPr>
          <w:rFonts w:ascii="Times New Roman" w:hAnsi="Times New Roman" w:cs="Times New Roman"/>
          <w:sz w:val="24"/>
          <w:szCs w:val="24"/>
        </w:rPr>
        <w:t xml:space="preserve">, Dianne Harris, Hilde </w:t>
      </w:r>
      <w:proofErr w:type="spellStart"/>
      <w:r w:rsidR="00791B94">
        <w:rPr>
          <w:rFonts w:ascii="Times New Roman" w:hAnsi="Times New Roman" w:cs="Times New Roman"/>
          <w:sz w:val="24"/>
          <w:szCs w:val="24"/>
        </w:rPr>
        <w:t>Heynen</w:t>
      </w:r>
      <w:proofErr w:type="spellEnd"/>
      <w:r w:rsidR="00791B94">
        <w:rPr>
          <w:rFonts w:ascii="Times New Roman" w:hAnsi="Times New Roman" w:cs="Times New Roman"/>
          <w:sz w:val="24"/>
          <w:szCs w:val="24"/>
        </w:rPr>
        <w:t xml:space="preserve">, </w:t>
      </w:r>
      <w:r w:rsidR="00900619">
        <w:rPr>
          <w:rFonts w:ascii="Times New Roman" w:hAnsi="Times New Roman" w:cs="Times New Roman"/>
          <w:sz w:val="24"/>
          <w:szCs w:val="24"/>
        </w:rPr>
        <w:t xml:space="preserve">Keith </w:t>
      </w:r>
      <w:proofErr w:type="spellStart"/>
      <w:r w:rsidR="00900619">
        <w:rPr>
          <w:rFonts w:ascii="Times New Roman" w:hAnsi="Times New Roman" w:cs="Times New Roman"/>
          <w:sz w:val="24"/>
          <w:szCs w:val="24"/>
        </w:rPr>
        <w:t>Holz</w:t>
      </w:r>
      <w:proofErr w:type="spellEnd"/>
      <w:r w:rsidR="00900619">
        <w:rPr>
          <w:rFonts w:ascii="Times New Roman" w:hAnsi="Times New Roman" w:cs="Times New Roman"/>
          <w:sz w:val="24"/>
          <w:szCs w:val="24"/>
        </w:rPr>
        <w:t xml:space="preserve">, </w:t>
      </w:r>
      <w:r w:rsidR="00791B94">
        <w:rPr>
          <w:rFonts w:ascii="Times New Roman" w:hAnsi="Times New Roman" w:cs="Times New Roman"/>
          <w:sz w:val="24"/>
          <w:szCs w:val="24"/>
        </w:rPr>
        <w:t xml:space="preserve">Paul </w:t>
      </w:r>
      <w:proofErr w:type="spellStart"/>
      <w:r w:rsidR="00791B94">
        <w:rPr>
          <w:rFonts w:ascii="Times New Roman" w:hAnsi="Times New Roman" w:cs="Times New Roman"/>
          <w:sz w:val="24"/>
          <w:szCs w:val="24"/>
        </w:rPr>
        <w:t>Jaskot</w:t>
      </w:r>
      <w:proofErr w:type="spellEnd"/>
      <w:r w:rsidR="00791B94">
        <w:rPr>
          <w:rFonts w:ascii="Times New Roman" w:hAnsi="Times New Roman" w:cs="Times New Roman"/>
          <w:sz w:val="24"/>
          <w:szCs w:val="24"/>
        </w:rPr>
        <w:t xml:space="preserve">, </w:t>
      </w:r>
      <w:r w:rsidR="004E60EA">
        <w:rPr>
          <w:rFonts w:ascii="Times New Roman" w:hAnsi="Times New Roman" w:cs="Times New Roman"/>
          <w:sz w:val="24"/>
          <w:szCs w:val="24"/>
        </w:rPr>
        <w:t>Edina Meyer-</w:t>
      </w:r>
      <w:proofErr w:type="spellStart"/>
      <w:r w:rsidR="004E60EA">
        <w:rPr>
          <w:rFonts w:ascii="Times New Roman" w:hAnsi="Times New Roman" w:cs="Times New Roman"/>
          <w:sz w:val="24"/>
          <w:szCs w:val="24"/>
        </w:rPr>
        <w:t>Maril</w:t>
      </w:r>
      <w:proofErr w:type="spellEnd"/>
      <w:r w:rsidR="004E60EA">
        <w:rPr>
          <w:rFonts w:ascii="Times New Roman" w:hAnsi="Times New Roman" w:cs="Times New Roman"/>
          <w:sz w:val="24"/>
          <w:szCs w:val="24"/>
        </w:rPr>
        <w:t xml:space="preserve">, </w:t>
      </w:r>
      <w:r w:rsidR="00791B94">
        <w:rPr>
          <w:rFonts w:ascii="Times New Roman" w:hAnsi="Times New Roman" w:cs="Times New Roman"/>
          <w:sz w:val="24"/>
          <w:szCs w:val="24"/>
        </w:rPr>
        <w:t xml:space="preserve">Barbara Miller </w:t>
      </w:r>
      <w:r w:rsidR="00791B94" w:rsidRPr="00087AF5">
        <w:rPr>
          <w:rFonts w:ascii="Times New Roman" w:hAnsi="Times New Roman" w:cs="Times New Roman"/>
          <w:sz w:val="24"/>
          <w:szCs w:val="24"/>
        </w:rPr>
        <w:t>Lane</w:t>
      </w:r>
      <w:r w:rsidR="004E60EA" w:rsidRPr="00087AF5">
        <w:rPr>
          <w:rFonts w:ascii="Times New Roman" w:hAnsi="Times New Roman" w:cs="Times New Roman"/>
          <w:sz w:val="24"/>
          <w:szCs w:val="24"/>
        </w:rPr>
        <w:t xml:space="preserve">, </w:t>
      </w:r>
      <w:r w:rsidR="00791B94" w:rsidRPr="00087AF5">
        <w:rPr>
          <w:rFonts w:ascii="Times New Roman" w:hAnsi="Times New Roman" w:cs="Times New Roman"/>
          <w:sz w:val="24"/>
          <w:szCs w:val="24"/>
        </w:rPr>
        <w:t xml:space="preserve">Barbara Penner, </w:t>
      </w:r>
      <w:r w:rsidR="00CD1EFE" w:rsidRPr="00087AF5">
        <w:rPr>
          <w:rFonts w:ascii="Times New Roman" w:hAnsi="Times New Roman" w:cs="Times New Roman"/>
          <w:sz w:val="24"/>
          <w:szCs w:val="24"/>
        </w:rPr>
        <w:t>Leslie</w:t>
      </w:r>
      <w:r w:rsidR="00CD1EFE">
        <w:rPr>
          <w:rFonts w:ascii="Times New Roman" w:hAnsi="Times New Roman" w:cs="Times New Roman"/>
          <w:sz w:val="24"/>
          <w:szCs w:val="24"/>
        </w:rPr>
        <w:t xml:space="preserve"> Topp, </w:t>
      </w:r>
      <w:r w:rsidR="00791B94" w:rsidRPr="00900619">
        <w:rPr>
          <w:rFonts w:ascii="Times New Roman" w:hAnsi="Times New Roman" w:cs="Times New Roman"/>
          <w:sz w:val="24"/>
          <w:szCs w:val="24"/>
        </w:rPr>
        <w:t xml:space="preserve">James van Dyke, </w:t>
      </w:r>
      <w:r w:rsidR="0034066F" w:rsidRPr="00900619">
        <w:rPr>
          <w:rFonts w:ascii="Times New Roman" w:hAnsi="Times New Roman" w:cs="Times New Roman"/>
          <w:sz w:val="24"/>
          <w:szCs w:val="24"/>
        </w:rPr>
        <w:t xml:space="preserve">and </w:t>
      </w:r>
      <w:r w:rsidR="004E60EA" w:rsidRPr="00900619">
        <w:rPr>
          <w:rFonts w:ascii="Times New Roman" w:hAnsi="Times New Roman" w:cs="Times New Roman"/>
          <w:sz w:val="24"/>
          <w:szCs w:val="24"/>
        </w:rPr>
        <w:t xml:space="preserve">Rebecca Zorach.  </w:t>
      </w:r>
      <w:r w:rsidR="00791B94" w:rsidRPr="00900619">
        <w:rPr>
          <w:rFonts w:ascii="Times New Roman" w:hAnsi="Times New Roman" w:cs="Times New Roman"/>
          <w:sz w:val="24"/>
          <w:szCs w:val="24"/>
        </w:rPr>
        <w:t xml:space="preserve">David </w:t>
      </w:r>
      <w:proofErr w:type="spellStart"/>
      <w:r w:rsidR="00791B94" w:rsidRPr="00900619">
        <w:rPr>
          <w:rFonts w:ascii="Times New Roman" w:hAnsi="Times New Roman" w:cs="Times New Roman"/>
          <w:sz w:val="24"/>
          <w:szCs w:val="24"/>
        </w:rPr>
        <w:t>Wellbery’s</w:t>
      </w:r>
      <w:proofErr w:type="spellEnd"/>
      <w:r w:rsidR="00791B94" w:rsidRPr="00900619">
        <w:rPr>
          <w:rFonts w:ascii="Times New Roman" w:hAnsi="Times New Roman" w:cs="Times New Roman"/>
          <w:sz w:val="24"/>
          <w:szCs w:val="24"/>
        </w:rPr>
        <w:t xml:space="preserve"> </w:t>
      </w:r>
      <w:r w:rsidR="00900619" w:rsidRPr="00900619">
        <w:rPr>
          <w:rFonts w:ascii="Times New Roman" w:hAnsi="Times New Roman" w:cs="Times New Roman"/>
          <w:sz w:val="24"/>
          <w:szCs w:val="24"/>
        </w:rPr>
        <w:t xml:space="preserve">DAAD Interdisciplinary Summer Seminar in German Studies </w:t>
      </w:r>
      <w:r w:rsidR="00791B94" w:rsidRPr="00900619">
        <w:rPr>
          <w:rFonts w:ascii="Times New Roman" w:hAnsi="Times New Roman" w:cs="Times New Roman"/>
          <w:sz w:val="24"/>
          <w:szCs w:val="24"/>
        </w:rPr>
        <w:t xml:space="preserve">at the University of Chicago </w:t>
      </w:r>
      <w:r w:rsidR="00F25AF8">
        <w:rPr>
          <w:rFonts w:ascii="Times New Roman" w:hAnsi="Times New Roman" w:cs="Times New Roman"/>
          <w:sz w:val="24"/>
          <w:szCs w:val="24"/>
        </w:rPr>
        <w:t>inspired</w:t>
      </w:r>
      <w:r w:rsidR="00900619">
        <w:rPr>
          <w:rFonts w:ascii="Times New Roman" w:hAnsi="Times New Roman" w:cs="Times New Roman"/>
          <w:sz w:val="24"/>
          <w:szCs w:val="24"/>
        </w:rPr>
        <w:t xml:space="preserve"> me to rethink the role of narrative in my project</w:t>
      </w:r>
      <w:r w:rsidR="00791B94" w:rsidRPr="00900619">
        <w:rPr>
          <w:rFonts w:ascii="Times New Roman" w:hAnsi="Times New Roman" w:cs="Times New Roman"/>
          <w:sz w:val="24"/>
          <w:szCs w:val="24"/>
        </w:rPr>
        <w:t xml:space="preserve">.  </w:t>
      </w:r>
      <w:r w:rsidR="00B57DC8">
        <w:rPr>
          <w:rFonts w:ascii="Times New Roman" w:hAnsi="Times New Roman" w:cs="Times New Roman"/>
          <w:sz w:val="24"/>
          <w:szCs w:val="24"/>
        </w:rPr>
        <w:t>A</w:t>
      </w:r>
      <w:r w:rsidR="00791B94" w:rsidRPr="00900619">
        <w:rPr>
          <w:rFonts w:ascii="Times New Roman" w:hAnsi="Times New Roman" w:cs="Times New Roman"/>
          <w:sz w:val="24"/>
          <w:szCs w:val="24"/>
        </w:rPr>
        <w:t>t Rice University</w:t>
      </w:r>
      <w:r w:rsidR="00B57DC8">
        <w:rPr>
          <w:rFonts w:ascii="Times New Roman" w:hAnsi="Times New Roman" w:cs="Times New Roman"/>
          <w:sz w:val="24"/>
          <w:szCs w:val="24"/>
        </w:rPr>
        <w:t>,</w:t>
      </w:r>
      <w:r w:rsidR="00945C5F">
        <w:rPr>
          <w:rFonts w:ascii="Times New Roman" w:hAnsi="Times New Roman" w:cs="Times New Roman"/>
          <w:sz w:val="24"/>
          <w:szCs w:val="24"/>
        </w:rPr>
        <w:t xml:space="preserve"> </w:t>
      </w:r>
      <w:r w:rsidR="00791B94">
        <w:rPr>
          <w:rFonts w:ascii="Times New Roman" w:hAnsi="Times New Roman" w:cs="Times New Roman"/>
          <w:sz w:val="24"/>
          <w:szCs w:val="24"/>
        </w:rPr>
        <w:t xml:space="preserve">I thank </w:t>
      </w:r>
      <w:r w:rsidR="002C1CAF">
        <w:rPr>
          <w:rFonts w:ascii="Times New Roman" w:hAnsi="Times New Roman" w:cs="Times New Roman"/>
          <w:sz w:val="24"/>
          <w:szCs w:val="24"/>
        </w:rPr>
        <w:t xml:space="preserve">in particular Peter Caldwell, </w:t>
      </w:r>
      <w:r w:rsidR="00791B94">
        <w:rPr>
          <w:rFonts w:ascii="Times New Roman" w:hAnsi="Times New Roman" w:cs="Times New Roman"/>
          <w:sz w:val="24"/>
          <w:szCs w:val="24"/>
        </w:rPr>
        <w:t>Christian Emden</w:t>
      </w:r>
      <w:r w:rsidR="002C1CAF">
        <w:rPr>
          <w:rFonts w:ascii="Times New Roman" w:hAnsi="Times New Roman" w:cs="Times New Roman"/>
          <w:sz w:val="24"/>
          <w:szCs w:val="24"/>
        </w:rPr>
        <w:t xml:space="preserve">, Caroline </w:t>
      </w:r>
      <w:proofErr w:type="spellStart"/>
      <w:r w:rsidR="002C1CAF">
        <w:rPr>
          <w:rFonts w:ascii="Times New Roman" w:hAnsi="Times New Roman" w:cs="Times New Roman"/>
          <w:sz w:val="24"/>
          <w:szCs w:val="24"/>
        </w:rPr>
        <w:t>Levander</w:t>
      </w:r>
      <w:proofErr w:type="spellEnd"/>
      <w:r w:rsidR="002C1CAF">
        <w:rPr>
          <w:rFonts w:ascii="Times New Roman" w:hAnsi="Times New Roman" w:cs="Times New Roman"/>
          <w:sz w:val="24"/>
          <w:szCs w:val="24"/>
        </w:rPr>
        <w:t xml:space="preserve"> (then director of the Humanities Research Center), </w:t>
      </w:r>
      <w:r w:rsidR="00945C5F">
        <w:rPr>
          <w:rFonts w:ascii="Times New Roman" w:hAnsi="Times New Roman" w:cs="Times New Roman"/>
          <w:sz w:val="24"/>
          <w:szCs w:val="24"/>
        </w:rPr>
        <w:t>Uwe</w:t>
      </w:r>
      <w:r w:rsidR="002C1CAF">
        <w:rPr>
          <w:rFonts w:ascii="Times New Roman" w:hAnsi="Times New Roman" w:cs="Times New Roman"/>
          <w:sz w:val="24"/>
          <w:szCs w:val="24"/>
        </w:rPr>
        <w:t xml:space="preserve"> Steiner,</w:t>
      </w:r>
      <w:r w:rsidR="00945C5F">
        <w:rPr>
          <w:rFonts w:ascii="Times New Roman" w:hAnsi="Times New Roman" w:cs="Times New Roman"/>
          <w:sz w:val="24"/>
          <w:szCs w:val="24"/>
        </w:rPr>
        <w:t xml:space="preserve"> </w:t>
      </w:r>
      <w:r w:rsidR="002C1CAF">
        <w:rPr>
          <w:rFonts w:ascii="Times New Roman" w:hAnsi="Times New Roman" w:cs="Times New Roman"/>
          <w:sz w:val="24"/>
          <w:szCs w:val="24"/>
        </w:rPr>
        <w:t xml:space="preserve">Sarah </w:t>
      </w:r>
      <w:r w:rsidR="002C1CAF" w:rsidRPr="00536E94">
        <w:rPr>
          <w:rFonts w:ascii="Times New Roman" w:hAnsi="Times New Roman" w:cs="Times New Roman"/>
          <w:sz w:val="24"/>
          <w:szCs w:val="24"/>
        </w:rPr>
        <w:t xml:space="preserve">Whiting, and Lora </w:t>
      </w:r>
      <w:proofErr w:type="spellStart"/>
      <w:r w:rsidR="002C1CAF" w:rsidRPr="00536E94">
        <w:rPr>
          <w:rFonts w:ascii="Times New Roman" w:hAnsi="Times New Roman" w:cs="Times New Roman"/>
          <w:sz w:val="24"/>
          <w:szCs w:val="24"/>
        </w:rPr>
        <w:t>Wildenthal</w:t>
      </w:r>
      <w:proofErr w:type="spellEnd"/>
      <w:r w:rsidR="00791B94" w:rsidRPr="00536E94">
        <w:rPr>
          <w:rFonts w:ascii="Times New Roman" w:hAnsi="Times New Roman" w:cs="Times New Roman"/>
          <w:sz w:val="24"/>
          <w:szCs w:val="24"/>
        </w:rPr>
        <w:t xml:space="preserve">.  </w:t>
      </w:r>
      <w:r w:rsidR="00654A10" w:rsidRPr="00536E94">
        <w:rPr>
          <w:rFonts w:ascii="Times New Roman" w:hAnsi="Times New Roman" w:cs="Times New Roman"/>
          <w:sz w:val="24"/>
          <w:szCs w:val="24"/>
        </w:rPr>
        <w:t xml:space="preserve">In Munich, </w:t>
      </w:r>
      <w:r w:rsidR="00897C89" w:rsidRPr="00536E94">
        <w:rPr>
          <w:rFonts w:ascii="Times New Roman" w:hAnsi="Times New Roman" w:cs="Times New Roman"/>
          <w:sz w:val="24"/>
          <w:szCs w:val="24"/>
        </w:rPr>
        <w:t xml:space="preserve">Christian </w:t>
      </w:r>
      <w:proofErr w:type="spellStart"/>
      <w:r w:rsidR="00897C89" w:rsidRPr="00536E94">
        <w:rPr>
          <w:rFonts w:ascii="Times New Roman" w:hAnsi="Times New Roman" w:cs="Times New Roman"/>
          <w:sz w:val="24"/>
          <w:szCs w:val="24"/>
        </w:rPr>
        <w:t>Fuhrmeister</w:t>
      </w:r>
      <w:proofErr w:type="spellEnd"/>
      <w:r w:rsidR="00897C89" w:rsidRPr="00536E94">
        <w:rPr>
          <w:rFonts w:ascii="Times New Roman" w:hAnsi="Times New Roman" w:cs="Times New Roman"/>
          <w:sz w:val="24"/>
          <w:szCs w:val="24"/>
        </w:rPr>
        <w:t xml:space="preserve"> and Iris </w:t>
      </w:r>
      <w:proofErr w:type="spellStart"/>
      <w:r w:rsidR="00373606" w:rsidRPr="00536E94">
        <w:rPr>
          <w:rFonts w:ascii="Times New Roman" w:hAnsi="Times New Roman" w:cs="Times New Roman"/>
          <w:sz w:val="24"/>
          <w:szCs w:val="24"/>
        </w:rPr>
        <w:t>Lauterbach</w:t>
      </w:r>
      <w:proofErr w:type="spellEnd"/>
      <w:r w:rsidR="00897C89" w:rsidRPr="00536E94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="00897C89" w:rsidRPr="00536E94">
        <w:rPr>
          <w:rFonts w:ascii="Times New Roman" w:hAnsi="Times New Roman" w:cs="Times New Roman"/>
          <w:sz w:val="24"/>
          <w:szCs w:val="24"/>
        </w:rPr>
        <w:t>Zentralinstitut</w:t>
      </w:r>
      <w:proofErr w:type="spellEnd"/>
      <w:r w:rsidR="00897C89" w:rsidRPr="00536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C89" w:rsidRPr="00536E94">
        <w:rPr>
          <w:rFonts w:ascii="Times New Roman" w:hAnsi="Times New Roman" w:cs="Times New Roman"/>
          <w:sz w:val="24"/>
          <w:szCs w:val="24"/>
        </w:rPr>
        <w:t>f</w:t>
      </w:r>
      <w:r w:rsidR="00536E94" w:rsidRPr="00536E94">
        <w:rPr>
          <w:rFonts w:ascii="Times New Roman" w:hAnsi="Times New Roman" w:cs="Times New Roman"/>
          <w:sz w:val="24"/>
          <w:szCs w:val="24"/>
        </w:rPr>
        <w:t>ü</w:t>
      </w:r>
      <w:r w:rsidR="00897C89" w:rsidRPr="00536E94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897C89" w:rsidRPr="00536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C89" w:rsidRPr="00536E94">
        <w:rPr>
          <w:rFonts w:ascii="Times New Roman" w:hAnsi="Times New Roman" w:cs="Times New Roman"/>
          <w:sz w:val="24"/>
          <w:szCs w:val="24"/>
        </w:rPr>
        <w:t>Kunstgeschichte</w:t>
      </w:r>
      <w:proofErr w:type="spellEnd"/>
      <w:r w:rsidR="00897C89" w:rsidRPr="00536E94">
        <w:rPr>
          <w:rFonts w:ascii="Times New Roman" w:hAnsi="Times New Roman" w:cs="Times New Roman"/>
          <w:sz w:val="24"/>
          <w:szCs w:val="24"/>
        </w:rPr>
        <w:t xml:space="preserve"> </w:t>
      </w:r>
      <w:r w:rsidR="00536E94" w:rsidRPr="00536E94">
        <w:rPr>
          <w:rFonts w:ascii="Times New Roman" w:hAnsi="Times New Roman" w:cs="Times New Roman"/>
          <w:sz w:val="24"/>
          <w:szCs w:val="24"/>
        </w:rPr>
        <w:t xml:space="preserve">and </w:t>
      </w:r>
      <w:r w:rsidR="00536E94" w:rsidRPr="00536E94">
        <w:rPr>
          <w:rFonts w:ascii="Times New Roman" w:eastAsia="Times New Roman" w:hAnsi="Times New Roman" w:cs="Times New Roman"/>
          <w:sz w:val="24"/>
          <w:szCs w:val="24"/>
        </w:rPr>
        <w:t xml:space="preserve">Michaela </w:t>
      </w:r>
      <w:proofErr w:type="spellStart"/>
      <w:r w:rsidR="00536E94" w:rsidRPr="00536E94">
        <w:rPr>
          <w:rFonts w:ascii="Times New Roman" w:eastAsia="Times New Roman" w:hAnsi="Times New Roman" w:cs="Times New Roman"/>
          <w:sz w:val="24"/>
          <w:szCs w:val="24"/>
        </w:rPr>
        <w:t>Rammert-Götz</w:t>
      </w:r>
      <w:proofErr w:type="spellEnd"/>
      <w:r w:rsidR="00536E94" w:rsidRPr="00536E94">
        <w:rPr>
          <w:rFonts w:ascii="Times New Roman" w:eastAsia="Times New Roman" w:hAnsi="Times New Roman" w:cs="Times New Roman"/>
          <w:sz w:val="24"/>
          <w:szCs w:val="24"/>
        </w:rPr>
        <w:t xml:space="preserve"> of the Archive of the </w:t>
      </w:r>
      <w:proofErr w:type="spellStart"/>
      <w:r w:rsidR="00536E94" w:rsidRPr="00536E94">
        <w:rPr>
          <w:rFonts w:ascii="Times New Roman" w:eastAsia="Times New Roman" w:hAnsi="Times New Roman" w:cs="Times New Roman"/>
          <w:sz w:val="24"/>
          <w:szCs w:val="24"/>
        </w:rPr>
        <w:t>Vereinigten</w:t>
      </w:r>
      <w:proofErr w:type="spellEnd"/>
      <w:r w:rsidR="00536E94" w:rsidRPr="00536E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6E94" w:rsidRPr="00536E94">
        <w:rPr>
          <w:rFonts w:ascii="Times New Roman" w:eastAsia="Times New Roman" w:hAnsi="Times New Roman" w:cs="Times New Roman"/>
          <w:sz w:val="24"/>
          <w:szCs w:val="24"/>
        </w:rPr>
        <w:t>Werkstätten</w:t>
      </w:r>
      <w:proofErr w:type="spellEnd"/>
      <w:r w:rsidR="00536E94" w:rsidRPr="00536E94">
        <w:rPr>
          <w:rFonts w:ascii="Times New Roman" w:eastAsia="Times New Roman" w:hAnsi="Times New Roman" w:cs="Times New Roman"/>
          <w:sz w:val="24"/>
          <w:szCs w:val="24"/>
        </w:rPr>
        <w:t> </w:t>
      </w:r>
      <w:r w:rsidR="00536E94" w:rsidRPr="00536E94">
        <w:rPr>
          <w:rFonts w:ascii="Times New Roman" w:hAnsi="Times New Roman" w:cs="Times New Roman"/>
          <w:sz w:val="24"/>
          <w:szCs w:val="24"/>
        </w:rPr>
        <w:t>kindly</w:t>
      </w:r>
      <w:r w:rsidR="002C1CAF" w:rsidRPr="00536E94">
        <w:rPr>
          <w:rFonts w:ascii="Times New Roman" w:hAnsi="Times New Roman" w:cs="Times New Roman"/>
          <w:sz w:val="24"/>
          <w:szCs w:val="24"/>
        </w:rPr>
        <w:t xml:space="preserve"> </w:t>
      </w:r>
      <w:r w:rsidR="00897C89" w:rsidRPr="00536E94">
        <w:rPr>
          <w:rFonts w:ascii="Times New Roman" w:hAnsi="Times New Roman" w:cs="Times New Roman"/>
          <w:sz w:val="24"/>
          <w:szCs w:val="24"/>
        </w:rPr>
        <w:t xml:space="preserve">shared their </w:t>
      </w:r>
      <w:r w:rsidR="00536E94" w:rsidRPr="00536E94">
        <w:rPr>
          <w:rFonts w:ascii="Times New Roman" w:hAnsi="Times New Roman" w:cs="Times New Roman"/>
          <w:sz w:val="24"/>
          <w:szCs w:val="24"/>
        </w:rPr>
        <w:t>expertise and steered me toward new sources.</w:t>
      </w:r>
    </w:p>
    <w:p w:rsidR="0019256F" w:rsidRDefault="0019256F" w:rsidP="009022B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23765">
        <w:rPr>
          <w:rFonts w:ascii="Times New Roman" w:hAnsi="Times New Roman" w:cs="Times New Roman"/>
          <w:sz w:val="24"/>
          <w:szCs w:val="24"/>
        </w:rPr>
        <w:t>On the final leg</w:t>
      </w:r>
      <w:r w:rsidR="00474624">
        <w:rPr>
          <w:rFonts w:ascii="Times New Roman" w:hAnsi="Times New Roman" w:cs="Times New Roman"/>
          <w:sz w:val="24"/>
          <w:szCs w:val="24"/>
        </w:rPr>
        <w:t xml:space="preserve"> of revisions and consolidation</w:t>
      </w:r>
      <w:r w:rsidR="00B550C7">
        <w:rPr>
          <w:rFonts w:ascii="Times New Roman" w:hAnsi="Times New Roman" w:cs="Times New Roman"/>
          <w:sz w:val="24"/>
          <w:szCs w:val="24"/>
        </w:rPr>
        <w:t xml:space="preserve">, </w:t>
      </w:r>
      <w:r w:rsidR="00F25AF8">
        <w:rPr>
          <w:rFonts w:ascii="Times New Roman" w:hAnsi="Times New Roman" w:cs="Times New Roman"/>
          <w:sz w:val="24"/>
          <w:szCs w:val="24"/>
        </w:rPr>
        <w:t>help came in doubles</w:t>
      </w:r>
      <w:r w:rsidR="00B550C7">
        <w:rPr>
          <w:rFonts w:ascii="Times New Roman" w:hAnsi="Times New Roman" w:cs="Times New Roman"/>
          <w:sz w:val="24"/>
          <w:szCs w:val="24"/>
        </w:rPr>
        <w:t>.  T</w:t>
      </w:r>
      <w:r w:rsidR="00016820">
        <w:rPr>
          <w:rFonts w:ascii="Times New Roman" w:hAnsi="Times New Roman" w:cs="Times New Roman"/>
          <w:sz w:val="24"/>
          <w:szCs w:val="24"/>
        </w:rPr>
        <w:t>wo</w:t>
      </w:r>
      <w:r w:rsidR="00474624">
        <w:rPr>
          <w:rFonts w:ascii="Times New Roman" w:hAnsi="Times New Roman" w:cs="Times New Roman"/>
          <w:sz w:val="24"/>
          <w:szCs w:val="24"/>
        </w:rPr>
        <w:t xml:space="preserve"> </w:t>
      </w:r>
      <w:r w:rsidR="00B550C7">
        <w:rPr>
          <w:rFonts w:ascii="Times New Roman" w:hAnsi="Times New Roman" w:cs="Times New Roman"/>
          <w:sz w:val="24"/>
          <w:szCs w:val="24"/>
        </w:rPr>
        <w:t xml:space="preserve">expert </w:t>
      </w:r>
      <w:r w:rsidR="006C19EC">
        <w:rPr>
          <w:rFonts w:ascii="Times New Roman" w:hAnsi="Times New Roman" w:cs="Times New Roman"/>
          <w:sz w:val="24"/>
          <w:szCs w:val="24"/>
        </w:rPr>
        <w:t xml:space="preserve">readers </w:t>
      </w:r>
      <w:r w:rsidR="00016820">
        <w:rPr>
          <w:rFonts w:ascii="Times New Roman" w:hAnsi="Times New Roman" w:cs="Times New Roman"/>
          <w:sz w:val="24"/>
          <w:szCs w:val="24"/>
        </w:rPr>
        <w:t xml:space="preserve">strengthened the manuscript with </w:t>
      </w:r>
      <w:r w:rsidR="006C19EC">
        <w:rPr>
          <w:rFonts w:ascii="Times New Roman" w:hAnsi="Times New Roman" w:cs="Times New Roman"/>
          <w:sz w:val="24"/>
          <w:szCs w:val="24"/>
        </w:rPr>
        <w:t xml:space="preserve">their insights and </w:t>
      </w:r>
      <w:r w:rsidR="00527855">
        <w:rPr>
          <w:rFonts w:ascii="Times New Roman" w:hAnsi="Times New Roman" w:cs="Times New Roman"/>
          <w:sz w:val="24"/>
          <w:szCs w:val="24"/>
        </w:rPr>
        <w:t>immense</w:t>
      </w:r>
      <w:r w:rsidR="006C19EC">
        <w:rPr>
          <w:rFonts w:ascii="Times New Roman" w:hAnsi="Times New Roman" w:cs="Times New Roman"/>
          <w:sz w:val="24"/>
          <w:szCs w:val="24"/>
        </w:rPr>
        <w:t xml:space="preserve"> learning: </w:t>
      </w:r>
      <w:r w:rsidR="00474624">
        <w:rPr>
          <w:rFonts w:ascii="Times New Roman" w:hAnsi="Times New Roman" w:cs="Times New Roman"/>
          <w:sz w:val="24"/>
          <w:szCs w:val="24"/>
        </w:rPr>
        <w:t xml:space="preserve">Karen </w:t>
      </w:r>
      <w:proofErr w:type="spellStart"/>
      <w:r w:rsidR="00474624">
        <w:rPr>
          <w:rFonts w:ascii="Times New Roman" w:hAnsi="Times New Roman" w:cs="Times New Roman"/>
          <w:sz w:val="24"/>
          <w:szCs w:val="24"/>
        </w:rPr>
        <w:t>Fiss</w:t>
      </w:r>
      <w:proofErr w:type="spellEnd"/>
      <w:r w:rsidR="00474624">
        <w:rPr>
          <w:rFonts w:ascii="Times New Roman" w:hAnsi="Times New Roman" w:cs="Times New Roman"/>
          <w:sz w:val="24"/>
          <w:szCs w:val="24"/>
        </w:rPr>
        <w:t xml:space="preserve"> of the California College of the Arts and </w:t>
      </w:r>
      <w:r w:rsidR="003D1658">
        <w:rPr>
          <w:rFonts w:ascii="Times New Roman" w:hAnsi="Times New Roman" w:cs="Times New Roman"/>
          <w:sz w:val="24"/>
          <w:szCs w:val="24"/>
        </w:rPr>
        <w:t>[</w:t>
      </w:r>
      <w:r w:rsidR="00474624" w:rsidRPr="006B2ABE">
        <w:rPr>
          <w:rFonts w:ascii="Times New Roman" w:hAnsi="Times New Roman" w:cs="Times New Roman"/>
          <w:sz w:val="24"/>
          <w:szCs w:val="24"/>
          <w:highlight w:val="yellow"/>
        </w:rPr>
        <w:t>??</w:t>
      </w:r>
      <w:r w:rsidR="003D1658">
        <w:rPr>
          <w:rFonts w:ascii="Times New Roman" w:hAnsi="Times New Roman" w:cs="Times New Roman"/>
          <w:sz w:val="24"/>
          <w:szCs w:val="24"/>
        </w:rPr>
        <w:t>].</w:t>
      </w:r>
      <w:r w:rsidR="00B550C7">
        <w:rPr>
          <w:rFonts w:ascii="Times New Roman" w:hAnsi="Times New Roman" w:cs="Times New Roman"/>
          <w:sz w:val="24"/>
          <w:szCs w:val="24"/>
        </w:rPr>
        <w:t xml:space="preserve">  </w:t>
      </w:r>
      <w:r w:rsidR="006C19EC">
        <w:rPr>
          <w:rFonts w:ascii="Times New Roman" w:hAnsi="Times New Roman" w:cs="Times New Roman"/>
          <w:sz w:val="24"/>
          <w:szCs w:val="24"/>
        </w:rPr>
        <w:t xml:space="preserve">I have been fortunate to work with two wonderful editors: Michelle Komie, whose faith and enthusiasm brought the project to Yale University Press, and Katherine Boller, </w:t>
      </w:r>
      <w:r w:rsidR="005F15CE">
        <w:rPr>
          <w:rFonts w:ascii="Times New Roman" w:hAnsi="Times New Roman" w:cs="Times New Roman"/>
          <w:sz w:val="24"/>
          <w:szCs w:val="24"/>
        </w:rPr>
        <w:t xml:space="preserve">whose skill and understanding </w:t>
      </w:r>
      <w:r w:rsidR="00016820">
        <w:rPr>
          <w:rFonts w:ascii="Times New Roman" w:hAnsi="Times New Roman" w:cs="Times New Roman"/>
          <w:sz w:val="24"/>
          <w:szCs w:val="24"/>
        </w:rPr>
        <w:t>made</w:t>
      </w:r>
      <w:r w:rsidR="005F15CE">
        <w:rPr>
          <w:rFonts w:ascii="Times New Roman" w:hAnsi="Times New Roman" w:cs="Times New Roman"/>
          <w:sz w:val="24"/>
          <w:szCs w:val="24"/>
        </w:rPr>
        <w:t xml:space="preserve"> </w:t>
      </w:r>
      <w:r w:rsidR="00214665">
        <w:rPr>
          <w:rFonts w:ascii="Times New Roman" w:hAnsi="Times New Roman" w:cs="Times New Roman"/>
          <w:sz w:val="24"/>
          <w:szCs w:val="24"/>
        </w:rPr>
        <w:t>for smooth sailing to the end</w:t>
      </w:r>
      <w:r w:rsidR="00E92B96">
        <w:rPr>
          <w:rFonts w:ascii="Times New Roman" w:hAnsi="Times New Roman" w:cs="Times New Roman"/>
          <w:sz w:val="24"/>
          <w:szCs w:val="24"/>
        </w:rPr>
        <w:t xml:space="preserve">.  </w:t>
      </w:r>
      <w:r w:rsidR="00B550C7">
        <w:rPr>
          <w:rFonts w:ascii="Times New Roman" w:hAnsi="Times New Roman" w:cs="Times New Roman"/>
          <w:sz w:val="24"/>
          <w:szCs w:val="24"/>
        </w:rPr>
        <w:t>Martina Kammer</w:t>
      </w:r>
      <w:r w:rsidR="003D1658">
        <w:rPr>
          <w:rFonts w:ascii="Times New Roman" w:hAnsi="Times New Roman" w:cs="Times New Roman"/>
          <w:sz w:val="24"/>
          <w:szCs w:val="24"/>
        </w:rPr>
        <w:t xml:space="preserve"> and [</w:t>
      </w:r>
      <w:r w:rsidR="003D1658" w:rsidRPr="006B2ABE">
        <w:rPr>
          <w:rFonts w:ascii="Times New Roman" w:hAnsi="Times New Roman" w:cs="Times New Roman"/>
          <w:sz w:val="24"/>
          <w:szCs w:val="24"/>
          <w:highlight w:val="yellow"/>
        </w:rPr>
        <w:t>??</w:t>
      </w:r>
      <w:r w:rsidR="003D1658">
        <w:rPr>
          <w:rFonts w:ascii="Times New Roman" w:hAnsi="Times New Roman" w:cs="Times New Roman"/>
          <w:sz w:val="24"/>
          <w:szCs w:val="24"/>
        </w:rPr>
        <w:t>]</w:t>
      </w:r>
      <w:r w:rsidR="009022BB">
        <w:rPr>
          <w:rFonts w:ascii="Times New Roman" w:hAnsi="Times New Roman" w:cs="Times New Roman"/>
          <w:sz w:val="24"/>
          <w:szCs w:val="24"/>
        </w:rPr>
        <w:t xml:space="preserve"> </w:t>
      </w:r>
      <w:r w:rsidR="00BA7032">
        <w:rPr>
          <w:rFonts w:ascii="Times New Roman" w:hAnsi="Times New Roman" w:cs="Times New Roman"/>
          <w:sz w:val="24"/>
          <w:szCs w:val="24"/>
        </w:rPr>
        <w:t>patiently</w:t>
      </w:r>
      <w:r w:rsidR="009022BB">
        <w:rPr>
          <w:rFonts w:ascii="Times New Roman" w:hAnsi="Times New Roman" w:cs="Times New Roman"/>
          <w:sz w:val="24"/>
          <w:szCs w:val="24"/>
        </w:rPr>
        <w:t xml:space="preserve"> applied their wordsmithing</w:t>
      </w:r>
      <w:r w:rsidR="0050778C">
        <w:rPr>
          <w:rFonts w:ascii="Times New Roman" w:hAnsi="Times New Roman" w:cs="Times New Roman"/>
          <w:sz w:val="24"/>
          <w:szCs w:val="24"/>
        </w:rPr>
        <w:t xml:space="preserve"> </w:t>
      </w:r>
      <w:r w:rsidR="00D26D69">
        <w:rPr>
          <w:rFonts w:ascii="Times New Roman" w:hAnsi="Times New Roman" w:cs="Times New Roman"/>
          <w:sz w:val="24"/>
          <w:szCs w:val="24"/>
        </w:rPr>
        <w:t xml:space="preserve">to the text </w:t>
      </w:r>
      <w:r w:rsidR="0050778C">
        <w:rPr>
          <w:rFonts w:ascii="Times New Roman" w:hAnsi="Times New Roman" w:cs="Times New Roman"/>
          <w:sz w:val="24"/>
          <w:szCs w:val="24"/>
        </w:rPr>
        <w:t>from</w:t>
      </w:r>
      <w:r w:rsidR="00050EC1">
        <w:rPr>
          <w:rFonts w:ascii="Times New Roman" w:hAnsi="Times New Roman" w:cs="Times New Roman"/>
          <w:sz w:val="24"/>
          <w:szCs w:val="24"/>
        </w:rPr>
        <w:t xml:space="preserve"> </w:t>
      </w:r>
      <w:r w:rsidR="003542CD">
        <w:rPr>
          <w:rFonts w:ascii="Times New Roman" w:hAnsi="Times New Roman" w:cs="Times New Roman"/>
          <w:sz w:val="24"/>
          <w:szCs w:val="24"/>
        </w:rPr>
        <w:t xml:space="preserve">their respective </w:t>
      </w:r>
      <w:r w:rsidR="00050EC1">
        <w:rPr>
          <w:rFonts w:ascii="Times New Roman" w:hAnsi="Times New Roman" w:cs="Times New Roman"/>
          <w:sz w:val="24"/>
          <w:szCs w:val="24"/>
        </w:rPr>
        <w:t>German and English</w:t>
      </w:r>
      <w:r w:rsidR="00032151">
        <w:rPr>
          <w:rFonts w:ascii="Times New Roman" w:hAnsi="Times New Roman" w:cs="Times New Roman"/>
          <w:sz w:val="24"/>
          <w:szCs w:val="24"/>
        </w:rPr>
        <w:t>-language</w:t>
      </w:r>
      <w:r w:rsidR="0050778C">
        <w:rPr>
          <w:rFonts w:ascii="Times New Roman" w:hAnsi="Times New Roman" w:cs="Times New Roman"/>
          <w:sz w:val="24"/>
          <w:szCs w:val="24"/>
        </w:rPr>
        <w:t xml:space="preserve"> standpoints</w:t>
      </w:r>
      <w:r w:rsidR="005F15CE">
        <w:rPr>
          <w:rFonts w:ascii="Times New Roman" w:hAnsi="Times New Roman" w:cs="Times New Roman"/>
          <w:sz w:val="24"/>
          <w:szCs w:val="24"/>
        </w:rPr>
        <w:t>.</w:t>
      </w:r>
      <w:r w:rsidR="0017248C">
        <w:rPr>
          <w:rFonts w:ascii="Times New Roman" w:hAnsi="Times New Roman" w:cs="Times New Roman"/>
          <w:sz w:val="24"/>
          <w:szCs w:val="24"/>
        </w:rPr>
        <w:t xml:space="preserve"> [</w:t>
      </w:r>
      <w:r w:rsidR="00AC25EB">
        <w:rPr>
          <w:rFonts w:ascii="Times New Roman" w:hAnsi="Times New Roman" w:cs="Times New Roman"/>
          <w:sz w:val="24"/>
          <w:szCs w:val="24"/>
        </w:rPr>
        <w:t>In a full circle of generosity, g</w:t>
      </w:r>
      <w:r w:rsidR="0000632A">
        <w:rPr>
          <w:rFonts w:ascii="Times New Roman" w:hAnsi="Times New Roman" w:cs="Times New Roman"/>
          <w:sz w:val="24"/>
          <w:szCs w:val="24"/>
        </w:rPr>
        <w:t>rants</w:t>
      </w:r>
      <w:r w:rsidR="0017248C">
        <w:rPr>
          <w:rFonts w:ascii="Times New Roman" w:hAnsi="Times New Roman" w:cs="Times New Roman"/>
          <w:sz w:val="24"/>
          <w:szCs w:val="24"/>
        </w:rPr>
        <w:t xml:space="preserve"> from</w:t>
      </w:r>
      <w:r w:rsidR="00765E88">
        <w:rPr>
          <w:rFonts w:ascii="Times New Roman" w:hAnsi="Times New Roman" w:cs="Times New Roman"/>
          <w:sz w:val="24"/>
          <w:szCs w:val="24"/>
        </w:rPr>
        <w:t xml:space="preserve"> </w:t>
      </w:r>
      <w:r w:rsidR="00ED73B1" w:rsidRPr="006B2ABE">
        <w:rPr>
          <w:rFonts w:ascii="Times New Roman" w:hAnsi="Times New Roman" w:cs="Times New Roman"/>
          <w:sz w:val="24"/>
          <w:szCs w:val="24"/>
          <w:highlight w:val="yellow"/>
        </w:rPr>
        <w:t>??</w:t>
      </w:r>
      <w:r w:rsidR="00ED73B1">
        <w:rPr>
          <w:rFonts w:ascii="Times New Roman" w:hAnsi="Times New Roman" w:cs="Times New Roman"/>
          <w:sz w:val="24"/>
          <w:szCs w:val="24"/>
        </w:rPr>
        <w:t xml:space="preserve"> and </w:t>
      </w:r>
      <w:r w:rsidR="00ED73B1" w:rsidRPr="006B2ABE">
        <w:rPr>
          <w:rFonts w:ascii="Times New Roman" w:hAnsi="Times New Roman" w:cs="Times New Roman"/>
          <w:sz w:val="24"/>
          <w:szCs w:val="24"/>
          <w:highlight w:val="yellow"/>
        </w:rPr>
        <w:t>??</w:t>
      </w:r>
      <w:r w:rsidR="00ED73B1">
        <w:rPr>
          <w:rFonts w:ascii="Times New Roman" w:hAnsi="Times New Roman" w:cs="Times New Roman"/>
          <w:sz w:val="24"/>
          <w:szCs w:val="24"/>
        </w:rPr>
        <w:t xml:space="preserve"> </w:t>
      </w:r>
      <w:r w:rsidR="000814B7">
        <w:rPr>
          <w:rFonts w:ascii="Times New Roman" w:hAnsi="Times New Roman" w:cs="Times New Roman"/>
          <w:sz w:val="24"/>
          <w:szCs w:val="24"/>
        </w:rPr>
        <w:t>defrayed</w:t>
      </w:r>
      <w:r w:rsidR="0017248C">
        <w:rPr>
          <w:rFonts w:ascii="Times New Roman" w:hAnsi="Times New Roman" w:cs="Times New Roman"/>
          <w:sz w:val="24"/>
          <w:szCs w:val="24"/>
        </w:rPr>
        <w:t xml:space="preserve"> </w:t>
      </w:r>
      <w:r w:rsidR="009022BB">
        <w:rPr>
          <w:rFonts w:ascii="Times New Roman" w:hAnsi="Times New Roman" w:cs="Times New Roman"/>
          <w:sz w:val="24"/>
          <w:szCs w:val="24"/>
        </w:rPr>
        <w:t xml:space="preserve">costs in the </w:t>
      </w:r>
      <w:r w:rsidR="0017248C">
        <w:rPr>
          <w:rFonts w:ascii="Times New Roman" w:hAnsi="Times New Roman" w:cs="Times New Roman"/>
          <w:sz w:val="24"/>
          <w:szCs w:val="24"/>
        </w:rPr>
        <w:t xml:space="preserve">production </w:t>
      </w:r>
      <w:r w:rsidR="009022BB">
        <w:rPr>
          <w:rFonts w:ascii="Times New Roman" w:hAnsi="Times New Roman" w:cs="Times New Roman"/>
          <w:sz w:val="24"/>
          <w:szCs w:val="24"/>
        </w:rPr>
        <w:t>stages</w:t>
      </w:r>
      <w:r w:rsidR="00ED73B1">
        <w:rPr>
          <w:rFonts w:ascii="Times New Roman" w:hAnsi="Times New Roman" w:cs="Times New Roman"/>
          <w:sz w:val="24"/>
          <w:szCs w:val="24"/>
        </w:rPr>
        <w:t>.</w:t>
      </w:r>
      <w:r w:rsidR="005406CB">
        <w:rPr>
          <w:rFonts w:ascii="Times New Roman" w:hAnsi="Times New Roman" w:cs="Times New Roman"/>
          <w:sz w:val="24"/>
          <w:szCs w:val="24"/>
        </w:rPr>
        <w:t>]</w:t>
      </w:r>
    </w:p>
    <w:p w:rsidR="00450B9F" w:rsidRDefault="002C56EE" w:rsidP="0072498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16820">
        <w:rPr>
          <w:rFonts w:ascii="Times New Roman" w:hAnsi="Times New Roman" w:cs="Times New Roman"/>
          <w:sz w:val="24"/>
          <w:szCs w:val="24"/>
        </w:rPr>
        <w:t>And, finally, what would a journey be without postcards and shared memories?  T</w:t>
      </w:r>
      <w:r w:rsidR="00791B94">
        <w:rPr>
          <w:rFonts w:ascii="Times New Roman" w:hAnsi="Times New Roman" w:cs="Times New Roman"/>
          <w:sz w:val="24"/>
          <w:szCs w:val="24"/>
        </w:rPr>
        <w:t>o my family and friends for keeping the mail</w:t>
      </w:r>
      <w:r w:rsidR="005C20AC">
        <w:rPr>
          <w:rFonts w:ascii="Times New Roman" w:hAnsi="Times New Roman" w:cs="Times New Roman"/>
          <w:sz w:val="24"/>
          <w:szCs w:val="24"/>
        </w:rPr>
        <w:t>, love,</w:t>
      </w:r>
      <w:r w:rsidR="00791B94">
        <w:rPr>
          <w:rFonts w:ascii="Times New Roman" w:hAnsi="Times New Roman" w:cs="Times New Roman"/>
          <w:sz w:val="24"/>
          <w:szCs w:val="24"/>
        </w:rPr>
        <w:t xml:space="preserve"> and laughter </w:t>
      </w:r>
      <w:r>
        <w:rPr>
          <w:rFonts w:ascii="Times New Roman" w:hAnsi="Times New Roman" w:cs="Times New Roman"/>
          <w:sz w:val="24"/>
          <w:szCs w:val="24"/>
        </w:rPr>
        <w:t>flowing—</w:t>
      </w:r>
      <w:r w:rsidR="00450B9F">
        <w:rPr>
          <w:rFonts w:ascii="Times New Roman" w:hAnsi="Times New Roman" w:cs="Times New Roman"/>
          <w:sz w:val="24"/>
          <w:szCs w:val="24"/>
        </w:rPr>
        <w:t>many times</w:t>
      </w:r>
      <w:r w:rsidR="005C20AC">
        <w:rPr>
          <w:rFonts w:ascii="Times New Roman" w:hAnsi="Times New Roman" w:cs="Times New Roman"/>
          <w:sz w:val="24"/>
          <w:szCs w:val="24"/>
        </w:rPr>
        <w:t>, over and</w:t>
      </w:r>
      <w:r w:rsidR="00450B9F">
        <w:rPr>
          <w:rFonts w:ascii="Times New Roman" w:hAnsi="Times New Roman" w:cs="Times New Roman"/>
          <w:sz w:val="24"/>
          <w:szCs w:val="24"/>
        </w:rPr>
        <w:t xml:space="preserve"> over, thank you.</w:t>
      </w:r>
    </w:p>
    <w:sectPr w:rsidR="00450B9F" w:rsidSect="00E55B40">
      <w:footerReference w:type="default" r:id="rId8"/>
      <w:headerReference w:type="first" r:id="rId9"/>
      <w:footerReference w:type="first" r:id="rId10"/>
      <w:pgSz w:w="12240" w:h="15840" w:code="1"/>
      <w:pgMar w:top="1440" w:right="1440" w:bottom="1440" w:left="1440" w:header="720" w:footer="720" w:gutter="0"/>
      <w:pgNumType w:fmt="lowerRoman" w:start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FC4" w:rsidRDefault="00250FC4" w:rsidP="00E974F4">
      <w:pPr>
        <w:spacing w:after="0" w:line="240" w:lineRule="auto"/>
      </w:pPr>
      <w:r>
        <w:separator/>
      </w:r>
    </w:p>
  </w:endnote>
  <w:endnote w:type="continuationSeparator" w:id="0">
    <w:p w:rsidR="00250FC4" w:rsidRDefault="00250FC4" w:rsidP="00E97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8759758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6A11" w:rsidRPr="004F6A11" w:rsidRDefault="004F6A11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F6A1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F6A1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F6A1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32984">
          <w:rPr>
            <w:rFonts w:ascii="Times New Roman" w:hAnsi="Times New Roman" w:cs="Times New Roman"/>
            <w:noProof/>
            <w:sz w:val="24"/>
            <w:szCs w:val="24"/>
          </w:rPr>
          <w:t>viii</w:t>
        </w:r>
        <w:r w:rsidRPr="004F6A1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4F6A11" w:rsidRPr="004F6A11" w:rsidRDefault="004F6A11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30617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4F6A11" w:rsidRPr="004F6A11" w:rsidRDefault="004F6A11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F6A1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F6A1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F6A1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32984">
          <w:rPr>
            <w:rFonts w:ascii="Times New Roman" w:hAnsi="Times New Roman" w:cs="Times New Roman"/>
            <w:noProof/>
            <w:sz w:val="24"/>
            <w:szCs w:val="24"/>
          </w:rPr>
          <w:t>vii</w:t>
        </w:r>
        <w:r w:rsidRPr="004F6A1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4F6A11" w:rsidRDefault="004F6A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FC4" w:rsidRDefault="00250FC4" w:rsidP="00E974F4">
      <w:pPr>
        <w:spacing w:after="0" w:line="240" w:lineRule="auto"/>
      </w:pPr>
      <w:r>
        <w:separator/>
      </w:r>
    </w:p>
  </w:footnote>
  <w:footnote w:type="continuationSeparator" w:id="0">
    <w:p w:rsidR="00250FC4" w:rsidRDefault="00250FC4" w:rsidP="00E97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4F4" w:rsidRDefault="00E974F4" w:rsidP="00E974F4">
    <w:pPr>
      <w:spacing w:after="0" w:line="480" w:lineRule="auto"/>
      <w:jc w:val="center"/>
    </w:pPr>
    <w:del w:id="5" w:author="Weinreb, Jenya" w:date="2014-07-25T14:34:00Z">
      <w:r w:rsidRPr="005A47EA" w:rsidDel="005E2004">
        <w:rPr>
          <w:rFonts w:ascii="Times New Roman" w:hAnsi="Times New Roman" w:cs="Times New Roman"/>
          <w:sz w:val="24"/>
          <w:szCs w:val="24"/>
        </w:rPr>
        <w:delText>Acknowledgments</w:delText>
      </w:r>
    </w:del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7EA"/>
    <w:rsid w:val="00003381"/>
    <w:rsid w:val="000034DE"/>
    <w:rsid w:val="0000632A"/>
    <w:rsid w:val="00010E3C"/>
    <w:rsid w:val="00016820"/>
    <w:rsid w:val="00026BC6"/>
    <w:rsid w:val="00030ACE"/>
    <w:rsid w:val="00032151"/>
    <w:rsid w:val="00043643"/>
    <w:rsid w:val="0004795D"/>
    <w:rsid w:val="00050EC1"/>
    <w:rsid w:val="0008017C"/>
    <w:rsid w:val="000814B7"/>
    <w:rsid w:val="000827BF"/>
    <w:rsid w:val="00087AF5"/>
    <w:rsid w:val="00090930"/>
    <w:rsid w:val="000A3802"/>
    <w:rsid w:val="000B4C99"/>
    <w:rsid w:val="000D3805"/>
    <w:rsid w:val="00132984"/>
    <w:rsid w:val="0015253F"/>
    <w:rsid w:val="00166AF6"/>
    <w:rsid w:val="0017248C"/>
    <w:rsid w:val="0019256F"/>
    <w:rsid w:val="001A36C5"/>
    <w:rsid w:val="001C473B"/>
    <w:rsid w:val="001D13FF"/>
    <w:rsid w:val="00214665"/>
    <w:rsid w:val="00235F3E"/>
    <w:rsid w:val="002440E9"/>
    <w:rsid w:val="00250FC4"/>
    <w:rsid w:val="00273062"/>
    <w:rsid w:val="00277BF2"/>
    <w:rsid w:val="00284931"/>
    <w:rsid w:val="0029232C"/>
    <w:rsid w:val="002B1E93"/>
    <w:rsid w:val="002C1CAF"/>
    <w:rsid w:val="002C56EE"/>
    <w:rsid w:val="002F7C9B"/>
    <w:rsid w:val="0030642B"/>
    <w:rsid w:val="00312575"/>
    <w:rsid w:val="00322AA9"/>
    <w:rsid w:val="00334D10"/>
    <w:rsid w:val="0034066F"/>
    <w:rsid w:val="003542CD"/>
    <w:rsid w:val="00357F23"/>
    <w:rsid w:val="003663B2"/>
    <w:rsid w:val="00373606"/>
    <w:rsid w:val="00374550"/>
    <w:rsid w:val="00386439"/>
    <w:rsid w:val="00395329"/>
    <w:rsid w:val="003D1658"/>
    <w:rsid w:val="00450B9F"/>
    <w:rsid w:val="00452B66"/>
    <w:rsid w:val="00474624"/>
    <w:rsid w:val="00484160"/>
    <w:rsid w:val="00484682"/>
    <w:rsid w:val="00492FE0"/>
    <w:rsid w:val="004E5F28"/>
    <w:rsid w:val="004E60EA"/>
    <w:rsid w:val="004F6A11"/>
    <w:rsid w:val="0050778C"/>
    <w:rsid w:val="00527855"/>
    <w:rsid w:val="00536E94"/>
    <w:rsid w:val="005406CB"/>
    <w:rsid w:val="0056334B"/>
    <w:rsid w:val="00570A40"/>
    <w:rsid w:val="00584343"/>
    <w:rsid w:val="00587D7E"/>
    <w:rsid w:val="005A47EA"/>
    <w:rsid w:val="005C20AC"/>
    <w:rsid w:val="005C4199"/>
    <w:rsid w:val="005E2004"/>
    <w:rsid w:val="005F15CE"/>
    <w:rsid w:val="005F1CB4"/>
    <w:rsid w:val="00643313"/>
    <w:rsid w:val="00654A10"/>
    <w:rsid w:val="00655BB5"/>
    <w:rsid w:val="006A1075"/>
    <w:rsid w:val="006B2ABE"/>
    <w:rsid w:val="006C19EC"/>
    <w:rsid w:val="0072498B"/>
    <w:rsid w:val="00744206"/>
    <w:rsid w:val="00756A44"/>
    <w:rsid w:val="00765E88"/>
    <w:rsid w:val="0077108F"/>
    <w:rsid w:val="007844AF"/>
    <w:rsid w:val="00785B5B"/>
    <w:rsid w:val="00791B94"/>
    <w:rsid w:val="007A13D5"/>
    <w:rsid w:val="007E4502"/>
    <w:rsid w:val="007E648F"/>
    <w:rsid w:val="008602C3"/>
    <w:rsid w:val="00871418"/>
    <w:rsid w:val="00877D74"/>
    <w:rsid w:val="00897C89"/>
    <w:rsid w:val="008B1F58"/>
    <w:rsid w:val="008B2129"/>
    <w:rsid w:val="008C4851"/>
    <w:rsid w:val="00900619"/>
    <w:rsid w:val="009022BB"/>
    <w:rsid w:val="00923765"/>
    <w:rsid w:val="00945C5F"/>
    <w:rsid w:val="009604A9"/>
    <w:rsid w:val="0096098F"/>
    <w:rsid w:val="00983932"/>
    <w:rsid w:val="009B5534"/>
    <w:rsid w:val="009D2A59"/>
    <w:rsid w:val="009E1A74"/>
    <w:rsid w:val="00A002F5"/>
    <w:rsid w:val="00A10CA7"/>
    <w:rsid w:val="00A1663C"/>
    <w:rsid w:val="00A207D4"/>
    <w:rsid w:val="00A36DB4"/>
    <w:rsid w:val="00A563DC"/>
    <w:rsid w:val="00AA3242"/>
    <w:rsid w:val="00AC25EB"/>
    <w:rsid w:val="00B508C5"/>
    <w:rsid w:val="00B550C7"/>
    <w:rsid w:val="00B57DC8"/>
    <w:rsid w:val="00BA7032"/>
    <w:rsid w:val="00BC6C08"/>
    <w:rsid w:val="00BD3C73"/>
    <w:rsid w:val="00C06583"/>
    <w:rsid w:val="00C3052B"/>
    <w:rsid w:val="00C568D8"/>
    <w:rsid w:val="00C65928"/>
    <w:rsid w:val="00CC3F0E"/>
    <w:rsid w:val="00CD1EFE"/>
    <w:rsid w:val="00D102CD"/>
    <w:rsid w:val="00D26D69"/>
    <w:rsid w:val="00D33008"/>
    <w:rsid w:val="00D74015"/>
    <w:rsid w:val="00DD038C"/>
    <w:rsid w:val="00E509B3"/>
    <w:rsid w:val="00E55B40"/>
    <w:rsid w:val="00E70867"/>
    <w:rsid w:val="00E7189C"/>
    <w:rsid w:val="00E91312"/>
    <w:rsid w:val="00E92B96"/>
    <w:rsid w:val="00E941FF"/>
    <w:rsid w:val="00E974F4"/>
    <w:rsid w:val="00EC69BC"/>
    <w:rsid w:val="00ED4D5C"/>
    <w:rsid w:val="00ED73B1"/>
    <w:rsid w:val="00EF1486"/>
    <w:rsid w:val="00F06CFA"/>
    <w:rsid w:val="00F172EE"/>
    <w:rsid w:val="00F25AF8"/>
    <w:rsid w:val="00F60E81"/>
    <w:rsid w:val="00F7133C"/>
    <w:rsid w:val="00F713FA"/>
    <w:rsid w:val="00FB6188"/>
    <w:rsid w:val="00FB68F0"/>
    <w:rsid w:val="00FC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4F4"/>
  </w:style>
  <w:style w:type="paragraph" w:styleId="Footer">
    <w:name w:val="footer"/>
    <w:basedOn w:val="Normal"/>
    <w:link w:val="FooterChar"/>
    <w:uiPriority w:val="99"/>
    <w:unhideWhenUsed/>
    <w:rsid w:val="00E97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4F4"/>
  </w:style>
  <w:style w:type="paragraph" w:styleId="BalloonText">
    <w:name w:val="Balloon Text"/>
    <w:basedOn w:val="Normal"/>
    <w:link w:val="BalloonTextChar"/>
    <w:uiPriority w:val="99"/>
    <w:semiHidden/>
    <w:unhideWhenUsed/>
    <w:rsid w:val="00E97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4F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C6C0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4F4"/>
  </w:style>
  <w:style w:type="paragraph" w:styleId="Footer">
    <w:name w:val="footer"/>
    <w:basedOn w:val="Normal"/>
    <w:link w:val="FooterChar"/>
    <w:uiPriority w:val="99"/>
    <w:unhideWhenUsed/>
    <w:rsid w:val="00E97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4F4"/>
  </w:style>
  <w:style w:type="paragraph" w:styleId="BalloonText">
    <w:name w:val="Balloon Text"/>
    <w:basedOn w:val="Normal"/>
    <w:link w:val="BalloonTextChar"/>
    <w:uiPriority w:val="99"/>
    <w:semiHidden/>
    <w:unhideWhenUsed/>
    <w:rsid w:val="00E97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4F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C6C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3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DAF3F5-64E0-4CC1-96C9-48D00B830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</dc:creator>
  <cp:lastModifiedBy>Weinreb, Jenya</cp:lastModifiedBy>
  <cp:revision>129</cp:revision>
  <dcterms:created xsi:type="dcterms:W3CDTF">2012-09-27T10:48:00Z</dcterms:created>
  <dcterms:modified xsi:type="dcterms:W3CDTF">2014-07-25T18:35:00Z</dcterms:modified>
</cp:coreProperties>
</file>