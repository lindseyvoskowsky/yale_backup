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FC3" w:rsidRDefault="008B5FC3" w:rsidP="008B5FC3">
      <w:pPr>
        <w:spacing w:after="0" w:line="480" w:lineRule="auto"/>
        <w:jc w:val="center"/>
        <w:rPr>
          <w:ins w:id="0" w:author="Weinreb, Jenya" w:date="2014-07-29T12:03:00Z"/>
        </w:rPr>
      </w:pPr>
      <w:ins w:id="1" w:author="Weinreb, Jenya" w:date="2014-07-29T12:03:00Z">
        <w:r>
          <w:t>&lt;</w:t>
        </w:r>
        <w:proofErr w:type="spellStart"/>
        <w:r>
          <w:t>pn</w:t>
        </w:r>
        <w:proofErr w:type="spellEnd"/>
        <w:r>
          <w:t>&gt;Part II</w:t>
        </w:r>
      </w:ins>
    </w:p>
    <w:p w:rsidR="008B5FC3" w:rsidRDefault="008B5FC3">
      <w:pPr>
        <w:rPr>
          <w:ins w:id="2" w:author="Weinreb, Jenya" w:date="2014-07-29T12:03:00Z"/>
        </w:rPr>
      </w:pPr>
      <w:ins w:id="3" w:author="Weinreb, Jenya" w:date="2014-07-29T12:03:00Z">
        <w:r>
          <w:br w:type="page"/>
        </w:r>
      </w:ins>
    </w:p>
    <w:p w:rsidR="008B5FC3" w:rsidRPr="000F3500" w:rsidRDefault="008B5FC3" w:rsidP="008B5FC3">
      <w:pPr>
        <w:spacing w:after="0" w:line="480" w:lineRule="auto"/>
        <w:jc w:val="center"/>
        <w:rPr>
          <w:rFonts w:cs="Times New Roman"/>
          <w:szCs w:val="24"/>
        </w:rPr>
      </w:pPr>
      <w:bookmarkStart w:id="4" w:name="Editing"/>
      <w:bookmarkStart w:id="5" w:name="_GoBack"/>
      <w:bookmarkEnd w:id="4"/>
      <w:bookmarkEnd w:id="5"/>
      <w:ins w:id="6" w:author="Weinreb, Jenya" w:date="2014-07-29T12:03:00Z">
        <w:r>
          <w:lastRenderedPageBreak/>
          <w:t>&lt;</w:t>
        </w:r>
        <w:proofErr w:type="spellStart"/>
        <w:r>
          <w:t>cn</w:t>
        </w:r>
        <w:proofErr w:type="spellEnd"/>
        <w:r>
          <w:t>&gt;</w:t>
        </w:r>
      </w:ins>
      <w:moveToRangeStart w:id="7" w:author="Weinreb, Jenya" w:date="2014-07-29T12:03:00Z" w:name="move394398729"/>
      <w:moveTo w:id="8" w:author="Weinreb, Jenya" w:date="2014-07-29T12:03:00Z">
        <w:r>
          <w:rPr>
            <w:rFonts w:cs="Times New Roman"/>
            <w:szCs w:val="24"/>
          </w:rPr>
          <w:t>Chapter 6</w:t>
        </w:r>
      </w:moveTo>
    </w:p>
    <w:p w:rsidR="008B5FC3" w:rsidRPr="00F02095" w:rsidRDefault="008B5FC3" w:rsidP="008B5FC3">
      <w:pPr>
        <w:spacing w:after="0" w:line="480" w:lineRule="auto"/>
        <w:jc w:val="center"/>
      </w:pPr>
      <w:ins w:id="9" w:author="Weinreb, Jenya" w:date="2014-07-29T12:03:00Z">
        <w:r>
          <w:rPr>
            <w:rFonts w:cs="Times New Roman"/>
            <w:szCs w:val="24"/>
          </w:rPr>
          <w:t>&lt;</w:t>
        </w:r>
        <w:proofErr w:type="spellStart"/>
        <w:r>
          <w:rPr>
            <w:rFonts w:cs="Times New Roman"/>
            <w:szCs w:val="24"/>
          </w:rPr>
          <w:t>ct</w:t>
        </w:r>
        <w:proofErr w:type="spellEnd"/>
        <w:r>
          <w:rPr>
            <w:rFonts w:cs="Times New Roman"/>
            <w:szCs w:val="24"/>
          </w:rPr>
          <w:t>&gt;</w:t>
        </w:r>
      </w:ins>
      <w:moveTo w:id="10" w:author="Weinreb, Jenya" w:date="2014-07-29T12:03:00Z">
        <w:r>
          <w:rPr>
            <w:rFonts w:cs="Times New Roman"/>
            <w:szCs w:val="24"/>
          </w:rPr>
          <w:t>Campaign Politics and the Invention of the Private Hitler</w:t>
        </w:r>
      </w:moveTo>
    </w:p>
    <w:moveToRangeEnd w:id="7"/>
    <w:p w:rsidR="008324C0" w:rsidRDefault="00623893" w:rsidP="00EF1393">
      <w:pPr>
        <w:spacing w:after="0" w:line="480" w:lineRule="auto"/>
      </w:pPr>
      <w:r>
        <w:t>It was i</w:t>
      </w:r>
      <w:r w:rsidR="00DD21BB">
        <w:t xml:space="preserve">n </w:t>
      </w:r>
      <w:r w:rsidR="00B119C8">
        <w:t xml:space="preserve">the spring of </w:t>
      </w:r>
      <w:r w:rsidR="00DD21BB">
        <w:t xml:space="preserve">1932, </w:t>
      </w:r>
      <w:r>
        <w:t>in the midst of presidential elections</w:t>
      </w:r>
      <w:r w:rsidR="00DD21BB">
        <w:t xml:space="preserve">, </w:t>
      </w:r>
      <w:r>
        <w:t xml:space="preserve">that </w:t>
      </w:r>
      <w:r w:rsidR="00DD21BB">
        <w:t xml:space="preserve">the National Socialists discovered the publicity value of </w:t>
      </w:r>
      <w:r w:rsidR="00FC3A78">
        <w:t>Hitler’s private life</w:t>
      </w:r>
      <w:r w:rsidR="00DD21BB">
        <w:t xml:space="preserve">.  </w:t>
      </w:r>
      <w:r>
        <w:t>The electoral campaign pitted H</w:t>
      </w:r>
      <w:r w:rsidR="008A7AD1">
        <w:t>itler, the</w:t>
      </w:r>
      <w:r>
        <w:t>n the</w:t>
      </w:r>
      <w:r w:rsidR="008A7AD1">
        <w:t xml:space="preserve"> leader of </w:t>
      </w:r>
      <w:r w:rsidR="00A85625">
        <w:t>the second-largest political</w:t>
      </w:r>
      <w:r w:rsidR="008A7AD1">
        <w:t xml:space="preserve"> party</w:t>
      </w:r>
      <w:r w:rsidR="00A85625">
        <w:t xml:space="preserve"> in the Reich</w:t>
      </w:r>
      <w:r w:rsidR="008A7AD1">
        <w:t xml:space="preserve">, against the elderly </w:t>
      </w:r>
      <w:r w:rsidR="00504BEF">
        <w:t xml:space="preserve">incumbent Paul von Hindenburg, </w:t>
      </w:r>
      <w:r w:rsidR="00A85625">
        <w:t>revered by</w:t>
      </w:r>
      <w:r w:rsidR="008A7AD1">
        <w:t xml:space="preserve"> German</w:t>
      </w:r>
      <w:r w:rsidR="00A85625">
        <w:t>s</w:t>
      </w:r>
      <w:r w:rsidR="008A7AD1">
        <w:t xml:space="preserve"> as the war hero of </w:t>
      </w:r>
      <w:proofErr w:type="spellStart"/>
      <w:r w:rsidR="008A7AD1">
        <w:t>Tanne</w:t>
      </w:r>
      <w:r w:rsidR="00D954DB">
        <w:t>nberg</w:t>
      </w:r>
      <w:proofErr w:type="spellEnd"/>
      <w:r w:rsidR="00D954DB">
        <w:t>, and the Communist leader</w:t>
      </w:r>
      <w:r w:rsidR="008A7AD1">
        <w:t xml:space="preserve"> Ernst </w:t>
      </w:r>
      <w:proofErr w:type="spellStart"/>
      <w:r w:rsidR="008A7AD1">
        <w:t>Th</w:t>
      </w:r>
      <w:r w:rsidR="008A7AD1">
        <w:rPr>
          <w:rFonts w:cs="Times New Roman"/>
        </w:rPr>
        <w:t>ä</w:t>
      </w:r>
      <w:r w:rsidR="008A7AD1">
        <w:t>lmann</w:t>
      </w:r>
      <w:proofErr w:type="spellEnd"/>
      <w:r w:rsidR="008A7AD1">
        <w:t xml:space="preserve">.  </w:t>
      </w:r>
      <w:r w:rsidR="00F16F98">
        <w:t xml:space="preserve">On March 13, German voters returned a strong lead </w:t>
      </w:r>
      <w:r w:rsidR="00FF7A98">
        <w:t xml:space="preserve">of </w:t>
      </w:r>
      <w:r w:rsidR="00A16169">
        <w:t xml:space="preserve">over </w:t>
      </w:r>
      <w:r w:rsidR="00FF7A98">
        <w:t xml:space="preserve">seven million votes </w:t>
      </w:r>
      <w:r w:rsidR="00F16F98">
        <w:t xml:space="preserve">for Hindenburg, throwing the National Socialists, who had expected Hitler to be swept into the presidency, into </w:t>
      </w:r>
      <w:r w:rsidR="00FF7A98">
        <w:t>despair</w:t>
      </w:r>
      <w:r w:rsidR="00F16F98">
        <w:t>.</w:t>
      </w:r>
      <w:r w:rsidR="00F16F98">
        <w:rPr>
          <w:rStyle w:val="EndnoteReference"/>
        </w:rPr>
        <w:endnoteReference w:id="1"/>
      </w:r>
      <w:r w:rsidR="00FF7A98">
        <w:t xml:space="preserve">  Hindenburg’s failure to win a</w:t>
      </w:r>
      <w:r w:rsidR="00DE4364">
        <w:t>n absolute</w:t>
      </w:r>
      <w:r w:rsidR="00FF7A98">
        <w:t xml:space="preserve"> majority</w:t>
      </w:r>
      <w:r w:rsidR="00AB5F85">
        <w:t>, however,</w:t>
      </w:r>
      <w:r w:rsidR="00FF7A98">
        <w:t xml:space="preserve"> led to a runoff election the following month, and it was in th</w:t>
      </w:r>
      <w:r w:rsidR="002A1186">
        <w:t>e</w:t>
      </w:r>
      <w:r w:rsidR="00FF7A98">
        <w:t xml:space="preserve"> period between the two </w:t>
      </w:r>
      <w:r w:rsidR="00A16169">
        <w:t xml:space="preserve">presidential </w:t>
      </w:r>
      <w:r w:rsidR="00FF7A98">
        <w:t>elections that the Nazis seized on a new representational strategy.</w:t>
      </w:r>
      <w:r w:rsidR="00312E39">
        <w:rPr>
          <w:rStyle w:val="EndnoteReference"/>
        </w:rPr>
        <w:endnoteReference w:id="2"/>
      </w:r>
      <w:r w:rsidR="00A16169">
        <w:t xml:space="preserve">  Although Hitler </w:t>
      </w:r>
      <w:r w:rsidR="00B3474D">
        <w:t>would lose the next round</w:t>
      </w:r>
      <w:r w:rsidR="00B8731C">
        <w:t>, the campaign</w:t>
      </w:r>
      <w:r w:rsidR="00AB5F85">
        <w:t>,</w:t>
      </w:r>
      <w:r w:rsidR="00B8731C">
        <w:t xml:space="preserve"> </w:t>
      </w:r>
      <w:r w:rsidR="0071448A">
        <w:t xml:space="preserve">along with the worsening economic </w:t>
      </w:r>
      <w:r w:rsidR="00AB5F85">
        <w:t>crisis,</w:t>
      </w:r>
      <w:r w:rsidR="0071448A">
        <w:t xml:space="preserve"> </w:t>
      </w:r>
      <w:r w:rsidR="00B8731C">
        <w:t>increase</w:t>
      </w:r>
      <w:r w:rsidR="0071448A">
        <w:t>d</w:t>
      </w:r>
      <w:r w:rsidR="00B8731C">
        <w:t xml:space="preserve"> his support among the German people by over two million votes, to a third of the electorate.</w:t>
      </w:r>
      <w:r w:rsidR="00B8731C">
        <w:rPr>
          <w:rStyle w:val="EndnoteReference"/>
        </w:rPr>
        <w:endnoteReference w:id="3"/>
      </w:r>
      <w:r w:rsidR="00B8731C">
        <w:t xml:space="preserve">  </w:t>
      </w:r>
      <w:r w:rsidR="005316F4">
        <w:t xml:space="preserve">Having proved its </w:t>
      </w:r>
      <w:r w:rsidR="00AB5F85">
        <w:t>broad appeal, the image of the private</w:t>
      </w:r>
      <w:r w:rsidR="005316F4">
        <w:t xml:space="preserve"> F</w:t>
      </w:r>
      <w:r w:rsidR="005316F4">
        <w:rPr>
          <w:rFonts w:cs="Times New Roman"/>
        </w:rPr>
        <w:t>ü</w:t>
      </w:r>
      <w:r w:rsidR="005316F4">
        <w:t xml:space="preserve">hrer would become a staple of National Socialist propaganda </w:t>
      </w:r>
      <w:r w:rsidR="00311B9B">
        <w:t>for years to come.</w:t>
      </w:r>
    </w:p>
    <w:p w:rsidR="00192CA6" w:rsidRDefault="00FF7A98" w:rsidP="00EF1393">
      <w:pPr>
        <w:spacing w:after="0" w:line="480" w:lineRule="auto"/>
      </w:pPr>
      <w:r>
        <w:tab/>
      </w:r>
      <w:r w:rsidR="00D31D36">
        <w:t>The coming out</w:t>
      </w:r>
      <w:r w:rsidR="002A1186">
        <w:t xml:space="preserve"> of the F</w:t>
      </w:r>
      <w:r w:rsidR="002A1186">
        <w:rPr>
          <w:rFonts w:cs="Times New Roman"/>
        </w:rPr>
        <w:t>ü</w:t>
      </w:r>
      <w:r w:rsidR="002A1186">
        <w:t>hrer’s p</w:t>
      </w:r>
      <w:r w:rsidR="00504BEF">
        <w:t>ersonal</w:t>
      </w:r>
      <w:r w:rsidR="002A1186">
        <w:t xml:space="preserve"> life marked a distinct departure from earlier National Socialist publicity, which had </w:t>
      </w:r>
      <w:r w:rsidR="009749AD">
        <w:t>focused on</w:t>
      </w:r>
      <w:r w:rsidR="00275277">
        <w:t xml:space="preserve"> </w:t>
      </w:r>
      <w:r w:rsidR="00192CA6">
        <w:t>Hitler’s</w:t>
      </w:r>
      <w:r w:rsidR="00275277">
        <w:t xml:space="preserve"> role as agitator of the masses and</w:t>
      </w:r>
      <w:r w:rsidR="003A44B2">
        <w:t xml:space="preserve"> leader of </w:t>
      </w:r>
      <w:r w:rsidR="00275277">
        <w:t>a militant political movement</w:t>
      </w:r>
      <w:r w:rsidR="003A44B2">
        <w:t xml:space="preserve">.  </w:t>
      </w:r>
      <w:r w:rsidR="00192CA6">
        <w:t>In th</w:t>
      </w:r>
      <w:r w:rsidR="003A44B2">
        <w:t xml:space="preserve">e </w:t>
      </w:r>
      <w:r w:rsidR="00540C90">
        <w:t xml:space="preserve">1932 </w:t>
      </w:r>
      <w:r w:rsidR="00192CA6">
        <w:t xml:space="preserve">run-off election, </w:t>
      </w:r>
      <w:r w:rsidR="009749AD">
        <w:t>the need to cast a wider net pus</w:t>
      </w:r>
      <w:r w:rsidR="00A81A7D">
        <w:t xml:space="preserve">hed Nazi propaganda toward a celebration of the personal </w:t>
      </w:r>
      <w:r w:rsidR="00F9109D">
        <w:t xml:space="preserve">attributes of their candidate.  </w:t>
      </w:r>
      <w:r w:rsidR="00A81A7D">
        <w:t>Hitler’s youth and dynamism, epitomized by his much advertised campaign flights across Germany</w:t>
      </w:r>
      <w:r w:rsidR="003B3287">
        <w:t>, became a</w:t>
      </w:r>
      <w:r w:rsidR="00EE69D8">
        <w:t>n important</w:t>
      </w:r>
      <w:r w:rsidR="003B3287">
        <w:t xml:space="preserve"> selling point.  </w:t>
      </w:r>
      <w:r w:rsidR="003F205C">
        <w:t xml:space="preserve">Against the </w:t>
      </w:r>
      <w:r w:rsidR="006445DC">
        <w:t xml:space="preserve">aristocratic </w:t>
      </w:r>
      <w:r w:rsidR="003F205C">
        <w:t xml:space="preserve">honor and dignity that accrued to the </w:t>
      </w:r>
      <w:r w:rsidR="00AB5F85">
        <w:t xml:space="preserve">remote </w:t>
      </w:r>
      <w:r w:rsidR="003F205C">
        <w:t xml:space="preserve">eighty-four-year-old Hindenburg, the Nazis offered the modernity and glamor of a candidate who took to the skies to </w:t>
      </w:r>
      <w:r w:rsidR="006F3683">
        <w:t xml:space="preserve">meet face-to-face with the </w:t>
      </w:r>
      <w:r w:rsidR="00AF654A">
        <w:t>German people.</w:t>
      </w:r>
      <w:r w:rsidR="00F86BA2">
        <w:t xml:space="preserve"> </w:t>
      </w:r>
      <w:r w:rsidR="006544DF">
        <w:t xml:space="preserve"> </w:t>
      </w:r>
      <w:r w:rsidR="006445DC">
        <w:t xml:space="preserve"> </w:t>
      </w:r>
      <w:r w:rsidR="002F0F35">
        <w:lastRenderedPageBreak/>
        <w:t xml:space="preserve">Perhaps most </w:t>
      </w:r>
      <w:r w:rsidR="002F0F35" w:rsidRPr="00E54A7F">
        <w:t>daringly</w:t>
      </w:r>
      <w:r w:rsidR="003B79D4" w:rsidRPr="00E54A7F">
        <w:t>, Nazi publicists brought Hitler’s</w:t>
      </w:r>
      <w:r w:rsidR="003B79D4">
        <w:t xml:space="preserve"> </w:t>
      </w:r>
      <w:r w:rsidR="000A19C9" w:rsidRPr="00C06002">
        <w:t xml:space="preserve">private </w:t>
      </w:r>
      <w:r w:rsidR="000A7234" w:rsidRPr="00C06002">
        <w:t>life</w:t>
      </w:r>
      <w:r w:rsidR="00557A50" w:rsidRPr="00C06002">
        <w:t xml:space="preserve"> </w:t>
      </w:r>
      <w:r w:rsidR="009D5327">
        <w:t>in</w:t>
      </w:r>
      <w:r w:rsidR="00EE69D8">
        <w:t>to the limelight</w:t>
      </w:r>
      <w:r w:rsidR="003B79D4">
        <w:t xml:space="preserve"> in order to emphasize</w:t>
      </w:r>
      <w:r w:rsidR="000A19C9">
        <w:t xml:space="preserve"> </w:t>
      </w:r>
      <w:r w:rsidR="000A7234">
        <w:t>his</w:t>
      </w:r>
      <w:r w:rsidR="000A19C9">
        <w:t xml:space="preserve"> moral </w:t>
      </w:r>
      <w:r w:rsidR="008E53F1">
        <w:t xml:space="preserve">and human </w:t>
      </w:r>
      <w:r w:rsidR="00540C90">
        <w:t>character</w:t>
      </w:r>
      <w:r w:rsidR="000A19C9">
        <w:t xml:space="preserve"> </w:t>
      </w:r>
      <w:r w:rsidR="002642CF">
        <w:t>and thereby win</w:t>
      </w:r>
      <w:r w:rsidR="008E53F1">
        <w:t xml:space="preserve"> over the</w:t>
      </w:r>
      <w:r w:rsidR="000A19C9">
        <w:t xml:space="preserve"> </w:t>
      </w:r>
      <w:r w:rsidR="008E53F1">
        <w:t xml:space="preserve">bourgeois voters and women </w:t>
      </w:r>
      <w:r w:rsidR="00060045">
        <w:t>who</w:t>
      </w:r>
      <w:r w:rsidR="008E53F1">
        <w:t xml:space="preserve"> had overwhelmingly supported Hindenburg </w:t>
      </w:r>
      <w:r w:rsidR="002642CF">
        <w:t>o</w:t>
      </w:r>
      <w:r w:rsidR="008E53F1">
        <w:t>n the first ballot</w:t>
      </w:r>
      <w:r w:rsidR="000A7234">
        <w:t>.</w:t>
      </w:r>
      <w:r w:rsidR="008B2034">
        <w:rPr>
          <w:rStyle w:val="EndnoteReference"/>
        </w:rPr>
        <w:endnoteReference w:id="4"/>
      </w:r>
    </w:p>
    <w:p w:rsidR="00FF7A98" w:rsidRDefault="004B147A" w:rsidP="00EF1393">
      <w:pPr>
        <w:spacing w:after="0" w:line="480" w:lineRule="auto"/>
      </w:pPr>
      <w:r>
        <w:tab/>
      </w:r>
      <w:r w:rsidR="003A25D1">
        <w:t xml:space="preserve">Given the circumstances of Hitler’s private life, this was </w:t>
      </w:r>
      <w:r w:rsidR="00EC0955">
        <w:t xml:space="preserve">truly </w:t>
      </w:r>
      <w:r w:rsidR="003A25D1">
        <w:t xml:space="preserve">an audacious move.  </w:t>
      </w:r>
      <w:r w:rsidR="00787DCA">
        <w:t>H</w:t>
      </w:r>
      <w:r w:rsidR="00DE4364">
        <w:t>e</w:t>
      </w:r>
      <w:r w:rsidR="00787DCA">
        <w:t xml:space="preserve"> was a middle-aged bachelor with </w:t>
      </w:r>
      <w:r w:rsidR="00254ADA">
        <w:t xml:space="preserve">few family ties and </w:t>
      </w:r>
      <w:r w:rsidR="00787DCA">
        <w:t xml:space="preserve">no known romantic relationships.  Unsavory rumors about </w:t>
      </w:r>
      <w:r w:rsidR="00DE4364">
        <w:t>his</w:t>
      </w:r>
      <w:r w:rsidR="00787DCA">
        <w:t xml:space="preserve"> domestic life and sexuality had flared in </w:t>
      </w:r>
      <w:r w:rsidR="003B3287">
        <w:t xml:space="preserve">September </w:t>
      </w:r>
      <w:r w:rsidR="00787DCA">
        <w:t xml:space="preserve">1931 after his niece, </w:t>
      </w:r>
      <w:proofErr w:type="spellStart"/>
      <w:r w:rsidR="00787DCA">
        <w:t>Geli</w:t>
      </w:r>
      <w:proofErr w:type="spellEnd"/>
      <w:r w:rsidR="00787DCA">
        <w:t xml:space="preserve"> </w:t>
      </w:r>
      <w:proofErr w:type="spellStart"/>
      <w:r w:rsidR="00787DCA">
        <w:t>Raubel</w:t>
      </w:r>
      <w:proofErr w:type="spellEnd"/>
      <w:r w:rsidR="00787DCA">
        <w:t>, shot h</w:t>
      </w:r>
      <w:r w:rsidR="008E53F1">
        <w:t>erself in her uncle’s Munich apa</w:t>
      </w:r>
      <w:r w:rsidR="00787DCA">
        <w:t>rtment</w:t>
      </w:r>
      <w:r w:rsidR="00445879">
        <w:t xml:space="preserve">.  </w:t>
      </w:r>
      <w:r w:rsidR="0035651B">
        <w:t>Indeed, until the turnabout in 1932, National Socialist publicists had divert</w:t>
      </w:r>
      <w:r w:rsidR="00A419A0">
        <w:t>ed</w:t>
      </w:r>
      <w:r w:rsidR="0035651B">
        <w:t xml:space="preserve"> attention away from </w:t>
      </w:r>
      <w:r w:rsidR="00A419A0">
        <w:t>or</w:t>
      </w:r>
      <w:r w:rsidR="0035651B">
        <w:t xml:space="preserve"> suppress</w:t>
      </w:r>
      <w:r w:rsidR="00A419A0">
        <w:t>ed</w:t>
      </w:r>
      <w:r w:rsidR="0035651B">
        <w:t xml:space="preserve"> stories about Hitler’s p</w:t>
      </w:r>
      <w:r w:rsidR="00504BEF">
        <w:t>ersonal</w:t>
      </w:r>
      <w:r w:rsidR="0035651B">
        <w:t xml:space="preserve"> life.  </w:t>
      </w:r>
      <w:r w:rsidR="00AB4F62" w:rsidRPr="00682725">
        <w:t xml:space="preserve">While the Nazis continued to fight reports that </w:t>
      </w:r>
      <w:r w:rsidR="00DE4364" w:rsidRPr="00682725">
        <w:t>could harm</w:t>
      </w:r>
      <w:r w:rsidR="00AB4F62" w:rsidRPr="00682725">
        <w:t xml:space="preserve"> Hitler’s reputation</w:t>
      </w:r>
      <w:r w:rsidR="00AB4F62" w:rsidRPr="001C20C9">
        <w:t>, they</w:t>
      </w:r>
      <w:r w:rsidR="00AB4F62" w:rsidRPr="00682725">
        <w:t xml:space="preserve"> began to construct for public consumption their own version of the private </w:t>
      </w:r>
      <w:r w:rsidR="00D954DB">
        <w:t>individual</w:t>
      </w:r>
      <w:r w:rsidR="00AB4F62" w:rsidRPr="00682725">
        <w:t>.</w:t>
      </w:r>
      <w:r w:rsidR="00AB4F62">
        <w:t xml:space="preserve">  </w:t>
      </w:r>
      <w:r w:rsidR="00D31D36">
        <w:t>T</w:t>
      </w:r>
      <w:r w:rsidR="0035651B">
        <w:t xml:space="preserve">he image of Hitler-as-private-man </w:t>
      </w:r>
      <w:r w:rsidR="00D31D36">
        <w:t>w</w:t>
      </w:r>
      <w:r w:rsidR="0035651B">
        <w:t xml:space="preserve">ould </w:t>
      </w:r>
      <w:r w:rsidR="00D31D36">
        <w:t xml:space="preserve">now </w:t>
      </w:r>
      <w:r w:rsidR="0035651B">
        <w:t xml:space="preserve">be </w:t>
      </w:r>
      <w:r w:rsidR="00AB4F62">
        <w:t>reconfigured into</w:t>
      </w:r>
      <w:r w:rsidR="0035651B">
        <w:t xml:space="preserve"> an asset rather than a liability.</w:t>
      </w:r>
    </w:p>
    <w:p w:rsidR="003B675E" w:rsidRDefault="003B675E" w:rsidP="00EF1393">
      <w:pPr>
        <w:spacing w:after="0" w:line="480" w:lineRule="auto"/>
      </w:pPr>
      <w:r>
        <w:tab/>
        <w:t xml:space="preserve">The title of Heinrich Hoffmann’s photo album, </w:t>
      </w:r>
      <w:r w:rsidRPr="003B675E">
        <w:rPr>
          <w:u w:val="single"/>
        </w:rPr>
        <w:t>The Hitler No</w:t>
      </w:r>
      <w:r w:rsidR="00A67701">
        <w:rPr>
          <w:u w:val="single"/>
        </w:rPr>
        <w:t>body</w:t>
      </w:r>
      <w:r w:rsidRPr="003B675E">
        <w:rPr>
          <w:u w:val="single"/>
        </w:rPr>
        <w:t xml:space="preserve"> Knows</w:t>
      </w:r>
      <w:r>
        <w:t xml:space="preserve">, </w:t>
      </w:r>
      <w:r w:rsidR="00753B9B">
        <w:t>announced</w:t>
      </w:r>
      <w:r>
        <w:t xml:space="preserve"> the shift in the F</w:t>
      </w:r>
      <w:r>
        <w:rPr>
          <w:rFonts w:cs="Times New Roman"/>
        </w:rPr>
        <w:t>ü</w:t>
      </w:r>
      <w:r>
        <w:t>hrer’s image.</w:t>
      </w:r>
      <w:r w:rsidR="00EF652A">
        <w:t xml:space="preserve">  </w:t>
      </w:r>
      <w:r w:rsidR="0034249A" w:rsidRPr="006F750F">
        <w:t xml:space="preserve">The book appeared </w:t>
      </w:r>
      <w:r w:rsidR="008A3C2F">
        <w:t>in mid-March, shortly after the first presidential election</w:t>
      </w:r>
      <w:r w:rsidR="006F750F">
        <w:t>.</w:t>
      </w:r>
      <w:r w:rsidR="0034249A">
        <w:t xml:space="preserve"> </w:t>
      </w:r>
      <w:r w:rsidR="006F750F">
        <w:t xml:space="preserve"> While conceived</w:t>
      </w:r>
      <w:r w:rsidR="00D858DC">
        <w:t xml:space="preserve"> earlier and</w:t>
      </w:r>
      <w:r w:rsidR="006F750F">
        <w:t xml:space="preserve"> </w:t>
      </w:r>
      <w:r w:rsidR="008A3C2F">
        <w:t xml:space="preserve">perhaps </w:t>
      </w:r>
      <w:r w:rsidR="006F750F">
        <w:t>independently, it nonetheless served as a</w:t>
      </w:r>
      <w:r w:rsidR="00E415E6">
        <w:t>n</w:t>
      </w:r>
      <w:r w:rsidR="006F750F">
        <w:t xml:space="preserve"> </w:t>
      </w:r>
      <w:r w:rsidR="00E415E6">
        <w:t>effective tool</w:t>
      </w:r>
      <w:r w:rsidR="006F750F">
        <w:t xml:space="preserve"> in the National Socialist</w:t>
      </w:r>
      <w:r w:rsidR="003B3287">
        <w:t>s’</w:t>
      </w:r>
      <w:r w:rsidR="006F750F">
        <w:t xml:space="preserve"> </w:t>
      </w:r>
      <w:r w:rsidR="003B3287">
        <w:t xml:space="preserve">new </w:t>
      </w:r>
      <w:r w:rsidR="00E415E6">
        <w:t xml:space="preserve">campaign to </w:t>
      </w:r>
      <w:r w:rsidR="00DE0838">
        <w:t xml:space="preserve">appeal to a broader public </w:t>
      </w:r>
      <w:r w:rsidR="00D858DC">
        <w:t>through</w:t>
      </w:r>
      <w:r w:rsidR="00DE0838">
        <w:t xml:space="preserve"> </w:t>
      </w:r>
      <w:r w:rsidR="003525D8">
        <w:t>the</w:t>
      </w:r>
      <w:r w:rsidR="00DE0838">
        <w:t xml:space="preserve"> </w:t>
      </w:r>
      <w:r w:rsidR="003B3287">
        <w:t>recently</w:t>
      </w:r>
      <w:r w:rsidR="00DE0838">
        <w:t xml:space="preserve"> </w:t>
      </w:r>
      <w:r w:rsidR="003525D8">
        <w:t>discovered</w:t>
      </w:r>
      <w:r w:rsidR="00DE0838">
        <w:t xml:space="preserve"> </w:t>
      </w:r>
      <w:r w:rsidR="00AB5F85">
        <w:t>private</w:t>
      </w:r>
      <w:r w:rsidR="00DE0838">
        <w:t xml:space="preserve"> Hitler</w:t>
      </w:r>
      <w:r w:rsidR="006F750F">
        <w:t>.</w:t>
      </w:r>
      <w:r w:rsidR="006544DF">
        <w:rPr>
          <w:rStyle w:val="EndnoteReference"/>
        </w:rPr>
        <w:endnoteReference w:id="5"/>
      </w:r>
      <w:r w:rsidR="006F750F">
        <w:t xml:space="preserve">  </w:t>
      </w:r>
      <w:r w:rsidR="00EF652A">
        <w:t xml:space="preserve">Hoffmann, as Hitler’s official photographer, had </w:t>
      </w:r>
      <w:r w:rsidR="00254ADA">
        <w:t>extensive</w:t>
      </w:r>
      <w:r w:rsidR="00EF652A">
        <w:t xml:space="preserve"> access to the </w:t>
      </w:r>
      <w:r w:rsidR="00577B88">
        <w:t>German leader and f</w:t>
      </w:r>
      <w:r w:rsidR="001A6EE9">
        <w:t xml:space="preserve">rom the thousands of images </w:t>
      </w:r>
      <w:r w:rsidR="00577B88">
        <w:t>at his disposal</w:t>
      </w:r>
      <w:r w:rsidR="001A6EE9">
        <w:t>,</w:t>
      </w:r>
      <w:r w:rsidR="00DE0838">
        <w:t xml:space="preserve"> he</w:t>
      </w:r>
      <w:r w:rsidR="001A6EE9">
        <w:t xml:space="preserve"> select</w:t>
      </w:r>
      <w:r w:rsidR="00DE0838">
        <w:t>ed</w:t>
      </w:r>
      <w:r w:rsidR="00577B88">
        <w:t xml:space="preserve"> one hundred </w:t>
      </w:r>
      <w:r w:rsidR="00DE0838">
        <w:t>to</w:t>
      </w:r>
      <w:r w:rsidR="000177BD">
        <w:t xml:space="preserve"> encapsulate </w:t>
      </w:r>
      <w:r w:rsidR="00DE0838">
        <w:t>the F</w:t>
      </w:r>
      <w:r w:rsidR="00DE0838">
        <w:rPr>
          <w:rFonts w:cs="Times New Roman"/>
        </w:rPr>
        <w:t>ü</w:t>
      </w:r>
      <w:r w:rsidR="00DE0838">
        <w:t>hrer’s</w:t>
      </w:r>
      <w:r w:rsidR="000177BD">
        <w:t xml:space="preserve"> </w:t>
      </w:r>
      <w:r w:rsidR="00682725">
        <w:t>p</w:t>
      </w:r>
      <w:r w:rsidR="00060045">
        <w:t>ersonal</w:t>
      </w:r>
      <w:r w:rsidR="00682725">
        <w:t xml:space="preserve"> life.</w:t>
      </w:r>
    </w:p>
    <w:p w:rsidR="001A495E" w:rsidRDefault="001E17AC" w:rsidP="00EF1393">
      <w:pPr>
        <w:spacing w:after="0" w:line="480" w:lineRule="auto"/>
      </w:pPr>
      <w:r>
        <w:tab/>
        <w:t xml:space="preserve">On the cover of the book, Hitler was </w:t>
      </w:r>
      <w:r w:rsidR="0090517C">
        <w:t>shown</w:t>
      </w:r>
      <w:r>
        <w:t xml:space="preserve"> in a Bavarian jacket and floppy-brimmed hat reclining in the grass in the mountains with one of his dogs by his side</w:t>
      </w:r>
      <w:r w:rsidR="00042790">
        <w:t xml:space="preserve"> (</w:t>
      </w:r>
      <w:r w:rsidR="00E15391">
        <w:t>see fig. 3</w:t>
      </w:r>
      <w:r w:rsidR="00042790">
        <w:t>)</w:t>
      </w:r>
      <w:r>
        <w:t xml:space="preserve">.  </w:t>
      </w:r>
      <w:r w:rsidR="001A495E">
        <w:t>The image</w:t>
      </w:r>
      <w:r w:rsidR="00753B9B">
        <w:t>,</w:t>
      </w:r>
      <w:r w:rsidR="001A495E">
        <w:t xml:space="preserve"> </w:t>
      </w:r>
      <w:r w:rsidR="00753B9B">
        <w:t xml:space="preserve">together </w:t>
      </w:r>
      <w:r w:rsidR="00AB5F85">
        <w:t xml:space="preserve">with </w:t>
      </w:r>
      <w:r w:rsidR="00753B9B">
        <w:t>the book’s title, signaled to</w:t>
      </w:r>
      <w:r w:rsidR="001A495E">
        <w:t xml:space="preserve"> the reader that the camera lens </w:t>
      </w:r>
      <w:r w:rsidR="0090517C">
        <w:t>would</w:t>
      </w:r>
      <w:r w:rsidR="00212B6E">
        <w:t xml:space="preserve"> </w:t>
      </w:r>
      <w:r w:rsidR="0090517C">
        <w:t>reveal a different</w:t>
      </w:r>
      <w:r w:rsidR="001A495E">
        <w:t xml:space="preserve"> Hitler and </w:t>
      </w:r>
      <w:r w:rsidR="0090517C">
        <w:t>thus</w:t>
      </w:r>
      <w:r w:rsidR="001A495E">
        <w:t xml:space="preserve"> fulfill</w:t>
      </w:r>
      <w:r w:rsidR="0012122B">
        <w:t>, as the dust jacket text stated,</w:t>
      </w:r>
      <w:r w:rsidR="001A495E">
        <w:t xml:space="preserve"> the “yearning” of </w:t>
      </w:r>
      <w:r w:rsidR="0090517C">
        <w:t>his “countless</w:t>
      </w:r>
      <w:r w:rsidR="001A495E">
        <w:t xml:space="preserve"> millions of </w:t>
      </w:r>
      <w:r w:rsidR="001A495E">
        <w:lastRenderedPageBreak/>
        <w:t>followers</w:t>
      </w:r>
      <w:r w:rsidR="0090517C">
        <w:t>”</w:t>
      </w:r>
      <w:r w:rsidR="001A495E">
        <w:t xml:space="preserve"> to know more about his personal life and his “</w:t>
      </w:r>
      <w:r w:rsidR="0090517C">
        <w:t>wide-ranging</w:t>
      </w:r>
      <w:r w:rsidR="001A495E">
        <w:t xml:space="preserve"> interests and </w:t>
      </w:r>
      <w:r w:rsidR="0090517C">
        <w:t>aptitudes</w:t>
      </w:r>
      <w:r w:rsidR="001A495E">
        <w:t>.”</w:t>
      </w:r>
      <w:r w:rsidR="00212B6E">
        <w:t xml:space="preserve">  </w:t>
      </w:r>
      <w:r w:rsidR="0012122B">
        <w:t xml:space="preserve">The text </w:t>
      </w:r>
      <w:r w:rsidR="007E140C">
        <w:t xml:space="preserve">also claimed </w:t>
      </w:r>
      <w:r w:rsidR="00DB48F7">
        <w:t>the “documentary truth</w:t>
      </w:r>
      <w:r w:rsidR="007E140C">
        <w:t xml:space="preserve">” </w:t>
      </w:r>
      <w:r w:rsidR="00DB48F7">
        <w:t xml:space="preserve">of </w:t>
      </w:r>
      <w:r w:rsidR="0012122B">
        <w:t>Hoffmann’s</w:t>
      </w:r>
      <w:r w:rsidR="00DB48F7">
        <w:t xml:space="preserve"> work, </w:t>
      </w:r>
      <w:r w:rsidR="007E140C">
        <w:t xml:space="preserve">a statement intended not only to instill confidence in his presentation of the private Hitler, but also to refute the less flattering accounts published by his critics.  </w:t>
      </w:r>
      <w:r w:rsidR="00671916">
        <w:t>In fact, and a</w:t>
      </w:r>
      <w:r w:rsidR="007E140C">
        <w:t>s Germans were to learn after the war, Hoffmann’s distorted and highly edited vision of Hitler’s p</w:t>
      </w:r>
      <w:r w:rsidR="00504BEF">
        <w:t>ersonal</w:t>
      </w:r>
      <w:r w:rsidR="007E140C">
        <w:t xml:space="preserve"> life bore little resemblance to reality; Eva Braun, for example, </w:t>
      </w:r>
      <w:r w:rsidR="00504BEF">
        <w:t xml:space="preserve">is nowhere to be found in </w:t>
      </w:r>
      <w:r w:rsidR="00671916">
        <w:t>these</w:t>
      </w:r>
      <w:r w:rsidR="00504BEF">
        <w:t xml:space="preserve"> </w:t>
      </w:r>
      <w:r w:rsidR="00671916">
        <w:t>official portrayals</w:t>
      </w:r>
      <w:r w:rsidR="00BF3259">
        <w:t>.</w:t>
      </w:r>
    </w:p>
    <w:p w:rsidR="004A05B5" w:rsidRDefault="00EC22E4" w:rsidP="00EF1393">
      <w:pPr>
        <w:spacing w:after="0" w:line="480" w:lineRule="auto"/>
      </w:pPr>
      <w:r>
        <w:tab/>
      </w:r>
      <w:r w:rsidR="00450A1A">
        <w:t xml:space="preserve">The </w:t>
      </w:r>
      <w:r w:rsidR="004A5C17">
        <w:t xml:space="preserve">dust jacket text </w:t>
      </w:r>
      <w:r w:rsidR="00DB48F7">
        <w:t>further</w:t>
      </w:r>
      <w:r w:rsidR="00450A1A">
        <w:t xml:space="preserve"> suggested that the book would serve as a visual complement to Hitler’s </w:t>
      </w:r>
      <w:r w:rsidR="00450A1A" w:rsidRPr="00450A1A">
        <w:rPr>
          <w:u w:val="single"/>
        </w:rPr>
        <w:t xml:space="preserve">Mein </w:t>
      </w:r>
      <w:proofErr w:type="spellStart"/>
      <w:r w:rsidR="00450A1A" w:rsidRPr="00450A1A">
        <w:rPr>
          <w:u w:val="single"/>
        </w:rPr>
        <w:t>Kampf</w:t>
      </w:r>
      <w:proofErr w:type="spellEnd"/>
      <w:r w:rsidR="00450A1A">
        <w:t xml:space="preserve">, and the book did begin biographically, </w:t>
      </w:r>
      <w:r w:rsidR="00DE6C81">
        <w:t>like</w:t>
      </w:r>
      <w:r w:rsidR="00450A1A">
        <w:t xml:space="preserve"> a family album, with photographs of Hitler as a baby</w:t>
      </w:r>
      <w:r w:rsidR="0072195C">
        <w:t xml:space="preserve"> (with </w:t>
      </w:r>
      <w:r w:rsidR="00AE66EB">
        <w:t>a</w:t>
      </w:r>
      <w:r w:rsidR="0072195C">
        <w:t xml:space="preserve"> birth announcement “pasted” beside it)</w:t>
      </w:r>
      <w:r w:rsidR="00450A1A">
        <w:t>, th</w:t>
      </w:r>
      <w:r w:rsidR="00EC74B3">
        <w:t xml:space="preserve">e house where he was born, </w:t>
      </w:r>
      <w:r w:rsidR="00450A1A">
        <w:t xml:space="preserve">his parents, </w:t>
      </w:r>
      <w:r w:rsidR="0059333C">
        <w:t>his school and</w:t>
      </w:r>
      <w:r w:rsidR="00450A1A">
        <w:t xml:space="preserve"> army</w:t>
      </w:r>
      <w:r w:rsidR="0059333C">
        <w:t xml:space="preserve"> days, and his rise as an orator and </w:t>
      </w:r>
      <w:r w:rsidR="0072195C">
        <w:t>politician</w:t>
      </w:r>
      <w:r w:rsidR="0059333C">
        <w:t>.</w:t>
      </w:r>
      <w:r w:rsidR="0072195C">
        <w:t xml:space="preserve">  </w:t>
      </w:r>
      <w:r w:rsidR="00AE66EB">
        <w:t xml:space="preserve">In documenting </w:t>
      </w:r>
      <w:r w:rsidR="000A022C">
        <w:t>his</w:t>
      </w:r>
      <w:r w:rsidR="00FF029B">
        <w:t xml:space="preserve"> </w:t>
      </w:r>
      <w:r w:rsidR="00D954DB">
        <w:t>contemporary</w:t>
      </w:r>
      <w:r w:rsidR="00AE66EB">
        <w:t xml:space="preserve"> life, Hoffmann included an</w:t>
      </w:r>
      <w:r w:rsidR="008154CF">
        <w:t xml:space="preserve"> assortment of photographs that</w:t>
      </w:r>
      <w:r w:rsidR="00BD6EA2">
        <w:t xml:space="preserve"> mostly appeared to be</w:t>
      </w:r>
      <w:r w:rsidR="008154CF" w:rsidRPr="008A1359">
        <w:t xml:space="preserve"> candid </w:t>
      </w:r>
      <w:r w:rsidR="00AE66EB" w:rsidRPr="008A1359">
        <w:t xml:space="preserve">shots of Hitler engaged in activities </w:t>
      </w:r>
      <w:r w:rsidR="00AF5E89" w:rsidRPr="008A1359">
        <w:t xml:space="preserve">either </w:t>
      </w:r>
      <w:r w:rsidR="00AE66EB" w:rsidRPr="008A1359">
        <w:t>o</w:t>
      </w:r>
      <w:r w:rsidR="00AF5E89" w:rsidRPr="008A1359">
        <w:t>f</w:t>
      </w:r>
      <w:r w:rsidR="00AE66EB" w:rsidRPr="008A1359">
        <w:t xml:space="preserve"> a private nature or at the </w:t>
      </w:r>
      <w:r w:rsidR="008154CF" w:rsidRPr="008A1359">
        <w:t>peripheries</w:t>
      </w:r>
      <w:r w:rsidR="00AE66EB" w:rsidRPr="008A1359">
        <w:t xml:space="preserve"> of his </w:t>
      </w:r>
      <w:r w:rsidR="008C6B11" w:rsidRPr="008A1359">
        <w:t>political duties</w:t>
      </w:r>
      <w:r w:rsidR="00AE66EB" w:rsidRPr="008A1359">
        <w:t>—for example</w:t>
      </w:r>
      <w:r w:rsidR="00AE66EB">
        <w:t>, stopping for a quick picnic lunch on the way to giving</w:t>
      </w:r>
      <w:r w:rsidR="00615B47">
        <w:t xml:space="preserve"> a speech or chatting with a worker </w:t>
      </w:r>
      <w:r w:rsidR="00504BEF">
        <w:t xml:space="preserve">who approached his car.  </w:t>
      </w:r>
      <w:r w:rsidR="00060045">
        <w:t xml:space="preserve">Relatively few of the images </w:t>
      </w:r>
      <w:r w:rsidR="00753B9B">
        <w:t>revealed</w:t>
      </w:r>
      <w:r w:rsidR="00060045">
        <w:t xml:space="preserve"> an urba</w:t>
      </w:r>
      <w:r w:rsidR="00C11765">
        <w:t>n landscape; instead, Hitler’s so-called private</w:t>
      </w:r>
      <w:r w:rsidR="00060045">
        <w:t xml:space="preserve"> life played out mostly on a pastoral stage.  A</w:t>
      </w:r>
      <w:r w:rsidR="002B3485">
        <w:t xml:space="preserve"> number</w:t>
      </w:r>
      <w:r w:rsidR="00504BEF">
        <w:t xml:space="preserve"> of the images </w:t>
      </w:r>
      <w:r w:rsidR="00753B9B">
        <w:t>of</w:t>
      </w:r>
      <w:r w:rsidR="002C0F82">
        <w:t xml:space="preserve"> Hitler at leisure</w:t>
      </w:r>
      <w:r w:rsidR="00504BEF">
        <w:t xml:space="preserve"> focused on </w:t>
      </w:r>
      <w:r w:rsidR="00E4607F">
        <w:t xml:space="preserve">the </w:t>
      </w:r>
      <w:proofErr w:type="spellStart"/>
      <w:r w:rsidR="00E4607F">
        <w:t>Obersalzberg</w:t>
      </w:r>
      <w:proofErr w:type="spellEnd"/>
      <w:r w:rsidR="00504BEF">
        <w:t>, although</w:t>
      </w:r>
      <w:r w:rsidR="004847A8">
        <w:t xml:space="preserve"> </w:t>
      </w:r>
      <w:proofErr w:type="spellStart"/>
      <w:r w:rsidR="00E4607F">
        <w:t>Haus</w:t>
      </w:r>
      <w:proofErr w:type="spellEnd"/>
      <w:r w:rsidR="00E4607F">
        <w:t xml:space="preserve"> </w:t>
      </w:r>
      <w:proofErr w:type="spellStart"/>
      <w:r w:rsidR="00E4607F">
        <w:t>Wachenfeld</w:t>
      </w:r>
      <w:proofErr w:type="spellEnd"/>
      <w:r w:rsidR="005155A2">
        <w:t>, while described,</w:t>
      </w:r>
      <w:r w:rsidR="004847A8">
        <w:t xml:space="preserve"> was not </w:t>
      </w:r>
      <w:r w:rsidR="005155A2">
        <w:t xml:space="preserve">visually </w:t>
      </w:r>
      <w:r w:rsidR="004847A8">
        <w:t>depicted.  Hitler w</w:t>
      </w:r>
      <w:r w:rsidR="000A022C">
        <w:t xml:space="preserve">as shown </w:t>
      </w:r>
      <w:r w:rsidR="00E4607F">
        <w:t xml:space="preserve">in the </w:t>
      </w:r>
      <w:r w:rsidR="002C0F82">
        <w:t>mountains</w:t>
      </w:r>
      <w:r w:rsidR="00E4607F">
        <w:t xml:space="preserve"> </w:t>
      </w:r>
      <w:r w:rsidR="004847A8">
        <w:t xml:space="preserve">with his dogs, reading outdoors, walking, talking with </w:t>
      </w:r>
      <w:r w:rsidR="00E4607F">
        <w:t xml:space="preserve">a </w:t>
      </w:r>
      <w:r w:rsidR="004847A8">
        <w:t>neighbor</w:t>
      </w:r>
      <w:r w:rsidR="00E4607F">
        <w:t>’s</w:t>
      </w:r>
      <w:r w:rsidR="004847A8">
        <w:t xml:space="preserve"> child, and dressed in casual clothes, </w:t>
      </w:r>
      <w:r w:rsidR="004847A8" w:rsidRPr="009F3144">
        <w:t xml:space="preserve">including </w:t>
      </w:r>
      <w:r w:rsidR="00EE7115" w:rsidRPr="009F3144">
        <w:t>L</w:t>
      </w:r>
      <w:r w:rsidR="004847A8" w:rsidRPr="009F3144">
        <w:t xml:space="preserve">ederhosen.  </w:t>
      </w:r>
      <w:r w:rsidR="002C0F82" w:rsidRPr="009F3144">
        <w:t>Here</w:t>
      </w:r>
      <w:r w:rsidR="002C0F82">
        <w:t xml:space="preserve">, the caption text stated, away from the “noise and restlessness” of the cities, Hitler could relax and recover from the </w:t>
      </w:r>
      <w:r w:rsidR="007E7445">
        <w:t>“</w:t>
      </w:r>
      <w:r w:rsidR="002C0F82">
        <w:t>stresses</w:t>
      </w:r>
      <w:r w:rsidR="007E7445">
        <w:t xml:space="preserve"> and strains”</w:t>
      </w:r>
      <w:r w:rsidR="002C0F82">
        <w:t xml:space="preserve"> of his political struggle.</w:t>
      </w:r>
      <w:r w:rsidR="00F70B19">
        <w:t xml:space="preserve">  </w:t>
      </w:r>
      <w:r w:rsidR="002C0F82">
        <w:t>Yet d</w:t>
      </w:r>
      <w:r w:rsidR="000A022C">
        <w:t>espite the pretext</w:t>
      </w:r>
      <w:r w:rsidR="00C15133">
        <w:t xml:space="preserve"> of being </w:t>
      </w:r>
      <w:r w:rsidR="00964829">
        <w:t>personal,</w:t>
      </w:r>
      <w:r w:rsidR="000A022C">
        <w:t xml:space="preserve"> t</w:t>
      </w:r>
      <w:r w:rsidR="004847A8">
        <w:t>hese images of a relaxed and often smiling Hitler</w:t>
      </w:r>
      <w:r w:rsidR="000A022C">
        <w:t xml:space="preserve"> were </w:t>
      </w:r>
      <w:r w:rsidR="002C0F82">
        <w:t>by no means</w:t>
      </w:r>
      <w:r w:rsidR="004847A8">
        <w:t xml:space="preserve"> apolitical</w:t>
      </w:r>
      <w:r w:rsidR="000A022C">
        <w:t>.</w:t>
      </w:r>
      <w:r w:rsidR="00E4607F">
        <w:t xml:space="preserve">  Thus, a photograph </w:t>
      </w:r>
      <w:r w:rsidR="004847A8">
        <w:t xml:space="preserve">of Hitler </w:t>
      </w:r>
      <w:r w:rsidR="004A05B5">
        <w:t xml:space="preserve">sitting in the grass </w:t>
      </w:r>
      <w:r w:rsidR="004847A8">
        <w:t xml:space="preserve">reading the newspaper </w:t>
      </w:r>
      <w:r w:rsidR="004A05B5">
        <w:t>and grinning broadly was accompanied by a caption indicating that</w:t>
      </w:r>
      <w:r w:rsidR="004847A8">
        <w:t xml:space="preserve"> </w:t>
      </w:r>
      <w:r w:rsidR="004A05B5">
        <w:t xml:space="preserve">he </w:t>
      </w:r>
      <w:r w:rsidR="004A05B5">
        <w:lastRenderedPageBreak/>
        <w:t xml:space="preserve">was amused by the “fables” printed about him by </w:t>
      </w:r>
      <w:r w:rsidR="001952CD">
        <w:t xml:space="preserve">a </w:t>
      </w:r>
      <w:r w:rsidR="004A05B5">
        <w:t xml:space="preserve">hostile </w:t>
      </w:r>
      <w:r w:rsidR="001952CD">
        <w:t>press</w:t>
      </w:r>
      <w:r w:rsidR="004A05B5">
        <w:t>:</w:t>
      </w:r>
      <w:r w:rsidR="00CC5B3B">
        <w:t xml:space="preserve"> “champagne feasts, Jewish girlfriends, a luxury villa, French money…”</w:t>
      </w:r>
      <w:r w:rsidR="00812253">
        <w:rPr>
          <w:rStyle w:val="EndnoteReference"/>
        </w:rPr>
        <w:endnoteReference w:id="6"/>
      </w:r>
      <w:r w:rsidR="00CC5B3B" w:rsidRPr="00CC5B3B">
        <w:rPr>
          <w:rStyle w:val="EndnoteReference"/>
        </w:rPr>
        <w:t xml:space="preserve"> </w:t>
      </w:r>
      <w:r w:rsidR="00812253">
        <w:t xml:space="preserve"> </w:t>
      </w:r>
      <w:r w:rsidR="00767831">
        <w:t>The</w:t>
      </w:r>
      <w:r w:rsidR="00812253">
        <w:t xml:space="preserve"> </w:t>
      </w:r>
      <w:r w:rsidR="004A05B5">
        <w:t>viewer</w:t>
      </w:r>
      <w:r w:rsidR="00812253">
        <w:t xml:space="preserve">, </w:t>
      </w:r>
      <w:r w:rsidR="00767831">
        <w:t>at whom Hitler gazes, is</w:t>
      </w:r>
      <w:r w:rsidR="004A05B5">
        <w:t xml:space="preserve"> invited to share in this intimate moment and laugh along with him.</w:t>
      </w:r>
    </w:p>
    <w:p w:rsidR="00964829" w:rsidRDefault="00964829" w:rsidP="00EF1393">
      <w:pPr>
        <w:spacing w:after="0" w:line="480" w:lineRule="auto"/>
      </w:pPr>
      <w:r>
        <w:tab/>
      </w:r>
      <w:r w:rsidR="000B44C7">
        <w:t xml:space="preserve">On a deeper level, </w:t>
      </w:r>
      <w:r w:rsidR="00D85A76">
        <w:t xml:space="preserve">the book as a whole served a political purpose: to recast Hitler, through the vehicle of his private life, as a “good” man.  </w:t>
      </w:r>
      <w:r w:rsidR="00655B7F">
        <w:t xml:space="preserve">The foreword by Baldur von </w:t>
      </w:r>
      <w:proofErr w:type="spellStart"/>
      <w:r w:rsidR="00655B7F">
        <w:t>Schirach</w:t>
      </w:r>
      <w:proofErr w:type="spellEnd"/>
      <w:r w:rsidR="00655B7F">
        <w:t xml:space="preserve">, </w:t>
      </w:r>
      <w:r w:rsidR="00406D40">
        <w:t>head</w:t>
      </w:r>
      <w:r w:rsidR="00655B7F">
        <w:t xml:space="preserve"> of the Hitler Youth </w:t>
      </w:r>
      <w:r w:rsidR="00655B7F" w:rsidRPr="009F3144">
        <w:t>organization</w:t>
      </w:r>
      <w:r w:rsidR="00406D40" w:rsidRPr="009F3144">
        <w:t xml:space="preserve"> and </w:t>
      </w:r>
      <w:r w:rsidR="009A44D7" w:rsidRPr="009F3144">
        <w:t>Hoffmann’s son-in-law</w:t>
      </w:r>
      <w:r w:rsidR="00655B7F" w:rsidRPr="009F3144">
        <w:t>, made that</w:t>
      </w:r>
      <w:r w:rsidR="00655B7F">
        <w:t xml:space="preserve"> intention clear.</w:t>
      </w:r>
      <w:r w:rsidR="0047167F">
        <w:t xml:space="preserve">  The German people, </w:t>
      </w:r>
      <w:proofErr w:type="spellStart"/>
      <w:r w:rsidR="0047167F">
        <w:t>Schirach</w:t>
      </w:r>
      <w:proofErr w:type="spellEnd"/>
      <w:r w:rsidR="0047167F">
        <w:t xml:space="preserve"> wrote, demanded</w:t>
      </w:r>
      <w:r w:rsidR="00700786">
        <w:t xml:space="preserve"> of</w:t>
      </w:r>
      <w:r w:rsidR="0047167F">
        <w:t xml:space="preserve"> their chosen leader</w:t>
      </w:r>
      <w:r w:rsidR="00700786">
        <w:t xml:space="preserve"> </w:t>
      </w:r>
      <w:r w:rsidR="00681AE3">
        <w:t xml:space="preserve">the same </w:t>
      </w:r>
      <w:r w:rsidR="00700786">
        <w:t xml:space="preserve">lofty moral values in </w:t>
      </w:r>
      <w:r w:rsidR="00681AE3">
        <w:t>his private life as in his public work.  Hitler’s embodiment of this synthesis</w:t>
      </w:r>
      <w:r w:rsidR="00D954DB">
        <w:t xml:space="preserve">, </w:t>
      </w:r>
      <w:proofErr w:type="spellStart"/>
      <w:r w:rsidR="00D954DB">
        <w:t>Schirach</w:t>
      </w:r>
      <w:proofErr w:type="spellEnd"/>
      <w:r w:rsidR="00D954DB">
        <w:t xml:space="preserve"> claimed, put him in</w:t>
      </w:r>
      <w:r w:rsidR="00681AE3">
        <w:t xml:space="preserve"> </w:t>
      </w:r>
      <w:r w:rsidR="00700786">
        <w:t>the same</w:t>
      </w:r>
      <w:r w:rsidR="00681AE3">
        <w:t xml:space="preserve"> class </w:t>
      </w:r>
      <w:r w:rsidR="00700786">
        <w:t>as</w:t>
      </w:r>
      <w:r w:rsidR="00681AE3">
        <w:t xml:space="preserve"> Germany’s </w:t>
      </w:r>
      <w:r w:rsidR="00700786">
        <w:t xml:space="preserve">most </w:t>
      </w:r>
      <w:r w:rsidR="00681AE3">
        <w:t>revered men</w:t>
      </w:r>
      <w:r w:rsidR="00F92E47">
        <w:t xml:space="preserve">, </w:t>
      </w:r>
      <w:r w:rsidR="00681AE3">
        <w:t>includ</w:t>
      </w:r>
      <w:r w:rsidR="00F92E47">
        <w:t>ing</w:t>
      </w:r>
      <w:r w:rsidR="00681AE3">
        <w:t xml:space="preserve"> Goethe and </w:t>
      </w:r>
      <w:r w:rsidR="00611EAF" w:rsidRPr="00547440">
        <w:t>Frederick</w:t>
      </w:r>
      <w:r w:rsidR="00681AE3" w:rsidRPr="00547440">
        <w:t xml:space="preserve"> the Great.  </w:t>
      </w:r>
      <w:r w:rsidR="00700786" w:rsidRPr="00547440">
        <w:t xml:space="preserve">“I would like to </w:t>
      </w:r>
      <w:r w:rsidR="00F92E47" w:rsidRPr="00547440">
        <w:t>denote two characteristics</w:t>
      </w:r>
      <w:r w:rsidR="00F92E47">
        <w:t xml:space="preserve"> that for me are the most striking traits of Adolf Hitler’s nature: </w:t>
      </w:r>
      <w:ins w:id="11" w:author="Weinreb, Jenya" w:date="2014-07-25T15:29:00Z">
        <w:r w:rsidR="00F11AD5">
          <w:t>&lt;</w:t>
        </w:r>
        <w:proofErr w:type="spellStart"/>
        <w:r w:rsidR="00F11AD5">
          <w:t>sc</w:t>
        </w:r>
        <w:proofErr w:type="spellEnd"/>
        <w:r w:rsidR="00F11AD5">
          <w:t>&gt;</w:t>
        </w:r>
      </w:ins>
      <w:r w:rsidR="00F92E47">
        <w:t>STRENGTH AND GOODNESS</w:t>
      </w:r>
      <w:ins w:id="12" w:author="Weinreb, Jenya" w:date="2014-07-25T15:29:00Z">
        <w:r w:rsidR="00F11AD5">
          <w:t>&lt;/</w:t>
        </w:r>
        <w:proofErr w:type="spellStart"/>
        <w:r w:rsidR="00F11AD5">
          <w:t>sc</w:t>
        </w:r>
        <w:proofErr w:type="spellEnd"/>
        <w:r w:rsidR="00F11AD5">
          <w:t>&gt;</w:t>
        </w:r>
      </w:ins>
      <w:r w:rsidR="00F92E47">
        <w:t xml:space="preserve">.  </w:t>
      </w:r>
      <w:r w:rsidR="004C581D">
        <w:t>And it is these very qualities that are apparent in the pictures of this book</w:t>
      </w:r>
      <w:r w:rsidR="000F62E8">
        <w:t xml:space="preserve">.”  </w:t>
      </w:r>
      <w:proofErr w:type="spellStart"/>
      <w:r w:rsidR="000F62E8">
        <w:t>Schirach</w:t>
      </w:r>
      <w:proofErr w:type="spellEnd"/>
      <w:r w:rsidR="000F62E8">
        <w:t xml:space="preserve"> hoped that the images, </w:t>
      </w:r>
      <w:r w:rsidR="00D10C3A">
        <w:t xml:space="preserve">which offered glimpses of Hitler’s “personal experiences,” would find an audience far beyond National Socialist circles and would convey the sentiment felt by those who had worked under Hitler for years “and thereby learned </w:t>
      </w:r>
      <w:r w:rsidR="000457EB">
        <w:t>to adore and love him.”  I</w:t>
      </w:r>
      <w:r w:rsidR="000A1968">
        <w:t xml:space="preserve">n pseudo-religious terms, </w:t>
      </w:r>
      <w:proofErr w:type="spellStart"/>
      <w:r w:rsidR="000A1968">
        <w:t>Schirach</w:t>
      </w:r>
      <w:proofErr w:type="spellEnd"/>
      <w:r w:rsidR="000A1968">
        <w:t xml:space="preserve"> promised that Hitler’s “secret” would be revealed to </w:t>
      </w:r>
      <w:r w:rsidR="00F464AA" w:rsidRPr="00D60DBD">
        <w:t>“whoever reads</w:t>
      </w:r>
      <w:r w:rsidR="00D10C3A" w:rsidRPr="00D60DBD">
        <w:t xml:space="preserve"> these images </w:t>
      </w:r>
      <w:r w:rsidR="00F464AA" w:rsidRPr="00D60DBD">
        <w:t xml:space="preserve">as confessions </w:t>
      </w:r>
      <w:r w:rsidR="000F62E8" w:rsidRPr="00D60DBD">
        <w:t>with an open heart</w:t>
      </w:r>
      <w:r w:rsidR="000A1968" w:rsidRPr="00D60DBD">
        <w:t>:”</w:t>
      </w:r>
      <w:r w:rsidR="00F464AA" w:rsidRPr="00D60DBD">
        <w:t xml:space="preserve"> </w:t>
      </w:r>
      <w:r w:rsidR="000A1968" w:rsidRPr="00D60DBD">
        <w:t>namely, “</w:t>
      </w:r>
      <w:r w:rsidR="00F464AA" w:rsidRPr="00D60DBD">
        <w:t xml:space="preserve">here is </w:t>
      </w:r>
      <w:r w:rsidR="000A1968" w:rsidRPr="00D60DBD">
        <w:t>manifest</w:t>
      </w:r>
      <w:r w:rsidR="00F464AA" w:rsidRPr="00D60DBD">
        <w:t xml:space="preserve"> </w:t>
      </w:r>
      <w:r w:rsidR="00A33888" w:rsidRPr="00D60DBD">
        <w:t>not on</w:t>
      </w:r>
      <w:r w:rsidR="00A33888">
        <w:t>ly a rousing leader, but also a great and good man.”</w:t>
      </w:r>
      <w:r w:rsidR="000F62E8">
        <w:rPr>
          <w:rStyle w:val="EndnoteReference"/>
        </w:rPr>
        <w:endnoteReference w:id="7"/>
      </w:r>
    </w:p>
    <w:p w:rsidR="004D5845" w:rsidRDefault="00E06C6B" w:rsidP="00EF1393">
      <w:pPr>
        <w:spacing w:after="0" w:line="480" w:lineRule="auto"/>
      </w:pPr>
      <w:r>
        <w:tab/>
        <w:t>Germans knew that Hitler was a</w:t>
      </w:r>
      <w:r w:rsidR="00AE5024">
        <w:t>n extreme</w:t>
      </w:r>
      <w:r>
        <w:t xml:space="preserve"> anti-Semite, convicted traitor, and leader of a paramilitary force of violent street brawlers.  How, then, did </w:t>
      </w:r>
      <w:proofErr w:type="spellStart"/>
      <w:r>
        <w:t>Schirach</w:t>
      </w:r>
      <w:proofErr w:type="spellEnd"/>
      <w:r>
        <w:t xml:space="preserve"> and Hoffmann redefine him as </w:t>
      </w:r>
      <w:r w:rsidR="00AD7E4E">
        <w:t xml:space="preserve">a “good man”?  </w:t>
      </w:r>
      <w:r>
        <w:t xml:space="preserve">In short, </w:t>
      </w:r>
      <w:r w:rsidR="00B3614A">
        <w:t xml:space="preserve">they did so </w:t>
      </w:r>
      <w:r>
        <w:t xml:space="preserve">by making an appeal to values rather than to ideology.  </w:t>
      </w:r>
      <w:r w:rsidR="001E7EF9">
        <w:t xml:space="preserve">To begin, Hitler was </w:t>
      </w:r>
      <w:r w:rsidR="00C90134">
        <w:t xml:space="preserve">described as </w:t>
      </w:r>
      <w:r w:rsidR="001E7EF9">
        <w:t xml:space="preserve">a man of Spartan habits and </w:t>
      </w:r>
      <w:r w:rsidR="00461E09">
        <w:t>great</w:t>
      </w:r>
      <w:r w:rsidR="001E7EF9">
        <w:t xml:space="preserve"> self-discipline: “It is hardly known that Hitler is a NON-DRINKER, NON-SMOKER, and VEGETARIAN,” </w:t>
      </w:r>
      <w:proofErr w:type="spellStart"/>
      <w:r w:rsidR="001E7EF9">
        <w:lastRenderedPageBreak/>
        <w:t>Schirach</w:t>
      </w:r>
      <w:proofErr w:type="spellEnd"/>
      <w:r w:rsidR="001E7EF9">
        <w:t xml:space="preserve"> </w:t>
      </w:r>
      <w:r w:rsidR="001952CD">
        <w:t>exclaimed</w:t>
      </w:r>
      <w:r w:rsidR="001E7EF9">
        <w:t xml:space="preserve"> in the foreword.  “Without imposing his </w:t>
      </w:r>
      <w:r w:rsidR="00FE144B">
        <w:t>ways</w:t>
      </w:r>
      <w:r w:rsidR="001E7EF9">
        <w:t xml:space="preserve"> in the </w:t>
      </w:r>
      <w:r w:rsidR="00461E09">
        <w:t>slightest</w:t>
      </w:r>
      <w:r w:rsidR="001E7EF9">
        <w:t xml:space="preserve"> on others, including those </w:t>
      </w:r>
      <w:r w:rsidR="00FE144B">
        <w:t>in his immediate circle</w:t>
      </w:r>
      <w:r w:rsidR="001E7EF9">
        <w:t xml:space="preserve">, he adheres strictly to his </w:t>
      </w:r>
      <w:r w:rsidR="007F1D44">
        <w:t xml:space="preserve">own </w:t>
      </w:r>
      <w:r w:rsidR="004E3EA5">
        <w:t xml:space="preserve">rules </w:t>
      </w:r>
      <w:r w:rsidR="009831C8">
        <w:t>for</w:t>
      </w:r>
      <w:r w:rsidR="004E3EA5">
        <w:t xml:space="preserve"> li</w:t>
      </w:r>
      <w:r w:rsidR="00C403D8">
        <w:t>ving</w:t>
      </w:r>
      <w:r w:rsidR="007F1D44">
        <w:t>.”</w:t>
      </w:r>
      <w:r w:rsidR="00C90134">
        <w:rPr>
          <w:rStyle w:val="EndnoteReference"/>
        </w:rPr>
        <w:endnoteReference w:id="8"/>
      </w:r>
      <w:r w:rsidR="00044812">
        <w:t xml:space="preserve">  </w:t>
      </w:r>
      <w:proofErr w:type="spellStart"/>
      <w:r w:rsidR="00716A50">
        <w:t>Schirach</w:t>
      </w:r>
      <w:proofErr w:type="spellEnd"/>
      <w:r w:rsidR="00716A50">
        <w:t xml:space="preserve"> reinforced </w:t>
      </w:r>
      <w:r w:rsidR="00461E09">
        <w:t>t</w:t>
      </w:r>
      <w:r w:rsidR="00716A50">
        <w:t xml:space="preserve">his </w:t>
      </w:r>
      <w:r w:rsidR="00CF1CEF">
        <w:t xml:space="preserve">and other </w:t>
      </w:r>
      <w:r w:rsidR="00716A50">
        <w:t>message</w:t>
      </w:r>
      <w:r w:rsidR="00CF1CEF">
        <w:t>s</w:t>
      </w:r>
      <w:r w:rsidR="00716A50">
        <w:t xml:space="preserve"> in the captions he wrote for the book</w:t>
      </w:r>
      <w:r w:rsidR="009A5F62">
        <w:t>’s illustrations</w:t>
      </w:r>
      <w:r w:rsidR="00716A50">
        <w:t xml:space="preserve">.  “This is how the </w:t>
      </w:r>
      <w:r w:rsidR="00386BC9">
        <w:t>‘</w:t>
      </w:r>
      <w:r w:rsidR="00716A50">
        <w:t>fat cat</w:t>
      </w:r>
      <w:r w:rsidR="00386BC9">
        <w:t>’</w:t>
      </w:r>
      <w:r w:rsidR="00716A50">
        <w:t xml:space="preserve"> live</w:t>
      </w:r>
      <w:r w:rsidR="00386BC9">
        <w:t>s</w:t>
      </w:r>
      <w:r w:rsidR="00716A50">
        <w:t>!” a caption declared sarcastically under an image of Hitler</w:t>
      </w:r>
      <w:r w:rsidR="00386BC9">
        <w:t>, looking tired,</w:t>
      </w:r>
      <w:r w:rsidR="00716A50">
        <w:t xml:space="preserve"> at </w:t>
      </w:r>
      <w:r w:rsidR="00386BC9">
        <w:t xml:space="preserve">the end of a </w:t>
      </w:r>
      <w:r w:rsidR="005248F5">
        <w:t xml:space="preserve">seemingly </w:t>
      </w:r>
      <w:r w:rsidR="00AA6EF1">
        <w:t>modest</w:t>
      </w:r>
      <w:r w:rsidR="00386BC9">
        <w:t xml:space="preserve"> meal</w:t>
      </w:r>
      <w:r w:rsidR="00716A50">
        <w:t xml:space="preserve">: “Marxist liars </w:t>
      </w:r>
      <w:r w:rsidR="008778FF">
        <w:t xml:space="preserve">tell </w:t>
      </w:r>
      <w:r w:rsidR="00716A50">
        <w:t>workers that Hitler revels in champagne and beautiful women.  In reality, Hitler does not drink a drop of alcohol! (Hitler is also a nonsmoker.)”</w:t>
      </w:r>
      <w:r w:rsidR="00386BC9">
        <w:rPr>
          <w:rStyle w:val="EndnoteReference"/>
        </w:rPr>
        <w:endnoteReference w:id="9"/>
      </w:r>
    </w:p>
    <w:p w:rsidR="00461E09" w:rsidRDefault="004D5845" w:rsidP="00EF1393">
      <w:pPr>
        <w:spacing w:after="0" w:line="480" w:lineRule="auto"/>
        <w:ind w:firstLine="720"/>
      </w:pPr>
      <w:r>
        <w:t xml:space="preserve">Hitler’s self-discipline, </w:t>
      </w:r>
      <w:proofErr w:type="spellStart"/>
      <w:r>
        <w:t>Schirach</w:t>
      </w:r>
      <w:proofErr w:type="spellEnd"/>
      <w:r>
        <w:t xml:space="preserve"> continued, was also evident in his enormous </w:t>
      </w:r>
      <w:r w:rsidR="007427FB">
        <w:t xml:space="preserve">industriousness and </w:t>
      </w:r>
      <w:r>
        <w:t xml:space="preserve">capacity for work.  </w:t>
      </w:r>
      <w:r w:rsidR="00B63DFF">
        <w:t xml:space="preserve">Not only was he responsible for leading the party, but he </w:t>
      </w:r>
      <w:r w:rsidR="00A019C6">
        <w:t xml:space="preserve">also </w:t>
      </w:r>
      <w:r w:rsidR="00B63DFF">
        <w:t>undertook “</w:t>
      </w:r>
      <w:r w:rsidR="00A019C6">
        <w:t>the most arduous</w:t>
      </w:r>
      <w:r w:rsidR="00B63DFF">
        <w:t xml:space="preserve"> tr</w:t>
      </w:r>
      <w:r w:rsidR="00A019C6">
        <w:t>ips</w:t>
      </w:r>
      <w:r w:rsidR="00B63DFF">
        <w:t xml:space="preserve">” to speak “today in </w:t>
      </w:r>
      <w:proofErr w:type="spellStart"/>
      <w:r w:rsidR="00B63DFF">
        <w:t>K</w:t>
      </w:r>
      <w:r w:rsidR="00B63DFF">
        <w:rPr>
          <w:rFonts w:cs="Times New Roman"/>
        </w:rPr>
        <w:t>ö</w:t>
      </w:r>
      <w:r w:rsidR="00B63DFF">
        <w:t>nigsberg</w:t>
      </w:r>
      <w:proofErr w:type="spellEnd"/>
      <w:r w:rsidR="00B63DFF">
        <w:t>, tomorrow in Berlin, the next day in Munich, all of this with a minimum of sleep, for the F</w:t>
      </w:r>
      <w:r w:rsidR="00B63DFF">
        <w:rPr>
          <w:rFonts w:cs="Times New Roman"/>
        </w:rPr>
        <w:t>ü</w:t>
      </w:r>
      <w:r w:rsidR="00B63DFF">
        <w:t xml:space="preserve">hrer </w:t>
      </w:r>
      <w:r w:rsidR="00081A19">
        <w:t xml:space="preserve">usually </w:t>
      </w:r>
      <w:r w:rsidR="00B63DFF">
        <w:t>works</w:t>
      </w:r>
      <w:r w:rsidR="00112C2E">
        <w:t xml:space="preserve"> </w:t>
      </w:r>
      <w:r w:rsidR="00B63DFF">
        <w:t>until the early hours of the morning.”</w:t>
      </w:r>
      <w:r w:rsidR="00112C2E">
        <w:rPr>
          <w:rStyle w:val="EndnoteReference"/>
        </w:rPr>
        <w:endnoteReference w:id="10"/>
      </w:r>
      <w:r w:rsidR="00B63DFF">
        <w:t xml:space="preserve"> </w:t>
      </w:r>
      <w:r w:rsidR="007427FB">
        <w:t xml:space="preserve"> </w:t>
      </w:r>
      <w:proofErr w:type="spellStart"/>
      <w:r w:rsidR="007427FB">
        <w:t>Schirach’s</w:t>
      </w:r>
      <w:proofErr w:type="spellEnd"/>
      <w:r w:rsidR="007427FB">
        <w:t xml:space="preserve"> </w:t>
      </w:r>
      <w:r w:rsidR="00925CE2">
        <w:t>words</w:t>
      </w:r>
      <w:r w:rsidR="007427FB">
        <w:t xml:space="preserve"> found </w:t>
      </w:r>
      <w:r w:rsidR="00D84542">
        <w:t>visual expression</w:t>
      </w:r>
      <w:r w:rsidR="007427FB">
        <w:t xml:space="preserve"> in the many photographs showing Hitler on the road, </w:t>
      </w:r>
      <w:r w:rsidR="00D25D62">
        <w:t xml:space="preserve">being greeted by supporters, </w:t>
      </w:r>
      <w:r w:rsidR="007427FB">
        <w:t>sometimes stopping for a quick rest</w:t>
      </w:r>
      <w:r w:rsidR="00D25D62">
        <w:t xml:space="preserve">, and, in one instance, slumped over </w:t>
      </w:r>
      <w:r w:rsidR="00E1299D">
        <w:t xml:space="preserve">asleep </w:t>
      </w:r>
      <w:r w:rsidR="00D25D62">
        <w:t>in the car beside his driver, “exhaust</w:t>
      </w:r>
      <w:r w:rsidR="00E1299D">
        <w:t>ed from the efforts of</w:t>
      </w:r>
      <w:r w:rsidR="00D25D62">
        <w:t xml:space="preserve"> a huge rally.”</w:t>
      </w:r>
      <w:r w:rsidR="00AE4B59">
        <w:rPr>
          <w:rStyle w:val="EndnoteReference"/>
        </w:rPr>
        <w:endnoteReference w:id="11"/>
      </w:r>
      <w:r w:rsidR="00D25D62">
        <w:t xml:space="preserve">  This combination of on</w:t>
      </w:r>
      <w:r w:rsidR="00910018">
        <w:t>-</w:t>
      </w:r>
      <w:r w:rsidR="00D25D62">
        <w:t>the</w:t>
      </w:r>
      <w:r w:rsidR="00910018">
        <w:t>-</w:t>
      </w:r>
      <w:r w:rsidR="00D25D62">
        <w:t>road images</w:t>
      </w:r>
      <w:r w:rsidR="007427FB">
        <w:t xml:space="preserve"> was undoubtedly meant to provoke both admiration for </w:t>
      </w:r>
      <w:r w:rsidR="00BC5607">
        <w:t>his</w:t>
      </w:r>
      <w:r w:rsidR="007427FB">
        <w:t xml:space="preserve"> work ethic and compassion for its </w:t>
      </w:r>
      <w:r w:rsidR="00D84542">
        <w:t>toll</w:t>
      </w:r>
      <w:r w:rsidR="000457EB">
        <w:t xml:space="preserve"> on the private</w:t>
      </w:r>
      <w:r w:rsidR="004E599A">
        <w:t xml:space="preserve"> </w:t>
      </w:r>
      <w:r w:rsidR="00FF029B">
        <w:t>individual</w:t>
      </w:r>
      <w:r w:rsidR="004E599A">
        <w:t>.</w:t>
      </w:r>
      <w:r w:rsidR="008B2A6C">
        <w:t xml:space="preserve">  And like the campaign by air that was to follow, it reinforced Hitler’s </w:t>
      </w:r>
      <w:r w:rsidR="000E324D">
        <w:t>personal and direct bond</w:t>
      </w:r>
      <w:r w:rsidR="008B2A6C">
        <w:t xml:space="preserve"> </w:t>
      </w:r>
      <w:r w:rsidR="000E324D">
        <w:t>with</w:t>
      </w:r>
      <w:r w:rsidR="008B2A6C">
        <w:t xml:space="preserve"> the German people</w:t>
      </w:r>
      <w:r w:rsidR="00E50F5F">
        <w:t>.</w:t>
      </w:r>
    </w:p>
    <w:p w:rsidR="00716A50" w:rsidRDefault="002C6BFD" w:rsidP="00EF1393">
      <w:pPr>
        <w:spacing w:after="0" w:line="480" w:lineRule="auto"/>
      </w:pPr>
      <w:r>
        <w:tab/>
      </w:r>
      <w:r w:rsidR="005220F0">
        <w:t xml:space="preserve">From work, </w:t>
      </w:r>
      <w:proofErr w:type="spellStart"/>
      <w:r w:rsidR="00A02518">
        <w:t>Schirach</w:t>
      </w:r>
      <w:proofErr w:type="spellEnd"/>
      <w:r w:rsidR="00A02518">
        <w:t xml:space="preserve"> turned to Hitler’s </w:t>
      </w:r>
      <w:r w:rsidR="00856135">
        <w:t xml:space="preserve">private </w:t>
      </w:r>
      <w:r w:rsidR="00A02518">
        <w:t xml:space="preserve">hobbies, </w:t>
      </w:r>
      <w:r w:rsidR="00856135">
        <w:t xml:space="preserve">saying these needed to be </w:t>
      </w:r>
      <w:r w:rsidR="00533C72">
        <w:t>discussed</w:t>
      </w:r>
      <w:r w:rsidR="00856135">
        <w:t xml:space="preserve"> because of the gossip and lies spread about them. </w:t>
      </w:r>
      <w:r w:rsidR="00533C72">
        <w:t xml:space="preserve"> </w:t>
      </w:r>
      <w:r w:rsidR="004252A3">
        <w:t>“His greatest pleasure is his library</w:t>
      </w:r>
      <w:r w:rsidR="00AE3C1F">
        <w:t xml:space="preserve"> of about 6,000 volumes, all of which he has not just leafed through, but also read.  Architecture and history are the most strongly represented in this library.  Hitler is also an unassailable authority in both these domains.</w:t>
      </w:r>
      <w:r w:rsidR="00533C72">
        <w:t xml:space="preserve"> </w:t>
      </w:r>
      <w:r w:rsidR="00AE3C1F">
        <w:t xml:space="preserve"> Art is for him a life necessity, above all music</w:t>
      </w:r>
      <w:r w:rsidR="00F41199">
        <w:t>.</w:t>
      </w:r>
      <w:r w:rsidR="00AE3C1F">
        <w:t xml:space="preserve"> </w:t>
      </w:r>
      <w:r w:rsidR="00F41199">
        <w:t xml:space="preserve"> H</w:t>
      </w:r>
      <w:r w:rsidR="00AE3C1F">
        <w:t xml:space="preserve">is </w:t>
      </w:r>
      <w:r w:rsidR="00CF1CEF">
        <w:t>statement</w:t>
      </w:r>
      <w:r w:rsidR="00AE3C1F">
        <w:t xml:space="preserve">, </w:t>
      </w:r>
      <w:r w:rsidR="00BA7395">
        <w:lastRenderedPageBreak/>
        <w:t>‘</w:t>
      </w:r>
      <w:r w:rsidR="00AE3C1F">
        <w:t xml:space="preserve">If the artists </w:t>
      </w:r>
      <w:r w:rsidR="000A2A42">
        <w:t>could guess</w:t>
      </w:r>
      <w:r w:rsidR="00AE3C1F">
        <w:t xml:space="preserve"> what I will do for German art, I would not have an </w:t>
      </w:r>
      <w:r w:rsidR="000A2A42">
        <w:t>opponent</w:t>
      </w:r>
      <w:r w:rsidR="00AE3C1F">
        <w:t xml:space="preserve"> among them,</w:t>
      </w:r>
      <w:r w:rsidR="00BA7395">
        <w:t>’</w:t>
      </w:r>
      <w:r w:rsidR="00AE3C1F">
        <w:t xml:space="preserve"> indicates the depth of hi</w:t>
      </w:r>
      <w:r w:rsidR="00AE3C1F" w:rsidRPr="00E54A7F">
        <w:t>s intention to cultural action</w:t>
      </w:r>
      <w:r w:rsidR="00AE3C1F">
        <w:t>.”</w:t>
      </w:r>
      <w:r w:rsidR="00E54A7F">
        <w:rPr>
          <w:rStyle w:val="EndnoteReference"/>
        </w:rPr>
        <w:endnoteReference w:id="12"/>
      </w:r>
      <w:r w:rsidR="00AE3C1F">
        <w:t xml:space="preserve"> </w:t>
      </w:r>
      <w:r w:rsidR="000A2A42">
        <w:t xml:space="preserve"> </w:t>
      </w:r>
      <w:r w:rsidR="00E01AFC">
        <w:t xml:space="preserve">A photograph </w:t>
      </w:r>
      <w:r w:rsidR="00724A73">
        <w:t>taken at a medieval cloister and titled “Hitler, the Architect” caught</w:t>
      </w:r>
      <w:r w:rsidR="003D5439">
        <w:t xml:space="preserve"> </w:t>
      </w:r>
      <w:r w:rsidR="00E01AFC">
        <w:t>the F</w:t>
      </w:r>
      <w:r w:rsidR="00E01AFC">
        <w:rPr>
          <w:rFonts w:cs="Times New Roman"/>
        </w:rPr>
        <w:t>ü</w:t>
      </w:r>
      <w:r w:rsidR="00E01AFC">
        <w:t xml:space="preserve">hrer </w:t>
      </w:r>
      <w:r w:rsidR="00724A73">
        <w:t xml:space="preserve">demonstrating his architectural expertise </w:t>
      </w:r>
      <w:r w:rsidR="00E01AFC">
        <w:t>to an</w:t>
      </w:r>
      <w:r w:rsidR="003D5439">
        <w:t xml:space="preserve"> attentive audience</w:t>
      </w:r>
      <w:r w:rsidR="00E01AFC">
        <w:t xml:space="preserve"> of SA men</w:t>
      </w:r>
      <w:r w:rsidR="003D5439">
        <w:t>.</w:t>
      </w:r>
      <w:r w:rsidR="00E01AFC">
        <w:rPr>
          <w:rStyle w:val="EndnoteReference"/>
        </w:rPr>
        <w:endnoteReference w:id="13"/>
      </w:r>
      <w:r w:rsidR="003D5439">
        <w:t xml:space="preserve">  The</w:t>
      </w:r>
      <w:r w:rsidR="00E01AFC">
        <w:t xml:space="preserve"> book </w:t>
      </w:r>
      <w:r w:rsidR="003D5439">
        <w:t xml:space="preserve">also </w:t>
      </w:r>
      <w:r w:rsidR="00E01AFC">
        <w:t xml:space="preserve">included </w:t>
      </w:r>
      <w:r w:rsidR="003D5439">
        <w:t xml:space="preserve">two </w:t>
      </w:r>
      <w:r w:rsidR="00BA7395">
        <w:t xml:space="preserve">images of Hitler’s watercolors done as a soldier in the First World War, which the caption claimed displayed his “great talent” for architecture.  Although he </w:t>
      </w:r>
      <w:r w:rsidR="00F41199">
        <w:t>had been unable to pursue professional study</w:t>
      </w:r>
      <w:r w:rsidR="00BA7395">
        <w:t xml:space="preserve">, “he became the architect of a new </w:t>
      </w:r>
      <w:r w:rsidR="00BA7395" w:rsidRPr="00924F4B">
        <w:rPr>
          <w:u w:val="single"/>
        </w:rPr>
        <w:t>Volk</w:t>
      </w:r>
      <w:r w:rsidR="00BA7395">
        <w:t>”</w:t>
      </w:r>
      <w:r w:rsidR="00F41199">
        <w:t>—the past tense here suggesting it had already happened.</w:t>
      </w:r>
      <w:r w:rsidR="00BA7395">
        <w:rPr>
          <w:rStyle w:val="EndnoteReference"/>
        </w:rPr>
        <w:endnoteReference w:id="14"/>
      </w:r>
    </w:p>
    <w:p w:rsidR="00924F4B" w:rsidRDefault="00BA7395" w:rsidP="00EF1393">
      <w:pPr>
        <w:spacing w:after="0" w:line="480" w:lineRule="auto"/>
      </w:pPr>
      <w:r>
        <w:tab/>
        <w:t xml:space="preserve">The </w:t>
      </w:r>
      <w:r w:rsidR="00924F4B">
        <w:t xml:space="preserve">passage on Hitler’s hobbies, with its specific listing of the number of books in </w:t>
      </w:r>
      <w:r w:rsidR="00FF3559">
        <w:t>his</w:t>
      </w:r>
      <w:r w:rsidR="00924F4B">
        <w:t xml:space="preserve"> library and the </w:t>
      </w:r>
      <w:r>
        <w:t xml:space="preserve">peculiar insistence that </w:t>
      </w:r>
      <w:r w:rsidR="00924F4B">
        <w:t>he</w:t>
      </w:r>
      <w:r>
        <w:t xml:space="preserve"> had read </w:t>
      </w:r>
      <w:r w:rsidR="00924F4B">
        <w:t xml:space="preserve">all of them, </w:t>
      </w:r>
      <w:r w:rsidR="00926223">
        <w:t>reveals</w:t>
      </w:r>
      <w:r w:rsidR="00924F4B">
        <w:t xml:space="preserve"> the desire to present him as </w:t>
      </w:r>
      <w:r w:rsidR="00FF3559">
        <w:t>an</w:t>
      </w:r>
      <w:r w:rsidR="009C6C8E">
        <w:t xml:space="preserve"> educated and cultured</w:t>
      </w:r>
      <w:r w:rsidR="00924F4B">
        <w:t xml:space="preserve"> man, despite his having left </w:t>
      </w:r>
      <w:r w:rsidR="00924F4B" w:rsidRPr="003308FD">
        <w:t xml:space="preserve">school at the age of </w:t>
      </w:r>
      <w:r w:rsidR="003308FD" w:rsidRPr="003308FD">
        <w:t>sixteen</w:t>
      </w:r>
      <w:r w:rsidR="00924F4B" w:rsidRPr="003308FD">
        <w:t>.</w:t>
      </w:r>
      <w:r w:rsidR="002642CF" w:rsidRPr="003308FD">
        <w:t xml:space="preserve">  </w:t>
      </w:r>
      <w:proofErr w:type="spellStart"/>
      <w:r w:rsidR="006B52B9" w:rsidRPr="003308FD">
        <w:rPr>
          <w:u w:val="single"/>
        </w:rPr>
        <w:t>Bildung</w:t>
      </w:r>
      <w:proofErr w:type="spellEnd"/>
      <w:r w:rsidR="002642CF">
        <w:t xml:space="preserve"> and</w:t>
      </w:r>
      <w:r w:rsidR="006B52B9">
        <w:t xml:space="preserve"> </w:t>
      </w:r>
      <w:r w:rsidR="002642CF">
        <w:t xml:space="preserve">self-improvement, together with </w:t>
      </w:r>
      <w:r w:rsidR="00924F4B">
        <w:t xml:space="preserve">self-discipline, </w:t>
      </w:r>
      <w:r w:rsidR="00FF3559">
        <w:t xml:space="preserve">a strong </w:t>
      </w:r>
      <w:r w:rsidR="00924F4B">
        <w:t xml:space="preserve">work ethic, and modesty, </w:t>
      </w:r>
      <w:r w:rsidR="007B3285">
        <w:t>formed</w:t>
      </w:r>
      <w:r w:rsidR="006B52B9">
        <w:t xml:space="preserve"> </w:t>
      </w:r>
      <w:r w:rsidR="00FF3559">
        <w:t>the core moral values of the</w:t>
      </w:r>
      <w:r w:rsidR="006B52B9">
        <w:t xml:space="preserve"> </w:t>
      </w:r>
      <w:r w:rsidR="00924F4B">
        <w:t xml:space="preserve">German </w:t>
      </w:r>
      <w:r w:rsidR="00E37285">
        <w:t xml:space="preserve">middle </w:t>
      </w:r>
      <w:r w:rsidR="00924F4B">
        <w:t>class</w:t>
      </w:r>
      <w:r w:rsidR="00E37285">
        <w:t>es</w:t>
      </w:r>
      <w:r w:rsidR="00924F4B">
        <w:t>.</w:t>
      </w:r>
      <w:r w:rsidR="006B52B9">
        <w:t xml:space="preserve">  </w:t>
      </w:r>
      <w:r w:rsidR="00FF3559">
        <w:t xml:space="preserve">The components of the “good” </w:t>
      </w:r>
      <w:r w:rsidR="006B52B9">
        <w:t>Hitler w</w:t>
      </w:r>
      <w:r w:rsidR="00FF3559">
        <w:t>ere</w:t>
      </w:r>
      <w:r w:rsidR="006B52B9">
        <w:t xml:space="preserve"> </w:t>
      </w:r>
      <w:r w:rsidR="00E37285">
        <w:t xml:space="preserve">thus </w:t>
      </w:r>
      <w:r w:rsidR="00FF3559">
        <w:t>assembled</w:t>
      </w:r>
      <w:r w:rsidR="00E37285">
        <w:t xml:space="preserve"> in part </w:t>
      </w:r>
      <w:r w:rsidR="00FF3559">
        <w:t xml:space="preserve">with an eye </w:t>
      </w:r>
      <w:r w:rsidR="00E37285">
        <w:t>to appeal</w:t>
      </w:r>
      <w:r w:rsidR="00FF3559">
        <w:t>ing</w:t>
      </w:r>
      <w:r w:rsidR="00E37285">
        <w:t xml:space="preserve"> to</w:t>
      </w:r>
      <w:r w:rsidR="006B52B9">
        <w:t xml:space="preserve"> </w:t>
      </w:r>
      <w:r w:rsidR="00FF3559">
        <w:t>this constituency of voters,</w:t>
      </w:r>
      <w:r w:rsidR="00374160">
        <w:t xml:space="preserve"> who the National Socialists hoped could be persuaded to abandon their allegiance to Hindenburg. </w:t>
      </w:r>
    </w:p>
    <w:p w:rsidR="0046676D" w:rsidRDefault="00926223" w:rsidP="00EF1393">
      <w:pPr>
        <w:spacing w:after="0" w:line="480" w:lineRule="auto"/>
      </w:pPr>
      <w:r>
        <w:tab/>
      </w:r>
      <w:r w:rsidR="009215CC">
        <w:t xml:space="preserve">Other </w:t>
      </w:r>
      <w:r w:rsidR="00905E63">
        <w:t>qualities</w:t>
      </w:r>
      <w:r w:rsidR="009215CC">
        <w:t xml:space="preserve"> ascribed to Hitler in the book were meant to appeal across </w:t>
      </w:r>
      <w:r w:rsidR="009D7780">
        <w:t>social</w:t>
      </w:r>
      <w:r w:rsidR="00DE04FA">
        <w:t xml:space="preserve"> and political divides</w:t>
      </w:r>
      <w:r w:rsidR="009215CC">
        <w:t>.</w:t>
      </w:r>
      <w:r w:rsidR="00140856">
        <w:t xml:space="preserve"> </w:t>
      </w:r>
      <w:r w:rsidR="009F23EB">
        <w:t xml:space="preserve"> </w:t>
      </w:r>
      <w:r w:rsidR="009D7780">
        <w:t xml:space="preserve">Commenting on a photograph that showed Hitler at a window overlooking the mountains, </w:t>
      </w:r>
      <w:proofErr w:type="spellStart"/>
      <w:r w:rsidR="0082290E">
        <w:t>Schirach</w:t>
      </w:r>
      <w:proofErr w:type="spellEnd"/>
      <w:r w:rsidR="0082290E">
        <w:t xml:space="preserve"> </w:t>
      </w:r>
      <w:r w:rsidR="009D7780">
        <w:t>wrote of his</w:t>
      </w:r>
      <w:r w:rsidR="0082290E">
        <w:t xml:space="preserve"> “great yearning for nature,” which he could fulfill only rarely, for “his life is struggle and work.”</w:t>
      </w:r>
      <w:r w:rsidR="00C90F6C">
        <w:t xml:space="preserve">  Associating Hitler with </w:t>
      </w:r>
      <w:r w:rsidR="009D7780">
        <w:t>Alpine</w:t>
      </w:r>
      <w:r w:rsidR="00C90F6C">
        <w:t xml:space="preserve"> scenery and activities made him seem vibrant and tapped into the tremendous popularity of nature sports in Germany.  </w:t>
      </w:r>
      <w:r w:rsidR="009D7780">
        <w:t xml:space="preserve">Such </w:t>
      </w:r>
      <w:r w:rsidR="00C90F6C">
        <w:t xml:space="preserve">a stance, moreover, </w:t>
      </w:r>
      <w:r w:rsidR="00850A17">
        <w:t xml:space="preserve">seemed </w:t>
      </w:r>
      <w:r w:rsidR="009C6C8E">
        <w:t xml:space="preserve">(wrongly) </w:t>
      </w:r>
      <w:r w:rsidR="00850A17">
        <w:t xml:space="preserve">to be </w:t>
      </w:r>
      <w:r w:rsidR="00C90F6C">
        <w:t>as far removed from his controversial ideological platform as one could imagine—</w:t>
      </w:r>
      <w:r w:rsidR="009C6C8E">
        <w:t xml:space="preserve">while many voters </w:t>
      </w:r>
      <w:r w:rsidR="009C6C8E" w:rsidRPr="00446C0A">
        <w:t>found Hitler’s racism distasteful</w:t>
      </w:r>
      <w:r w:rsidR="004D57A8" w:rsidRPr="00446C0A">
        <w:t xml:space="preserve"> and talk of revolution frightening</w:t>
      </w:r>
      <w:r w:rsidR="009C6C8E" w:rsidRPr="00446C0A">
        <w:t xml:space="preserve">, </w:t>
      </w:r>
      <w:r w:rsidR="00C90F6C" w:rsidRPr="00446C0A">
        <w:t>it was difficult to be against hik</w:t>
      </w:r>
      <w:r w:rsidR="00C90F6C">
        <w:t xml:space="preserve">ing or nature.  </w:t>
      </w:r>
      <w:r w:rsidR="009D7780">
        <w:t>Likewise</w:t>
      </w:r>
      <w:r w:rsidR="00C90F6C">
        <w:t>, p</w:t>
      </w:r>
      <w:r w:rsidR="00905A51">
        <w:t>hotographs</w:t>
      </w:r>
      <w:r w:rsidR="00140856">
        <w:t xml:space="preserve"> of </w:t>
      </w:r>
      <w:r w:rsidR="00140856">
        <w:lastRenderedPageBreak/>
        <w:t xml:space="preserve">Hitler with his dogs conveyed his love of animals, made explicit in </w:t>
      </w:r>
      <w:r w:rsidR="009D7780">
        <w:t>the</w:t>
      </w:r>
      <w:r w:rsidR="00140856">
        <w:t xml:space="preserve"> </w:t>
      </w:r>
      <w:r w:rsidR="009D7780">
        <w:t>following</w:t>
      </w:r>
      <w:r w:rsidR="00140856">
        <w:t xml:space="preserve"> caption by </w:t>
      </w:r>
      <w:proofErr w:type="spellStart"/>
      <w:r w:rsidR="00140856">
        <w:t>Schirach</w:t>
      </w:r>
      <w:proofErr w:type="spellEnd"/>
      <w:r w:rsidR="009D7780">
        <w:t>:</w:t>
      </w:r>
      <w:r w:rsidR="00140856">
        <w:t xml:space="preserve"> </w:t>
      </w:r>
      <w:r w:rsidR="00140856" w:rsidRPr="00512DAC">
        <w:t xml:space="preserve">“He loves them </w:t>
      </w:r>
      <w:r w:rsidR="004C239E" w:rsidRPr="00512DAC">
        <w:t>almost as much as they love him</w:t>
      </w:r>
      <w:r w:rsidR="001B4FF4">
        <w:t>.</w:t>
      </w:r>
      <w:r w:rsidR="00140856" w:rsidRPr="00512DAC">
        <w:t>”</w:t>
      </w:r>
      <w:r w:rsidR="00512DAC">
        <w:t xml:space="preserve"> (</w:t>
      </w:r>
      <w:r w:rsidR="003308FD" w:rsidRPr="00512DAC">
        <w:t>“</w:t>
      </w:r>
      <w:r w:rsidR="001B4FF4">
        <w:t>A</w:t>
      </w:r>
      <w:r w:rsidR="004C239E" w:rsidRPr="00512DAC">
        <w:t xml:space="preserve"> </w:t>
      </w:r>
      <w:r w:rsidR="00AE6290" w:rsidRPr="00512DAC">
        <w:t>subtle</w:t>
      </w:r>
      <w:r w:rsidR="004C239E" w:rsidRPr="00512DAC">
        <w:t xml:space="preserve"> distinction,</w:t>
      </w:r>
      <w:r w:rsidR="003308FD" w:rsidRPr="00512DAC">
        <w:t>”</w:t>
      </w:r>
      <w:r w:rsidR="004C239E" w:rsidRPr="00512DAC">
        <w:t xml:space="preserve"> a critic later </w:t>
      </w:r>
      <w:proofErr w:type="spellStart"/>
      <w:r w:rsidR="00925EE9">
        <w:t>racily</w:t>
      </w:r>
      <w:proofErr w:type="spellEnd"/>
      <w:r w:rsidR="00925EE9">
        <w:t xml:space="preserve"> </w:t>
      </w:r>
      <w:r w:rsidR="001B4FF4">
        <w:t>quipped</w:t>
      </w:r>
      <w:r w:rsidR="00AE6290" w:rsidRPr="00512DAC">
        <w:t>, “</w:t>
      </w:r>
      <w:r w:rsidR="00512DAC" w:rsidRPr="00512DAC">
        <w:t xml:space="preserve">that </w:t>
      </w:r>
      <w:r w:rsidR="00512DAC">
        <w:t>safeguards the</w:t>
      </w:r>
      <w:r w:rsidR="00512DAC" w:rsidRPr="00512DAC">
        <w:t xml:space="preserve"> distance between master and creature </w:t>
      </w:r>
      <w:r w:rsidR="00512DAC">
        <w:t>despite the intimacy</w:t>
      </w:r>
      <w:r w:rsidR="001B4FF4">
        <w:t>.</w:t>
      </w:r>
      <w:r w:rsidR="00512DAC">
        <w:t>”</w:t>
      </w:r>
      <w:r w:rsidR="001B4FF4">
        <w:rPr>
          <w:rStyle w:val="EndnoteReference"/>
        </w:rPr>
        <w:endnoteReference w:id="15"/>
      </w:r>
      <w:r w:rsidR="00512DAC">
        <w:t>)</w:t>
      </w:r>
      <w:r w:rsidR="004C239E">
        <w:t xml:space="preserve"> </w:t>
      </w:r>
      <w:r w:rsidR="00140856">
        <w:t xml:space="preserve"> </w:t>
      </w:r>
      <w:r w:rsidR="009B24C6">
        <w:t xml:space="preserve">In an attempt to solicit the reader’s compassion, </w:t>
      </w:r>
      <w:proofErr w:type="spellStart"/>
      <w:r w:rsidR="009D7780">
        <w:t>Schirach</w:t>
      </w:r>
      <w:proofErr w:type="spellEnd"/>
      <w:r w:rsidR="009D7780">
        <w:t xml:space="preserve"> wrote that</w:t>
      </w:r>
      <w:r w:rsidR="009B24C6">
        <w:t xml:space="preserve"> “when evil people wanted to hurt</w:t>
      </w:r>
      <w:r w:rsidR="00801B58">
        <w:t xml:space="preserve"> him </w:t>
      </w:r>
      <w:r w:rsidR="00CB481B">
        <w:t>to the quick</w:t>
      </w:r>
      <w:r w:rsidR="009B24C6">
        <w:t>, they poisoned his favorite dog.  That’s how the curs fight against a good man.”</w:t>
      </w:r>
      <w:r w:rsidR="00801B58">
        <w:rPr>
          <w:rStyle w:val="EndnoteReference"/>
        </w:rPr>
        <w:endnoteReference w:id="16"/>
      </w:r>
      <w:r w:rsidR="009B24C6">
        <w:t xml:space="preserve">  </w:t>
      </w:r>
      <w:r w:rsidR="00905A51">
        <w:t>After 1933</w:t>
      </w:r>
      <w:r w:rsidR="00140856">
        <w:t xml:space="preserve">, Hoffmann would develop the </w:t>
      </w:r>
      <w:r w:rsidR="00BA4EA3">
        <w:t>theme</w:t>
      </w:r>
      <w:r w:rsidR="00140856">
        <w:t xml:space="preserve"> of Hitler</w:t>
      </w:r>
      <w:r w:rsidR="00905A51">
        <w:t>-as-animal-lover</w:t>
      </w:r>
      <w:r w:rsidR="00140856">
        <w:t xml:space="preserve"> </w:t>
      </w:r>
      <w:r w:rsidR="00BA4EA3">
        <w:t>into a highly popular m</w:t>
      </w:r>
      <w:r w:rsidR="00530CEC">
        <w:t>otif in the iconography of the private</w:t>
      </w:r>
      <w:r w:rsidR="00BA4EA3">
        <w:t xml:space="preserve"> man</w:t>
      </w:r>
      <w:r w:rsidR="00905A51">
        <w:t>.  T</w:t>
      </w:r>
      <w:r w:rsidR="00140856">
        <w:t>he message such images conveyed about the F</w:t>
      </w:r>
      <w:r w:rsidR="00140856">
        <w:rPr>
          <w:rFonts w:cs="Times New Roman"/>
        </w:rPr>
        <w:t>ü</w:t>
      </w:r>
      <w:r w:rsidR="00140856">
        <w:t xml:space="preserve">hrer’s goodness resided not only in his </w:t>
      </w:r>
      <w:r w:rsidR="00905A51">
        <w:t xml:space="preserve">tender </w:t>
      </w:r>
      <w:r w:rsidR="00140856">
        <w:t xml:space="preserve">care </w:t>
      </w:r>
      <w:r w:rsidR="00905A51">
        <w:t>of</w:t>
      </w:r>
      <w:r w:rsidR="00A76C7A">
        <w:t xml:space="preserve"> animals, but also</w:t>
      </w:r>
      <w:r w:rsidR="00135CBE">
        <w:t xml:space="preserve">, </w:t>
      </w:r>
      <w:r w:rsidR="00BA4EA3">
        <w:t xml:space="preserve">and </w:t>
      </w:r>
      <w:r w:rsidR="00135CBE">
        <w:t>importantly,</w:t>
      </w:r>
      <w:r w:rsidR="00A76C7A">
        <w:t xml:space="preserve"> in the</w:t>
      </w:r>
      <w:r w:rsidR="009D7780">
        <w:t xml:space="preserve"> trust </w:t>
      </w:r>
      <w:r w:rsidR="00664531">
        <w:t>they placed in him</w:t>
      </w:r>
      <w:r w:rsidR="009D7780">
        <w:t>.</w:t>
      </w:r>
    </w:p>
    <w:p w:rsidR="00A83AF8" w:rsidRDefault="00135CBE" w:rsidP="00EF1393">
      <w:pPr>
        <w:spacing w:after="0" w:line="480" w:lineRule="auto"/>
      </w:pPr>
      <w:r>
        <w:tab/>
      </w:r>
      <w:r w:rsidR="009D7780">
        <w:t>Similarly</w:t>
      </w:r>
      <w:r>
        <w:t>, Hitler’s fondness of children, which would also become an iconic theme in Hoffmann’s hands, conveyed the F</w:t>
      </w:r>
      <w:r>
        <w:rPr>
          <w:rFonts w:cs="Times New Roman"/>
        </w:rPr>
        <w:t>ü</w:t>
      </w:r>
      <w:r>
        <w:t xml:space="preserve">hrer’s goodness both in his </w:t>
      </w:r>
      <w:r w:rsidR="00BC524E">
        <w:t xml:space="preserve">apparent </w:t>
      </w:r>
      <w:r>
        <w:t>affection and concern for the</w:t>
      </w:r>
      <w:r w:rsidR="00BA4EA3">
        <w:t>m</w:t>
      </w:r>
      <w:r>
        <w:t>, as well as in their trust of him.</w:t>
      </w:r>
      <w:r w:rsidR="00BC524E">
        <w:t xml:space="preserve">  </w:t>
      </w:r>
      <w:r w:rsidR="00BF1F39">
        <w:t>“The young love him,” read the title to an image of Hitler surrounded by young boys.  “Everywhere children crowd around him to bring him flowers.”</w:t>
      </w:r>
      <w:r w:rsidR="006409F7">
        <w:t xml:space="preserve">  </w:t>
      </w:r>
      <w:r w:rsidR="00664531">
        <w:t>Below a</w:t>
      </w:r>
      <w:r w:rsidR="006409F7">
        <w:t xml:space="preserve"> photograph of Hitler talking with </w:t>
      </w:r>
      <w:r w:rsidR="00362CA8">
        <w:t xml:space="preserve">two </w:t>
      </w:r>
      <w:r w:rsidR="00BA4F82">
        <w:t>members of</w:t>
      </w:r>
      <w:r w:rsidR="006409F7">
        <w:t xml:space="preserve"> the Hitler Youth, </w:t>
      </w:r>
      <w:r w:rsidR="00362CA8">
        <w:t>one of whom was</w:t>
      </w:r>
      <w:r w:rsidR="0029718A">
        <w:t xml:space="preserve"> </w:t>
      </w:r>
      <w:r w:rsidR="001E3DE8">
        <w:t>a small boy from</w:t>
      </w:r>
      <w:r w:rsidR="0029718A">
        <w:t xml:space="preserve"> the “</w:t>
      </w:r>
      <w:proofErr w:type="spellStart"/>
      <w:r w:rsidR="0029718A">
        <w:t>Pimpf</w:t>
      </w:r>
      <w:proofErr w:type="spellEnd"/>
      <w:r w:rsidR="0029718A">
        <w:t xml:space="preserve">” </w:t>
      </w:r>
      <w:r w:rsidR="00362CA8">
        <w:t xml:space="preserve">(cub) </w:t>
      </w:r>
      <w:r w:rsidR="0029718A">
        <w:t xml:space="preserve">division, </w:t>
      </w:r>
      <w:proofErr w:type="spellStart"/>
      <w:r w:rsidR="006409F7">
        <w:t>Schirach’s</w:t>
      </w:r>
      <w:proofErr w:type="spellEnd"/>
      <w:r w:rsidR="006409F7">
        <w:t xml:space="preserve"> caption claimed that “even the youngest are his fighters.”</w:t>
      </w:r>
      <w:r w:rsidR="006409F7">
        <w:rPr>
          <w:rStyle w:val="EndnoteReference"/>
        </w:rPr>
        <w:endnoteReference w:id="17"/>
      </w:r>
      <w:r w:rsidR="009D65B0">
        <w:t xml:space="preserve">  </w:t>
      </w:r>
      <w:r w:rsidR="00AE599D">
        <w:t xml:space="preserve">The loyalty of </w:t>
      </w:r>
      <w:r w:rsidR="00530CEC">
        <w:t>Hitler youth members, in their innocence</w:t>
      </w:r>
      <w:r w:rsidR="00AE599D">
        <w:t xml:space="preserve"> as children, suggested that they, like the animals, were drawn instinctively to a trustworthy man. </w:t>
      </w:r>
      <w:r w:rsidR="009D1BE0">
        <w:t xml:space="preserve"> </w:t>
      </w:r>
      <w:r w:rsidR="00AE599D">
        <w:t xml:space="preserve"> </w:t>
      </w:r>
      <w:r w:rsidR="009D65B0">
        <w:t xml:space="preserve">While Hitler was not the first politician to </w:t>
      </w:r>
      <w:r w:rsidR="00CC2BC8">
        <w:t>tug</w:t>
      </w:r>
      <w:r w:rsidR="008123B2">
        <w:t xml:space="preserve"> on</w:t>
      </w:r>
      <w:r w:rsidR="009D65B0">
        <w:t xml:space="preserve"> </w:t>
      </w:r>
      <w:r w:rsidR="005F1733">
        <w:t xml:space="preserve">voters’ </w:t>
      </w:r>
      <w:r w:rsidR="00121EC7">
        <w:t>heart</w:t>
      </w:r>
      <w:r w:rsidR="009D65B0">
        <w:t xml:space="preserve">strings by posing with children, </w:t>
      </w:r>
      <w:r w:rsidR="008123B2">
        <w:t xml:space="preserve">together </w:t>
      </w:r>
      <w:r w:rsidR="009D65B0">
        <w:t xml:space="preserve">with Hoffmann he would </w:t>
      </w:r>
      <w:r w:rsidR="006E730C">
        <w:t xml:space="preserve">raise this </w:t>
      </w:r>
      <w:r w:rsidR="00CC2BC8">
        <w:t>public relations ploy</w:t>
      </w:r>
      <w:r w:rsidR="008123B2">
        <w:t xml:space="preserve"> to a new level of exploitation.  </w:t>
      </w:r>
      <w:r w:rsidR="00850A17">
        <w:t xml:space="preserve">Being seen in the company of </w:t>
      </w:r>
      <w:r w:rsidR="00BA4F82">
        <w:t>adoring children w</w:t>
      </w:r>
      <w:r w:rsidR="005E2217">
        <w:t>as</w:t>
      </w:r>
      <w:r w:rsidR="00BA4F82">
        <w:t xml:space="preserve"> especially useful </w:t>
      </w:r>
      <w:r w:rsidR="00A83AF8">
        <w:t xml:space="preserve">for a bachelor politician needing to appeal to female voters and to soften the aggressive masculine </w:t>
      </w:r>
      <w:r w:rsidR="00463484">
        <w:t>image</w:t>
      </w:r>
      <w:r w:rsidR="00A83AF8">
        <w:t xml:space="preserve"> of his party.</w:t>
      </w:r>
      <w:r w:rsidR="00AE599D">
        <w:t xml:space="preserve">  </w:t>
      </w:r>
    </w:p>
    <w:p w:rsidR="00140856" w:rsidRDefault="004D57A8" w:rsidP="00EF1393">
      <w:pPr>
        <w:spacing w:after="0" w:line="480" w:lineRule="auto"/>
        <w:ind w:firstLine="720"/>
      </w:pPr>
      <w:r>
        <w:t>O</w:t>
      </w:r>
      <w:r w:rsidR="009D1BE0">
        <w:t xml:space="preserve">n April 4, 1932, </w:t>
      </w:r>
      <w:r>
        <w:t xml:space="preserve">the first official day of campaigning for the run-off election, </w:t>
      </w:r>
      <w:r w:rsidR="009D1BE0">
        <w:t>Joseph Goebbels published an article in t</w:t>
      </w:r>
      <w:r w:rsidR="002F502A">
        <w:t>he National Socialist newspaper</w:t>
      </w:r>
      <w:r w:rsidR="009D1BE0">
        <w:t xml:space="preserve"> </w:t>
      </w:r>
      <w:r w:rsidR="009D1BE0" w:rsidRPr="009D1BE0">
        <w:rPr>
          <w:u w:val="single"/>
        </w:rPr>
        <w:t xml:space="preserve">Der </w:t>
      </w:r>
      <w:proofErr w:type="spellStart"/>
      <w:r w:rsidR="009D1BE0" w:rsidRPr="009D1BE0">
        <w:rPr>
          <w:u w:val="single"/>
        </w:rPr>
        <w:t>Angriff</w:t>
      </w:r>
      <w:proofErr w:type="spellEnd"/>
      <w:r w:rsidR="009D1BE0">
        <w:t xml:space="preserve"> </w:t>
      </w:r>
      <w:r w:rsidR="004C239E">
        <w:t xml:space="preserve">that </w:t>
      </w:r>
      <w:r w:rsidR="004A7305">
        <w:t>exemplif</w:t>
      </w:r>
      <w:r w:rsidR="00342740">
        <w:t>i</w:t>
      </w:r>
      <w:r w:rsidR="004C239E">
        <w:t>ed</w:t>
      </w:r>
      <w:r w:rsidR="009D1BE0">
        <w:t xml:space="preserve"> </w:t>
      </w:r>
      <w:r w:rsidR="009D1BE0">
        <w:lastRenderedPageBreak/>
        <w:t xml:space="preserve">the new campaign </w:t>
      </w:r>
      <w:r>
        <w:t>tactics</w:t>
      </w:r>
      <w:r w:rsidR="009D1BE0">
        <w:t xml:space="preserve"> promoting </w:t>
      </w:r>
      <w:r w:rsidR="007D50EB">
        <w:t xml:space="preserve">the private </w:t>
      </w:r>
      <w:r w:rsidR="009D1BE0">
        <w:t>Hitler as a good man.  The major points of his argument repeated and reinforced the themes introduced in Hoffmann’s illustrated book.</w:t>
      </w:r>
      <w:r>
        <w:t xml:space="preserve">  </w:t>
      </w:r>
      <w:r w:rsidR="00217A4C">
        <w:t xml:space="preserve">The </w:t>
      </w:r>
      <w:r w:rsidR="006712C3">
        <w:t>real</w:t>
      </w:r>
      <w:r w:rsidR="00217A4C">
        <w:t xml:space="preserve"> Hitler, he claimed, </w:t>
      </w:r>
      <w:r w:rsidR="003A1E4F">
        <w:t>was artistically gifted</w:t>
      </w:r>
      <w:r w:rsidR="00D505E6">
        <w:t xml:space="preserve">, but had renounced architecture and painting to </w:t>
      </w:r>
      <w:r w:rsidR="00217A4C">
        <w:t>lead the German people out of their mise</w:t>
      </w:r>
      <w:r w:rsidR="007A7FA5">
        <w:t>ry</w:t>
      </w:r>
      <w:r w:rsidR="00217A4C">
        <w:t xml:space="preserve">.  </w:t>
      </w:r>
      <w:r>
        <w:t>“</w:t>
      </w:r>
      <w:r w:rsidR="007A7FA5">
        <w:t xml:space="preserve">Adolf </w:t>
      </w:r>
      <w:r>
        <w:t xml:space="preserve">Hitler is by nature a good man.  It is known that he has a particular fondness for children, to whom he is </w:t>
      </w:r>
      <w:r w:rsidR="009C6C59">
        <w:t>always</w:t>
      </w:r>
      <w:r>
        <w:t xml:space="preserve"> </w:t>
      </w:r>
      <w:r w:rsidR="007A7FA5">
        <w:t>a</w:t>
      </w:r>
      <w:r>
        <w:t xml:space="preserve"> best friend and fatherly comrade.”  </w:t>
      </w:r>
      <w:r w:rsidR="00217A4C">
        <w:t xml:space="preserve">Indeed, </w:t>
      </w:r>
      <w:r>
        <w:t xml:space="preserve">Goebbels claimed that the welfare of German children </w:t>
      </w:r>
      <w:r w:rsidR="00217A4C">
        <w:t xml:space="preserve">had </w:t>
      </w:r>
      <w:r w:rsidR="004453D5">
        <w:t>spurred</w:t>
      </w:r>
      <w:r w:rsidR="00217A4C">
        <w:t xml:space="preserve"> Hitler to political action in</w:t>
      </w:r>
      <w:r>
        <w:t xml:space="preserve"> </w:t>
      </w:r>
      <w:r w:rsidR="00217A4C">
        <w:t>his</w:t>
      </w:r>
      <w:r>
        <w:t xml:space="preserve"> desire to give them a better life that that of their parents.  Goebbels also lauded Hitler’s comradely </w:t>
      </w:r>
      <w:r w:rsidR="00217A4C">
        <w:t xml:space="preserve">bond with and </w:t>
      </w:r>
      <w:r>
        <w:t xml:space="preserve">understanding for his colleagues, </w:t>
      </w:r>
      <w:r w:rsidR="00217A4C">
        <w:t xml:space="preserve">his </w:t>
      </w:r>
      <w:r>
        <w:t>intellectual taste, artistic sensitivity, simple life</w:t>
      </w:r>
      <w:r w:rsidR="004453D5">
        <w:t>style</w:t>
      </w:r>
      <w:r>
        <w:t>, modesty, and enormous dedication to work.  “This is Adolf Hitler as</w:t>
      </w:r>
      <w:r w:rsidR="00217A4C">
        <w:t xml:space="preserve"> he really looks.  A man who enjoys</w:t>
      </w:r>
      <w:r w:rsidR="00217A4C" w:rsidRPr="00217A4C">
        <w:t xml:space="preserve"> </w:t>
      </w:r>
      <w:r w:rsidR="00584A87">
        <w:t xml:space="preserve">the highest love and devotion from all those who know him </w:t>
      </w:r>
      <w:r w:rsidR="00217A4C">
        <w:t>not only as a politician, but also</w:t>
      </w:r>
      <w:r w:rsidR="00647A00">
        <w:t xml:space="preserve"> as</w:t>
      </w:r>
      <w:r w:rsidR="00217A4C">
        <w:t xml:space="preserve"> a person.”</w:t>
      </w:r>
      <w:r w:rsidR="007D50EB">
        <w:rPr>
          <w:rStyle w:val="EndnoteReference"/>
        </w:rPr>
        <w:endnoteReference w:id="18"/>
      </w:r>
      <w:r w:rsidR="007D50EB">
        <w:t xml:space="preserve">  In Goebbels’s </w:t>
      </w:r>
      <w:r w:rsidR="004453D5">
        <w:t>testimonial account</w:t>
      </w:r>
      <w:r w:rsidR="007D50EB">
        <w:t xml:space="preserve">, then, Hitler’s goodness was not only proven by his character, but also </w:t>
      </w:r>
      <w:r w:rsidR="005742DD">
        <w:t>by</w:t>
      </w:r>
      <w:r w:rsidR="007D50EB">
        <w:t xml:space="preserve"> the love of those near him, who knew the “authentic” man.</w:t>
      </w:r>
      <w:r w:rsidR="005742DD">
        <w:t xml:space="preserve"> </w:t>
      </w:r>
    </w:p>
    <w:p w:rsidR="00E3060C" w:rsidRDefault="005742DD" w:rsidP="00EF1393">
      <w:pPr>
        <w:spacing w:after="0" w:line="480" w:lineRule="auto"/>
      </w:pPr>
      <w:r>
        <w:tab/>
      </w:r>
      <w:r w:rsidR="002A3E2F">
        <w:t xml:space="preserve">The left-leaning press countered the personal and sentimental appeal of the National Socialist’s campaign </w:t>
      </w:r>
      <w:r w:rsidR="00446C0A">
        <w:t>with</w:t>
      </w:r>
      <w:r w:rsidR="002A3E2F">
        <w:t xml:space="preserve"> the distancing power of sarcasm.</w:t>
      </w:r>
      <w:r w:rsidR="00446C0A">
        <w:t xml:space="preserve">  </w:t>
      </w:r>
      <w:r w:rsidR="00282C29">
        <w:t xml:space="preserve">On March 19, 1932, </w:t>
      </w:r>
      <w:proofErr w:type="spellStart"/>
      <w:r w:rsidR="00446C0A" w:rsidRPr="00446C0A">
        <w:rPr>
          <w:u w:val="single"/>
        </w:rPr>
        <w:t>Vorw</w:t>
      </w:r>
      <w:r w:rsidR="00446C0A" w:rsidRPr="00446C0A">
        <w:rPr>
          <w:rFonts w:cs="Times New Roman"/>
          <w:u w:val="single"/>
        </w:rPr>
        <w:t>ä</w:t>
      </w:r>
      <w:r w:rsidR="00446C0A" w:rsidRPr="00446C0A">
        <w:rPr>
          <w:u w:val="single"/>
        </w:rPr>
        <w:t>rts</w:t>
      </w:r>
      <w:proofErr w:type="spellEnd"/>
      <w:r w:rsidR="00446C0A">
        <w:t xml:space="preserve">, the </w:t>
      </w:r>
      <w:r w:rsidR="00282C29">
        <w:t>central organ</w:t>
      </w:r>
      <w:r w:rsidR="00446C0A">
        <w:t xml:space="preserve"> of the Social Democratic Party, republished </w:t>
      </w:r>
      <w:r w:rsidR="00282C29">
        <w:t xml:space="preserve">in full the advertisement for Hoffmann’s book that had appeared in </w:t>
      </w:r>
      <w:r w:rsidR="00282C29" w:rsidRPr="00282C29">
        <w:rPr>
          <w:u w:val="single"/>
        </w:rPr>
        <w:t xml:space="preserve">Der </w:t>
      </w:r>
      <w:proofErr w:type="spellStart"/>
      <w:r w:rsidR="00282C29" w:rsidRPr="00282C29">
        <w:rPr>
          <w:u w:val="single"/>
        </w:rPr>
        <w:t>Angriff</w:t>
      </w:r>
      <w:proofErr w:type="spellEnd"/>
      <w:r w:rsidR="00282C29">
        <w:t xml:space="preserve"> the previous day.  As </w:t>
      </w:r>
      <w:r w:rsidR="004C239E">
        <w:t>i</w:t>
      </w:r>
      <w:r w:rsidR="00282C29">
        <w:t>n the book’s dust jacket</w:t>
      </w:r>
      <w:r w:rsidR="004C239E">
        <w:t xml:space="preserve"> text</w:t>
      </w:r>
      <w:r w:rsidR="00282C29">
        <w:t xml:space="preserve">, the advertisement promised to satisfy the yearnings of “Hitler’s countless millions of followers” for </w:t>
      </w:r>
      <w:r w:rsidR="00921A48">
        <w:t xml:space="preserve">a glimpse </w:t>
      </w:r>
      <w:r w:rsidR="00E50F5F">
        <w:t>of</w:t>
      </w:r>
      <w:r w:rsidR="00282C29">
        <w:t xml:space="preserve"> his personal life</w:t>
      </w:r>
      <w:r w:rsidR="00377380">
        <w:t xml:space="preserve">, drawing on the “many thousands of pictures” taken by Hoffmann in the past ten years at Hitler’s side.  </w:t>
      </w:r>
      <w:r w:rsidR="00921A48">
        <w:t xml:space="preserve">Beneath the original advertisement, </w:t>
      </w:r>
      <w:proofErr w:type="spellStart"/>
      <w:r w:rsidR="00921A48" w:rsidRPr="00446C0A">
        <w:rPr>
          <w:u w:val="single"/>
        </w:rPr>
        <w:t>Vorw</w:t>
      </w:r>
      <w:r w:rsidR="00921A48" w:rsidRPr="00446C0A">
        <w:rPr>
          <w:rFonts w:cs="Times New Roman"/>
          <w:u w:val="single"/>
        </w:rPr>
        <w:t>ä</w:t>
      </w:r>
      <w:r w:rsidR="00921A48" w:rsidRPr="00446C0A">
        <w:rPr>
          <w:u w:val="single"/>
        </w:rPr>
        <w:t>rts</w:t>
      </w:r>
      <w:proofErr w:type="spellEnd"/>
      <w:r w:rsidR="00E3060C">
        <w:t xml:space="preserve"> rewrote the promotional text:</w:t>
      </w:r>
    </w:p>
    <w:p w:rsidR="00E3060C" w:rsidRDefault="00921A48" w:rsidP="00EF1393">
      <w:pPr>
        <w:spacing w:after="0" w:line="480" w:lineRule="auto"/>
        <w:ind w:left="720"/>
      </w:pPr>
      <w:r>
        <w:t xml:space="preserve">“Listen up, millions, your longing is satisfied!  You see the great Adolf of the Morning in </w:t>
      </w:r>
      <w:r w:rsidR="00E5157E">
        <w:t>pajamas</w:t>
      </w:r>
      <w:r>
        <w:t xml:space="preserve"> and of the Evening in tails, you see him </w:t>
      </w:r>
      <w:r w:rsidR="004942A9">
        <w:t>painting his nails</w:t>
      </w:r>
      <w:r>
        <w:t xml:space="preserve">, you see him </w:t>
      </w:r>
      <w:r>
        <w:lastRenderedPageBreak/>
        <w:t xml:space="preserve">pomading his </w:t>
      </w:r>
      <w:r w:rsidR="00707F29">
        <w:t xml:space="preserve">side </w:t>
      </w:r>
      <w:r w:rsidR="004942A9">
        <w:t>part</w:t>
      </w:r>
      <w:r>
        <w:t xml:space="preserve">, </w:t>
      </w:r>
      <w:r w:rsidR="00E3060C">
        <w:t xml:space="preserve">you see him </w:t>
      </w:r>
      <w:r w:rsidR="00782AF9">
        <w:t>eating</w:t>
      </w:r>
      <w:r w:rsidR="00E5157E">
        <w:t xml:space="preserve">, </w:t>
      </w:r>
      <w:r w:rsidR="00782AF9">
        <w:t>drinking</w:t>
      </w:r>
      <w:r w:rsidR="00E3060C">
        <w:t xml:space="preserve">, </w:t>
      </w:r>
      <w:r w:rsidR="00782AF9">
        <w:t>speaking</w:t>
      </w:r>
      <w:r w:rsidR="00E3060C">
        <w:t xml:space="preserve">, </w:t>
      </w:r>
      <w:r w:rsidR="00782AF9">
        <w:t>writing!</w:t>
      </w:r>
      <w:r w:rsidR="00E3060C">
        <w:t xml:space="preserve">  For the last ten years</w:t>
      </w:r>
      <w:r w:rsidR="00774ED2">
        <w:t xml:space="preserve">, </w:t>
      </w:r>
      <w:r w:rsidR="00E5157E">
        <w:t xml:space="preserve">that is, </w:t>
      </w:r>
      <w:r w:rsidR="00E3060C">
        <w:t>since h</w:t>
      </w:r>
      <w:r w:rsidR="00E5157E">
        <w:t>e turned</w:t>
      </w:r>
      <w:r w:rsidR="00E3060C">
        <w:t xml:space="preserve"> </w:t>
      </w:r>
      <w:r w:rsidR="00E5157E">
        <w:t>thirty-three</w:t>
      </w:r>
      <w:r w:rsidR="00774ED2">
        <w:t xml:space="preserve">, </w:t>
      </w:r>
      <w:r w:rsidR="00746C38">
        <w:t xml:space="preserve">the </w:t>
      </w:r>
      <w:r w:rsidR="00E3060C">
        <w:t xml:space="preserve">great Adolf has spent the better part of his life </w:t>
      </w:r>
      <w:r w:rsidR="00E5157E">
        <w:t>having his picture taken</w:t>
      </w:r>
      <w:r w:rsidR="00E3060C">
        <w:t xml:space="preserve"> and </w:t>
      </w:r>
      <w:r w:rsidR="00BC11B3">
        <w:t>so</w:t>
      </w:r>
      <w:r w:rsidR="00E3060C">
        <w:t xml:space="preserve"> in less than four thousand days </w:t>
      </w:r>
      <w:r w:rsidR="00377380">
        <w:t>‘</w:t>
      </w:r>
      <w:r w:rsidR="00E3060C">
        <w:t xml:space="preserve">many thousands of </w:t>
      </w:r>
      <w:r w:rsidR="003A52AB">
        <w:t>pictures</w:t>
      </w:r>
      <w:r w:rsidR="00377380">
        <w:t>’</w:t>
      </w:r>
      <w:r w:rsidR="00E5157E">
        <w:t xml:space="preserve"> have </w:t>
      </w:r>
      <w:r w:rsidR="003A52AB">
        <w:t>been produced</w:t>
      </w:r>
      <w:r w:rsidR="00E5157E">
        <w:t>,</w:t>
      </w:r>
      <w:r w:rsidR="00E3060C">
        <w:t xml:space="preserve"> </w:t>
      </w:r>
      <w:r w:rsidR="00E5157E">
        <w:t>thus, evidently, several</w:t>
      </w:r>
      <w:r w:rsidR="00E3060C">
        <w:t xml:space="preserve"> each day.</w:t>
      </w:r>
    </w:p>
    <w:p w:rsidR="009215CC" w:rsidRDefault="00E3060C" w:rsidP="00EF1393">
      <w:pPr>
        <w:spacing w:after="0" w:line="480" w:lineRule="auto"/>
        <w:ind w:left="720"/>
      </w:pPr>
      <w:r>
        <w:t xml:space="preserve">This is how Adolf has worked quietly for his people and satisfied their desire.  </w:t>
      </w:r>
      <w:r w:rsidR="008056F3">
        <w:t>T</w:t>
      </w:r>
      <w:r>
        <w:t>hough the</w:t>
      </w:r>
      <w:r w:rsidR="003A52AB">
        <w:t>y</w:t>
      </w:r>
      <w:r>
        <w:t xml:space="preserve"> have not </w:t>
      </w:r>
      <w:r w:rsidR="00782AF9">
        <w:t>eaten their fill</w:t>
      </w:r>
      <w:r w:rsidR="008056F3">
        <w:t xml:space="preserve"> in </w:t>
      </w:r>
      <w:r w:rsidR="00E0044C">
        <w:t>a long time</w:t>
      </w:r>
      <w:r>
        <w:t xml:space="preserve">, they can now </w:t>
      </w:r>
      <w:r w:rsidR="008056F3">
        <w:t>glut</w:t>
      </w:r>
      <w:r>
        <w:t xml:space="preserve"> themselves looking at Adolf Hitler!  </w:t>
      </w:r>
      <w:proofErr w:type="spellStart"/>
      <w:r>
        <w:t>Heil</w:t>
      </w:r>
      <w:proofErr w:type="spellEnd"/>
      <w:r>
        <w:t>!”</w:t>
      </w:r>
      <w:r w:rsidR="0095692D">
        <w:rPr>
          <w:rStyle w:val="EndnoteReference"/>
        </w:rPr>
        <w:endnoteReference w:id="19"/>
      </w:r>
    </w:p>
    <w:p w:rsidR="00051CA7" w:rsidRPr="00051CA7" w:rsidRDefault="00051CA7" w:rsidP="00EF1393">
      <w:pPr>
        <w:spacing w:after="0" w:line="480" w:lineRule="auto"/>
      </w:pPr>
      <w:r>
        <w:t xml:space="preserve">It was a biting critique, </w:t>
      </w:r>
      <w:r w:rsidR="009A1F44">
        <w:t>ripping</w:t>
      </w:r>
      <w:r>
        <w:t xml:space="preserve"> a hole in the representation of Hitler as a modest</w:t>
      </w:r>
      <w:r w:rsidR="009A1F44">
        <w:t>, humble</w:t>
      </w:r>
      <w:r>
        <w:t xml:space="preserve"> man.  In his foreword to Hoffmann’s book, </w:t>
      </w:r>
      <w:proofErr w:type="spellStart"/>
      <w:r>
        <w:t>Schirach</w:t>
      </w:r>
      <w:proofErr w:type="spellEnd"/>
      <w:r>
        <w:t xml:space="preserve"> had foreseen the criticism and attempted to deflect it </w:t>
      </w:r>
      <w:r w:rsidR="004F653B">
        <w:t>with a long statement about how</w:t>
      </w:r>
      <w:r>
        <w:t xml:space="preserve"> Hitler hated being photographed and did so </w:t>
      </w:r>
      <w:r w:rsidR="009A1F44">
        <w:t xml:space="preserve">only </w:t>
      </w:r>
      <w:r>
        <w:t>for the good of the party</w:t>
      </w:r>
      <w:r w:rsidR="004F653B">
        <w:t>—indeed, much of the foreword</w:t>
      </w:r>
      <w:r w:rsidR="00D8082D">
        <w:t>, ironically,</w:t>
      </w:r>
      <w:r w:rsidR="004F653B">
        <w:t xml:space="preserve"> was devoted to framing Hitler as the photographer’s unwilling subject.</w:t>
      </w:r>
      <w:r w:rsidR="008816AF">
        <w:rPr>
          <w:rStyle w:val="EndnoteReference"/>
        </w:rPr>
        <w:endnoteReference w:id="20"/>
      </w:r>
      <w:r>
        <w:t xml:space="preserve">  By doing the math, </w:t>
      </w:r>
      <w:r w:rsidR="004F653B">
        <w:t xml:space="preserve">however, </w:t>
      </w:r>
      <w:proofErr w:type="spellStart"/>
      <w:r w:rsidRPr="00446C0A">
        <w:rPr>
          <w:u w:val="single"/>
        </w:rPr>
        <w:t>Vorw</w:t>
      </w:r>
      <w:r w:rsidRPr="00446C0A">
        <w:rPr>
          <w:rFonts w:cs="Times New Roman"/>
          <w:u w:val="single"/>
        </w:rPr>
        <w:t>ä</w:t>
      </w:r>
      <w:r w:rsidRPr="00446C0A">
        <w:rPr>
          <w:u w:val="single"/>
        </w:rPr>
        <w:t>rts</w:t>
      </w:r>
      <w:proofErr w:type="spellEnd"/>
      <w:r>
        <w:t xml:space="preserve"> </w:t>
      </w:r>
      <w:r w:rsidR="00A65874">
        <w:t xml:space="preserve">made a case for Hitler </w:t>
      </w:r>
      <w:r w:rsidR="009A1F44">
        <w:t>as a vain</w:t>
      </w:r>
      <w:r w:rsidR="00831653">
        <w:t xml:space="preserve"> and </w:t>
      </w:r>
      <w:r>
        <w:t xml:space="preserve">self-obsessed man who </w:t>
      </w:r>
      <w:r w:rsidR="009A1F44">
        <w:t>lived for the camera and offered nothing but its empty illusions to his followers.</w:t>
      </w:r>
    </w:p>
    <w:p w:rsidR="00AF0F92" w:rsidRDefault="009A1F44" w:rsidP="00EF1393">
      <w:pPr>
        <w:spacing w:after="0" w:line="480" w:lineRule="auto"/>
      </w:pPr>
      <w:r>
        <w:tab/>
      </w:r>
      <w:r w:rsidR="000B6804">
        <w:t>Writing at the end of May</w:t>
      </w:r>
      <w:r w:rsidR="00704F80">
        <w:t xml:space="preserve"> 1932 in the Berlin weekly </w:t>
      </w:r>
      <w:r w:rsidR="00704F80" w:rsidRPr="00704F80">
        <w:rPr>
          <w:u w:val="single"/>
        </w:rPr>
        <w:t xml:space="preserve">Das </w:t>
      </w:r>
      <w:proofErr w:type="spellStart"/>
      <w:r w:rsidR="00704F80" w:rsidRPr="00704F80">
        <w:rPr>
          <w:u w:val="single"/>
        </w:rPr>
        <w:t>Tage</w:t>
      </w:r>
      <w:r w:rsidR="002D0CDC">
        <w:rPr>
          <w:u w:val="single"/>
        </w:rPr>
        <w:t>-B</w:t>
      </w:r>
      <w:r w:rsidR="00704F80" w:rsidRPr="00704F80">
        <w:rPr>
          <w:u w:val="single"/>
        </w:rPr>
        <w:t>uch</w:t>
      </w:r>
      <w:proofErr w:type="spellEnd"/>
      <w:r w:rsidR="00704F80">
        <w:t xml:space="preserve">, Kurt Reinhold </w:t>
      </w:r>
      <w:r w:rsidR="00AF0F92">
        <w:t xml:space="preserve">similarly employed sarcasm to critique the contradictions, exaggerations, and dissimulations in </w:t>
      </w:r>
    </w:p>
    <w:p w:rsidR="00920999" w:rsidRDefault="00B211CA" w:rsidP="00EF1393">
      <w:pPr>
        <w:spacing w:after="0" w:line="480" w:lineRule="auto"/>
      </w:pPr>
      <w:r>
        <w:t xml:space="preserve">Hoffmann’s </w:t>
      </w:r>
      <w:r w:rsidR="00011E40">
        <w:t xml:space="preserve">“documentary” </w:t>
      </w:r>
      <w:r>
        <w:t>book</w:t>
      </w:r>
      <w:r w:rsidR="00011E40">
        <w:t xml:space="preserve">.  </w:t>
      </w:r>
      <w:r w:rsidR="006A4CE5">
        <w:t>To</w:t>
      </w:r>
      <w:r w:rsidR="00011E40">
        <w:t xml:space="preserve"> </w:t>
      </w:r>
      <w:proofErr w:type="spellStart"/>
      <w:r w:rsidR="00011E40">
        <w:t>Schirach’s</w:t>
      </w:r>
      <w:proofErr w:type="spellEnd"/>
      <w:r w:rsidR="00011E40">
        <w:t xml:space="preserve"> statement that Hitler’s enemies </w:t>
      </w:r>
      <w:r w:rsidR="00096199">
        <w:t xml:space="preserve">had </w:t>
      </w:r>
      <w:r w:rsidR="00AF0F92">
        <w:t>killed</w:t>
      </w:r>
      <w:r w:rsidR="00011E40">
        <w:t xml:space="preserve"> his dog, he </w:t>
      </w:r>
      <w:r w:rsidR="006A4CE5">
        <w:t>responded</w:t>
      </w:r>
      <w:r w:rsidR="00011E40">
        <w:t>, “And is it any wonder that National Socialists resort to revolvers, knives, and brass knuckles?</w:t>
      </w:r>
      <w:r w:rsidR="00AF0F92">
        <w:t>”</w:t>
      </w:r>
      <w:r w:rsidR="00F95FAF">
        <w:t xml:space="preserve">  </w:t>
      </w:r>
      <w:r w:rsidR="001A4F4E">
        <w:t xml:space="preserve">Describing a photograph of Hitler </w:t>
      </w:r>
      <w:r w:rsidR="00ED4257">
        <w:t xml:space="preserve">that </w:t>
      </w:r>
      <w:proofErr w:type="spellStart"/>
      <w:r w:rsidR="00ED4257">
        <w:t>Schirach</w:t>
      </w:r>
      <w:proofErr w:type="spellEnd"/>
      <w:r w:rsidR="00ED4257">
        <w:t xml:space="preserve"> had </w:t>
      </w:r>
      <w:r w:rsidR="00ED4257" w:rsidRPr="00755F9C">
        <w:t xml:space="preserve">labeled “The </w:t>
      </w:r>
      <w:r w:rsidR="001E56E5" w:rsidRPr="00755F9C">
        <w:t>Unassuming</w:t>
      </w:r>
      <w:r w:rsidR="00ED4257" w:rsidRPr="00755F9C">
        <w:t xml:space="preserve"> Man,” Reinhold wrote: “</w:t>
      </w:r>
      <w:r w:rsidR="00920999" w:rsidRPr="00755F9C">
        <w:t>Hitler sits in the countryside, a travel blanket under</w:t>
      </w:r>
      <w:r w:rsidR="00920999">
        <w:t xml:space="preserve"> his bum (or whatever the correct term may be for a F</w:t>
      </w:r>
      <w:r w:rsidR="00920999">
        <w:rPr>
          <w:rFonts w:cs="Times New Roman"/>
        </w:rPr>
        <w:t>ü</w:t>
      </w:r>
      <w:r w:rsidR="00920999">
        <w:t xml:space="preserve">hrer), and peels </w:t>
      </w:r>
      <w:r w:rsidR="006532B7">
        <w:t>an</w:t>
      </w:r>
      <w:r w:rsidR="00920999">
        <w:t xml:space="preserve"> apple.  Hoffmann pleads, ‘</w:t>
      </w:r>
      <w:r w:rsidR="00957110">
        <w:t>As modest as possible</w:t>
      </w:r>
      <w:r w:rsidR="00920999">
        <w:t xml:space="preserve">, please!’ and everybody realizes that he doesn’t mean the still life, but the </w:t>
      </w:r>
      <w:proofErr w:type="spellStart"/>
      <w:r w:rsidR="00920999">
        <w:t>Kaiserhof</w:t>
      </w:r>
      <w:proofErr w:type="spellEnd"/>
      <w:r w:rsidR="00920999">
        <w:t xml:space="preserve"> bills.”</w:t>
      </w:r>
      <w:r w:rsidR="00A86C1C">
        <w:t xml:space="preserve">  </w:t>
      </w:r>
      <w:r w:rsidR="009E6995">
        <w:t xml:space="preserve">(The month before Reinhold’s article </w:t>
      </w:r>
      <w:r w:rsidR="00D6439B">
        <w:t>appeared</w:t>
      </w:r>
      <w:r w:rsidR="009E6995">
        <w:t xml:space="preserve">, </w:t>
      </w:r>
      <w:r w:rsidR="009E451E">
        <w:t xml:space="preserve">the </w:t>
      </w:r>
      <w:r w:rsidR="00695D9A">
        <w:t>liberal</w:t>
      </w:r>
      <w:r w:rsidR="009E451E">
        <w:t xml:space="preserve"> Berlin weekly</w:t>
      </w:r>
      <w:r w:rsidR="009E451E" w:rsidRPr="009E6995">
        <w:rPr>
          <w:u w:val="single"/>
        </w:rPr>
        <w:t xml:space="preserve"> </w:t>
      </w:r>
      <w:r w:rsidR="009E6995" w:rsidRPr="009E6995">
        <w:rPr>
          <w:u w:val="single"/>
        </w:rPr>
        <w:t xml:space="preserve">Die </w:t>
      </w:r>
      <w:r w:rsidR="009E6995" w:rsidRPr="009E6995">
        <w:rPr>
          <w:u w:val="single"/>
        </w:rPr>
        <w:lastRenderedPageBreak/>
        <w:t xml:space="preserve">Welt am </w:t>
      </w:r>
      <w:proofErr w:type="spellStart"/>
      <w:r w:rsidR="009E6995" w:rsidRPr="009E6995">
        <w:rPr>
          <w:u w:val="single"/>
        </w:rPr>
        <w:t>Monntag</w:t>
      </w:r>
      <w:proofErr w:type="spellEnd"/>
      <w:r w:rsidR="009E6995">
        <w:t xml:space="preserve"> had printed </w:t>
      </w:r>
      <w:r w:rsidR="00D6439B">
        <w:t>Hitler’s hotel bill for</w:t>
      </w:r>
      <w:r w:rsidR="009E6995">
        <w:t xml:space="preserve"> the </w:t>
      </w:r>
      <w:proofErr w:type="spellStart"/>
      <w:r w:rsidR="009E6995">
        <w:t>Kaiserhof</w:t>
      </w:r>
      <w:proofErr w:type="spellEnd"/>
      <w:r w:rsidR="009E6995">
        <w:t xml:space="preserve">, a luxury hotel that served as his residence and headquarters in Berlin before 1933, which </w:t>
      </w:r>
      <w:r w:rsidR="00B51415">
        <w:t>exposed</w:t>
      </w:r>
      <w:r w:rsidR="009E6995">
        <w:t xml:space="preserve"> the </w:t>
      </w:r>
      <w:r w:rsidR="00D6439B">
        <w:t>exorbitant</w:t>
      </w:r>
      <w:r w:rsidR="009E6995">
        <w:t xml:space="preserve"> amounts spent on his and his entourage’s accommodations and meals.</w:t>
      </w:r>
      <w:r w:rsidR="009E6995">
        <w:rPr>
          <w:rStyle w:val="EndnoteReference"/>
        </w:rPr>
        <w:endnoteReference w:id="21"/>
      </w:r>
      <w:r w:rsidR="009E6995">
        <w:t xml:space="preserve">)  </w:t>
      </w:r>
      <w:r w:rsidR="00A86C1C">
        <w:t xml:space="preserve">Reinhold doubted the spontaneity of Hoffmann’s candid photography, detecting instead </w:t>
      </w:r>
      <w:r w:rsidR="00A7177C">
        <w:t>Hitler’s “cold-blooded”</w:t>
      </w:r>
      <w:r w:rsidR="00A86C1C">
        <w:t xml:space="preserve"> calculations in </w:t>
      </w:r>
      <w:r w:rsidR="00A7177C">
        <w:t xml:space="preserve">procuring </w:t>
      </w:r>
      <w:r w:rsidR="00A86C1C">
        <w:t xml:space="preserve">images that caught him at just the right moment.  Reinhold </w:t>
      </w:r>
      <w:r w:rsidR="00E70139">
        <w:t xml:space="preserve">thus </w:t>
      </w:r>
      <w:r w:rsidR="00096199">
        <w:t>attempted</w:t>
      </w:r>
      <w:r w:rsidR="00A86C1C">
        <w:t xml:space="preserve"> to puncture the </w:t>
      </w:r>
      <w:r w:rsidR="006A4CE5">
        <w:t xml:space="preserve">book’s </w:t>
      </w:r>
      <w:r w:rsidR="00A86C1C">
        <w:t xml:space="preserve">illusion of transparency </w:t>
      </w:r>
      <w:r w:rsidR="006A4CE5">
        <w:t>and claim</w:t>
      </w:r>
      <w:r w:rsidR="00A86C1C">
        <w:t xml:space="preserve"> </w:t>
      </w:r>
      <w:r w:rsidR="006A4CE5">
        <w:t>to</w:t>
      </w:r>
      <w:r w:rsidR="00A86C1C">
        <w:t xml:space="preserve"> offer </w:t>
      </w:r>
      <w:r w:rsidR="00096199">
        <w:t>a window</w:t>
      </w:r>
      <w:r w:rsidR="00A86C1C">
        <w:t xml:space="preserve"> onto the private man.  Reinhold saw </w:t>
      </w:r>
      <w:r w:rsidR="001A4F4E">
        <w:t xml:space="preserve">here </w:t>
      </w:r>
      <w:r w:rsidR="00A86C1C">
        <w:t xml:space="preserve">nothing but </w:t>
      </w:r>
      <w:r w:rsidR="00E04AD6">
        <w:t xml:space="preserve">the same </w:t>
      </w:r>
      <w:r w:rsidR="00A86C1C">
        <w:t xml:space="preserve">impenetrable </w:t>
      </w:r>
      <w:r w:rsidR="00E04AD6">
        <w:t>“F</w:t>
      </w:r>
      <w:r w:rsidR="00E04AD6">
        <w:rPr>
          <w:rFonts w:cs="Times New Roman"/>
        </w:rPr>
        <w:t>ü</w:t>
      </w:r>
      <w:r w:rsidR="00E04AD6">
        <w:t>hrer masks</w:t>
      </w:r>
      <w:r w:rsidR="00A86C1C">
        <w:t>,</w:t>
      </w:r>
      <w:r w:rsidR="00E04AD6">
        <w:t>”</w:t>
      </w:r>
      <w:r w:rsidR="00A86C1C">
        <w:t xml:space="preserve"> which he </w:t>
      </w:r>
      <w:r w:rsidR="006A4CE5">
        <w:t>believed</w:t>
      </w:r>
      <w:r w:rsidR="00A86C1C">
        <w:t xml:space="preserve"> had only grown thicker with </w:t>
      </w:r>
      <w:r w:rsidR="00096199">
        <w:t>the pass</w:t>
      </w:r>
      <w:r w:rsidR="001A4F4E">
        <w:t>age</w:t>
      </w:r>
      <w:r w:rsidR="00096199">
        <w:t xml:space="preserve"> of time</w:t>
      </w:r>
      <w:r w:rsidR="00A86C1C">
        <w:t>.</w:t>
      </w:r>
      <w:r w:rsidR="002D0CDC">
        <w:rPr>
          <w:rStyle w:val="EndnoteReference"/>
        </w:rPr>
        <w:endnoteReference w:id="22"/>
      </w:r>
    </w:p>
    <w:p w:rsidR="00EF1393" w:rsidRDefault="00096199" w:rsidP="00731C5C">
      <w:pPr>
        <w:spacing w:after="0" w:line="480" w:lineRule="auto"/>
      </w:pPr>
      <w:r>
        <w:tab/>
      </w:r>
      <w:r w:rsidR="00D14E77">
        <w:t xml:space="preserve">Despite </w:t>
      </w:r>
      <w:r w:rsidR="008D4602">
        <w:t>such</w:t>
      </w:r>
      <w:r w:rsidR="00D14E77">
        <w:t xml:space="preserve"> criticisms, </w:t>
      </w:r>
      <w:r w:rsidR="00D14E77" w:rsidRPr="003B675E">
        <w:rPr>
          <w:u w:val="single"/>
        </w:rPr>
        <w:t>The Hitler No</w:t>
      </w:r>
      <w:r w:rsidR="00A67701">
        <w:rPr>
          <w:u w:val="single"/>
        </w:rPr>
        <w:t>body</w:t>
      </w:r>
      <w:r w:rsidR="00D14E77" w:rsidRPr="003B675E">
        <w:rPr>
          <w:u w:val="single"/>
        </w:rPr>
        <w:t xml:space="preserve"> Knows</w:t>
      </w:r>
      <w:r w:rsidR="00D14E77">
        <w:t xml:space="preserve"> sold and sold</w:t>
      </w:r>
      <w:r w:rsidR="00DB14EA">
        <w:t xml:space="preserve">: </w:t>
      </w:r>
      <w:r w:rsidR="00D14E77">
        <w:t xml:space="preserve">over 400,000 copies in multiple </w:t>
      </w:r>
      <w:r w:rsidR="008D4602">
        <w:t>printings</w:t>
      </w:r>
      <w:r w:rsidR="00D14E77">
        <w:t xml:space="preserve"> </w:t>
      </w:r>
      <w:r w:rsidR="00D14E77" w:rsidRPr="00FF6A58">
        <w:t>by 194</w:t>
      </w:r>
      <w:r w:rsidR="00E8507B" w:rsidRPr="00967191">
        <w:t>2</w:t>
      </w:r>
      <w:r w:rsidR="00D14E77">
        <w:t xml:space="preserve">.  </w:t>
      </w:r>
      <w:r w:rsidR="00DE63EF">
        <w:t>Its success</w:t>
      </w:r>
      <w:r w:rsidR="00B46162">
        <w:t xml:space="preserve">, combined with Hitler’s need to solidify his support among the German population in the early years of his rule, </w:t>
      </w:r>
      <w:r w:rsidR="00DE63EF">
        <w:t>ensured that Hoffmann would return to th</w:t>
      </w:r>
      <w:r w:rsidR="00B46162">
        <w:t>is popular</w:t>
      </w:r>
      <w:r w:rsidR="00DE63EF">
        <w:t xml:space="preserve"> format</w:t>
      </w:r>
      <w:r w:rsidR="00B46162">
        <w:t xml:space="preserve">. </w:t>
      </w:r>
      <w:r w:rsidR="000F56A3">
        <w:t xml:space="preserve"> </w:t>
      </w:r>
      <w:r w:rsidR="00B46162">
        <w:t>A</w:t>
      </w:r>
      <w:r w:rsidR="000F56A3">
        <w:t>fter Hitler’s rise to power, he published three more books that focused on the F</w:t>
      </w:r>
      <w:r w:rsidR="000F56A3">
        <w:rPr>
          <w:rFonts w:cs="Times New Roman"/>
        </w:rPr>
        <w:t>ü</w:t>
      </w:r>
      <w:r w:rsidR="000F56A3">
        <w:t xml:space="preserve">hrer’s </w:t>
      </w:r>
      <w:r w:rsidR="00E54B54">
        <w:t>private life</w:t>
      </w:r>
      <w:r w:rsidR="000F56A3">
        <w:t xml:space="preserve">: </w:t>
      </w:r>
      <w:r w:rsidR="000F56A3" w:rsidRPr="008D4602">
        <w:rPr>
          <w:u w:val="single"/>
        </w:rPr>
        <w:t xml:space="preserve">Youth </w:t>
      </w:r>
      <w:r w:rsidR="008D4602" w:rsidRPr="008D4602">
        <w:rPr>
          <w:u w:val="single"/>
        </w:rPr>
        <w:t>Around</w:t>
      </w:r>
      <w:r w:rsidR="000F56A3" w:rsidRPr="008D4602">
        <w:rPr>
          <w:u w:val="single"/>
        </w:rPr>
        <w:t xml:space="preserve"> Hitler</w:t>
      </w:r>
      <w:r w:rsidR="00F4243F">
        <w:t xml:space="preserve"> (</w:t>
      </w:r>
      <w:proofErr w:type="spellStart"/>
      <w:r w:rsidR="00F4243F">
        <w:t>Jugend</w:t>
      </w:r>
      <w:proofErr w:type="spellEnd"/>
      <w:r w:rsidR="00F4243F">
        <w:t xml:space="preserve"> um Hitler, 1934)</w:t>
      </w:r>
      <w:r w:rsidR="000F56A3">
        <w:t xml:space="preserve">, </w:t>
      </w:r>
      <w:r w:rsidR="000F56A3" w:rsidRPr="008D4602">
        <w:rPr>
          <w:u w:val="single"/>
        </w:rPr>
        <w:t>Hitler in His Mountains</w:t>
      </w:r>
      <w:r w:rsidR="000F56A3">
        <w:t xml:space="preserve"> (</w:t>
      </w:r>
      <w:r w:rsidR="008B5A31">
        <w:t>fig. 41</w:t>
      </w:r>
      <w:r w:rsidR="00042790">
        <w:t xml:space="preserve">; </w:t>
      </w:r>
      <w:r w:rsidR="000F56A3">
        <w:t xml:space="preserve">Hitler in </w:t>
      </w:r>
      <w:proofErr w:type="spellStart"/>
      <w:r w:rsidR="000F56A3">
        <w:t>seinen</w:t>
      </w:r>
      <w:proofErr w:type="spellEnd"/>
      <w:r w:rsidR="000F56A3">
        <w:t xml:space="preserve"> Bergen, 1935), and </w:t>
      </w:r>
      <w:r w:rsidR="008D4602" w:rsidRPr="008D4602">
        <w:rPr>
          <w:u w:val="single"/>
        </w:rPr>
        <w:t>Hitler Away From it All</w:t>
      </w:r>
      <w:r w:rsidR="008D4602">
        <w:t xml:space="preserve"> (</w:t>
      </w:r>
      <w:r w:rsidR="008B5A31">
        <w:t>fig. 42</w:t>
      </w:r>
      <w:r w:rsidR="00042790">
        <w:t xml:space="preserve">; </w:t>
      </w:r>
      <w:r w:rsidR="008D4602">
        <w:t>H</w:t>
      </w:r>
      <w:r w:rsidR="000F56A3">
        <w:t xml:space="preserve">itler </w:t>
      </w:r>
      <w:proofErr w:type="spellStart"/>
      <w:r w:rsidR="000F56A3">
        <w:t>abseits</w:t>
      </w:r>
      <w:proofErr w:type="spellEnd"/>
      <w:r w:rsidR="000F56A3">
        <w:t xml:space="preserve"> </w:t>
      </w:r>
      <w:proofErr w:type="spellStart"/>
      <w:r w:rsidR="000F56A3">
        <w:t>vom</w:t>
      </w:r>
      <w:proofErr w:type="spellEnd"/>
      <w:r w:rsidR="000F56A3">
        <w:t xml:space="preserve"> </w:t>
      </w:r>
      <w:proofErr w:type="spellStart"/>
      <w:r w:rsidR="000F56A3">
        <w:t>Alltag</w:t>
      </w:r>
      <w:proofErr w:type="spellEnd"/>
      <w:r w:rsidR="008D4602">
        <w:t xml:space="preserve">, </w:t>
      </w:r>
      <w:r w:rsidR="000F56A3">
        <w:t>1937).</w:t>
      </w:r>
      <w:r w:rsidR="00223643">
        <w:t xml:space="preserve">  Each of these sold over 200,000 c</w:t>
      </w:r>
      <w:r w:rsidR="00E54B54">
        <w:t>opies</w:t>
      </w:r>
      <w:r w:rsidR="00724274">
        <w:t xml:space="preserve">, testifying to the unwavering interest </w:t>
      </w:r>
      <w:r w:rsidR="001E56E5">
        <w:t>of</w:t>
      </w:r>
      <w:r w:rsidR="00724274">
        <w:t xml:space="preserve"> German audiences</w:t>
      </w:r>
      <w:r w:rsidR="0034655C">
        <w:t>.</w:t>
      </w:r>
      <w:r w:rsidR="00B7452E">
        <w:rPr>
          <w:rStyle w:val="EndnoteReference"/>
        </w:rPr>
        <w:endnoteReference w:id="23"/>
      </w:r>
      <w:r w:rsidR="0034655C">
        <w:t xml:space="preserve">  </w:t>
      </w:r>
      <w:r w:rsidR="0031046E">
        <w:t xml:space="preserve">To the books, Hoffmann </w:t>
      </w:r>
      <w:r w:rsidR="00142A50">
        <w:t xml:space="preserve">added a brisk business in </w:t>
      </w:r>
      <w:r w:rsidR="00220914">
        <w:t xml:space="preserve">Hitler </w:t>
      </w:r>
      <w:r w:rsidR="00724274">
        <w:t xml:space="preserve">postcards with </w:t>
      </w:r>
      <w:r w:rsidR="00042790">
        <w:t>off-</w:t>
      </w:r>
      <w:r w:rsidR="00220914">
        <w:t xml:space="preserve">duty </w:t>
      </w:r>
      <w:r w:rsidR="00724274">
        <w:t>motifs</w:t>
      </w:r>
      <w:r w:rsidR="0031046E">
        <w:t>, and</w:t>
      </w:r>
      <w:r w:rsidR="00142A50">
        <w:t xml:space="preserve"> sold </w:t>
      </w:r>
      <w:r w:rsidR="0031046E">
        <w:t>such</w:t>
      </w:r>
      <w:r w:rsidR="00142A50">
        <w:t xml:space="preserve"> images to the </w:t>
      </w:r>
      <w:r w:rsidR="008960EA">
        <w:t xml:space="preserve">German and foreign </w:t>
      </w:r>
      <w:r w:rsidR="00142A50">
        <w:t>press</w:t>
      </w:r>
      <w:r w:rsidR="00A71C52">
        <w:t xml:space="preserve"> (</w:t>
      </w:r>
      <w:r w:rsidR="008B5A31">
        <w:t>fig. 43</w:t>
      </w:r>
      <w:r w:rsidR="00A71C52">
        <w:t>)</w:t>
      </w:r>
      <w:r w:rsidR="00142A50">
        <w:t xml:space="preserve">.  In 1937, for example, </w:t>
      </w:r>
      <w:r w:rsidR="00142A50" w:rsidRPr="00142A50">
        <w:rPr>
          <w:u w:val="single"/>
        </w:rPr>
        <w:t>Life</w:t>
      </w:r>
      <w:r w:rsidR="00142A50">
        <w:t xml:space="preserve"> magazine </w:t>
      </w:r>
      <w:r w:rsidR="004069A0">
        <w:t>published</w:t>
      </w:r>
      <w:r w:rsidR="00142A50">
        <w:t xml:space="preserve"> a </w:t>
      </w:r>
      <w:r w:rsidR="004069A0">
        <w:t>three</w:t>
      </w:r>
      <w:r w:rsidR="00142A50">
        <w:t xml:space="preserve">-page </w:t>
      </w:r>
      <w:r w:rsidR="00142A50" w:rsidRPr="00EA67A3">
        <w:t>feature o</w:t>
      </w:r>
      <w:r w:rsidR="00B709F4">
        <w:t>n</w:t>
      </w:r>
      <w:r w:rsidR="00142A50" w:rsidRPr="00EA67A3">
        <w:t xml:space="preserve"> Hoffmann’s </w:t>
      </w:r>
      <w:r w:rsidR="00EA67A3" w:rsidRPr="00EA67A3">
        <w:t>photographs of Hitler with children</w:t>
      </w:r>
      <w:r w:rsidR="00142A50" w:rsidRPr="00EA67A3">
        <w:t>, admitting</w:t>
      </w:r>
      <w:r w:rsidR="00142A50">
        <w:t xml:space="preserve"> that the images were propaganda, but reproducing them, complete with sentimental captions, nonetheless.</w:t>
      </w:r>
      <w:r w:rsidR="004069A0">
        <w:rPr>
          <w:rStyle w:val="EndnoteReference"/>
        </w:rPr>
        <w:endnoteReference w:id="24"/>
      </w:r>
      <w:r w:rsidR="00142A50">
        <w:t xml:space="preserve">  </w:t>
      </w:r>
      <w:r w:rsidR="00FA2EFA">
        <w:t xml:space="preserve">As </w:t>
      </w:r>
      <w:r w:rsidR="004B2064">
        <w:t>historian</w:t>
      </w:r>
      <w:r w:rsidR="00FA2EFA">
        <w:t xml:space="preserve"> Toni McDaniel has argued, the American media’s preoccupation </w:t>
      </w:r>
      <w:r w:rsidR="00485A73">
        <w:t>before 1938</w:t>
      </w:r>
      <w:r w:rsidR="00331D94">
        <w:t xml:space="preserve"> </w:t>
      </w:r>
      <w:r w:rsidR="00FA2EFA">
        <w:t xml:space="preserve">with </w:t>
      </w:r>
      <w:r w:rsidR="00331D94">
        <w:t xml:space="preserve">maintaining </w:t>
      </w:r>
      <w:r w:rsidR="00FA2EFA">
        <w:t>“balanced” coverage o</w:t>
      </w:r>
      <w:r w:rsidR="00331D94">
        <w:t>f</w:t>
      </w:r>
      <w:r w:rsidR="00FA2EFA">
        <w:t xml:space="preserve"> Nazi Germany </w:t>
      </w:r>
      <w:r w:rsidR="002179AC">
        <w:t xml:space="preserve">resulted in a confusing image of Hitler, particularly in the </w:t>
      </w:r>
      <w:r w:rsidR="00ED1906">
        <w:t xml:space="preserve">“sugar-coated” </w:t>
      </w:r>
      <w:r w:rsidR="002179AC">
        <w:t xml:space="preserve">stories regularly printed in newspapers and magazines about the private man, a subject that fascinated </w:t>
      </w:r>
      <w:r w:rsidR="004B2064">
        <w:lastRenderedPageBreak/>
        <w:t xml:space="preserve">the </w:t>
      </w:r>
      <w:r w:rsidR="002179AC">
        <w:t xml:space="preserve">American </w:t>
      </w:r>
      <w:r w:rsidR="004B2064">
        <w:t>public</w:t>
      </w:r>
      <w:r w:rsidR="002179AC">
        <w:t>.</w:t>
      </w:r>
      <w:r w:rsidR="00DD648A">
        <w:rPr>
          <w:rStyle w:val="EndnoteReference"/>
        </w:rPr>
        <w:endnoteReference w:id="25"/>
      </w:r>
      <w:r w:rsidR="00DD648A">
        <w:t xml:space="preserve">  </w:t>
      </w:r>
      <w:r w:rsidR="00847964">
        <w:t xml:space="preserve">But the </w:t>
      </w:r>
      <w:r w:rsidR="00FF2BC3">
        <w:t xml:space="preserve">immense </w:t>
      </w:r>
      <w:r w:rsidR="00847964">
        <w:t xml:space="preserve">popularity of </w:t>
      </w:r>
      <w:r w:rsidR="004B2064">
        <w:t xml:space="preserve">Hoffmann’s images </w:t>
      </w:r>
      <w:r w:rsidR="00FF2BC3">
        <w:t>goes</w:t>
      </w:r>
      <w:r w:rsidR="00847964">
        <w:t xml:space="preserve"> beyond editorial choices </w:t>
      </w:r>
      <w:r w:rsidR="00FF2BC3">
        <w:t>to</w:t>
      </w:r>
      <w:r w:rsidR="00847964">
        <w:t xml:space="preserve"> suggest </w:t>
      </w:r>
      <w:r w:rsidR="00FF2BC3">
        <w:t>how</w:t>
      </w:r>
      <w:r w:rsidR="00847964">
        <w:t xml:space="preserve"> audiences in Germany and abroad themselves wanted to </w:t>
      </w:r>
      <w:r w:rsidR="004B2064">
        <w:t xml:space="preserve">see Hitler in the early years of the regime.  </w:t>
      </w:r>
      <w:r w:rsidR="00FD4509">
        <w:t xml:space="preserve">A 1934 article in the </w:t>
      </w:r>
      <w:r w:rsidR="00FD4509" w:rsidRPr="00FD4509">
        <w:rPr>
          <w:u w:val="single"/>
        </w:rPr>
        <w:t xml:space="preserve">Deutsche </w:t>
      </w:r>
      <w:proofErr w:type="spellStart"/>
      <w:r w:rsidR="00FD4509" w:rsidRPr="00FD4509">
        <w:rPr>
          <w:u w:val="single"/>
        </w:rPr>
        <w:t>Presse</w:t>
      </w:r>
      <w:proofErr w:type="spellEnd"/>
      <w:r w:rsidR="00FD4509">
        <w:t xml:space="preserve">, the journal of the National German Press </w:t>
      </w:r>
      <w:r w:rsidR="00FD4509" w:rsidRPr="00946281">
        <w:t xml:space="preserve">Association, </w:t>
      </w:r>
      <w:r w:rsidR="00B45F5C" w:rsidRPr="00946281">
        <w:t xml:space="preserve">on </w:t>
      </w:r>
      <w:r w:rsidR="00EA0E34">
        <w:t>national and foreign</w:t>
      </w:r>
      <w:r w:rsidR="00B45F5C" w:rsidRPr="00946281">
        <w:t xml:space="preserve"> </w:t>
      </w:r>
      <w:r w:rsidR="007C1963" w:rsidRPr="00946281">
        <w:t>market</w:t>
      </w:r>
      <w:r w:rsidR="00EA0E34">
        <w:t>s</w:t>
      </w:r>
      <w:r w:rsidR="007C1963" w:rsidRPr="00946281">
        <w:t xml:space="preserve"> for </w:t>
      </w:r>
      <w:r w:rsidR="00EA0E34">
        <w:t xml:space="preserve">German </w:t>
      </w:r>
      <w:r w:rsidR="007C1963" w:rsidRPr="00946281">
        <w:t>photojournalism</w:t>
      </w:r>
      <w:r w:rsidR="00B45F5C">
        <w:t xml:space="preserve"> </w:t>
      </w:r>
      <w:r w:rsidR="00FD4509">
        <w:t>report</w:t>
      </w:r>
      <w:r w:rsidR="00B45F5C">
        <w:t>ed</w:t>
      </w:r>
      <w:r w:rsidR="00B3316F">
        <w:t xml:space="preserve"> that</w:t>
      </w:r>
      <w:r w:rsidR="00731C5C">
        <w:t xml:space="preserve"> </w:t>
      </w:r>
      <w:r w:rsidR="00724274">
        <w:t>“</w:t>
      </w:r>
      <w:r w:rsidR="00D73425">
        <w:t>photos that depict the F</w:t>
      </w:r>
      <w:r w:rsidR="00D73425">
        <w:rPr>
          <w:rFonts w:cs="Times New Roman"/>
        </w:rPr>
        <w:t>ü</w:t>
      </w:r>
      <w:r w:rsidR="00D73425">
        <w:t xml:space="preserve">hrer as a friend of children or playing with his two German Shepherds at </w:t>
      </w:r>
      <w:proofErr w:type="spellStart"/>
      <w:r w:rsidR="00D73425">
        <w:t>Haus</w:t>
      </w:r>
      <w:proofErr w:type="spellEnd"/>
      <w:r w:rsidR="00D73425">
        <w:t xml:space="preserve"> </w:t>
      </w:r>
      <w:proofErr w:type="spellStart"/>
      <w:r w:rsidR="00D73425">
        <w:t>Wachenfeld</w:t>
      </w:r>
      <w:proofErr w:type="spellEnd"/>
      <w:r w:rsidR="00D73425">
        <w:t xml:space="preserve"> are the most popular</w:t>
      </w:r>
      <w:r w:rsidR="00731C5C">
        <w:t xml:space="preserve">.” </w:t>
      </w:r>
      <w:r w:rsidR="00E81A56">
        <w:t xml:space="preserve"> </w:t>
      </w:r>
      <w:r w:rsidR="002A4828">
        <w:t xml:space="preserve">Even American newspapers preferred </w:t>
      </w:r>
      <w:r w:rsidR="00D73425">
        <w:t xml:space="preserve">to buy Hitler </w:t>
      </w:r>
      <w:r w:rsidR="00492E5C">
        <w:t>pictures</w:t>
      </w:r>
      <w:r w:rsidR="00D73425">
        <w:t xml:space="preserve"> with a “human interest” angle, </w:t>
      </w:r>
      <w:r w:rsidR="00FF2BC3">
        <w:t>such as the F</w:t>
      </w:r>
      <w:r w:rsidR="00FF2BC3">
        <w:rPr>
          <w:rFonts w:cs="Times New Roman"/>
        </w:rPr>
        <w:t>ü</w:t>
      </w:r>
      <w:r w:rsidR="00FF2BC3">
        <w:t xml:space="preserve">hrer </w:t>
      </w:r>
      <w:r w:rsidR="00581F1F">
        <w:t>snapped</w:t>
      </w:r>
      <w:r w:rsidR="00FF2BC3">
        <w:t xml:space="preserve"> </w:t>
      </w:r>
      <w:r w:rsidR="00D73425">
        <w:t>“</w:t>
      </w:r>
      <w:r w:rsidR="00FF2BC3">
        <w:t>as</w:t>
      </w:r>
      <w:r w:rsidR="00D73425">
        <w:t xml:space="preserve"> he caresses a child.”</w:t>
      </w:r>
      <w:r w:rsidR="00D73425">
        <w:rPr>
          <w:rStyle w:val="EndnoteReference"/>
        </w:rPr>
        <w:endnoteReference w:id="26"/>
      </w:r>
      <w:r w:rsidR="00731C5C">
        <w:t xml:space="preserve">  </w:t>
      </w:r>
      <w:r w:rsidR="00BC108B">
        <w:t xml:space="preserve">By </w:t>
      </w:r>
      <w:r w:rsidR="00BC108B" w:rsidRPr="00FF60FF">
        <w:t xml:space="preserve">1934, then, the most sought-after images of Hitler were not of the new leader giving speeches or reviewing his troops, but </w:t>
      </w:r>
      <w:r w:rsidR="001136BF">
        <w:t xml:space="preserve">those that purported to show </w:t>
      </w:r>
      <w:r w:rsidR="00285063">
        <w:t xml:space="preserve">his </w:t>
      </w:r>
      <w:r w:rsidR="00421BE9">
        <w:t>softer</w:t>
      </w:r>
      <w:r w:rsidR="001136BF">
        <w:t xml:space="preserve"> side.</w:t>
      </w:r>
      <w:r w:rsidR="00117732" w:rsidRPr="00FF60FF">
        <w:t xml:space="preserve">  </w:t>
      </w:r>
      <w:r w:rsidR="00BC108B" w:rsidRPr="00FF60FF">
        <w:t>The private</w:t>
      </w:r>
      <w:r w:rsidR="00BC108B">
        <w:t xml:space="preserve"> Hitler invented for the 1932 presidential elections had become a </w:t>
      </w:r>
      <w:r w:rsidR="00467CFF">
        <w:t>global</w:t>
      </w:r>
      <w:r w:rsidR="00BC108B">
        <w:t xml:space="preserve"> celebrity.</w:t>
      </w:r>
    </w:p>
    <w:p w:rsidR="005D2412" w:rsidRDefault="00BC108B" w:rsidP="00EF1393">
      <w:pPr>
        <w:spacing w:after="0" w:line="480" w:lineRule="auto"/>
        <w:ind w:firstLine="720"/>
      </w:pPr>
      <w:r>
        <w:t xml:space="preserve">While </w:t>
      </w:r>
      <w:r w:rsidRPr="005D2412">
        <w:rPr>
          <w:u w:val="single"/>
        </w:rPr>
        <w:t>The Hitler Nobody Knows</w:t>
      </w:r>
      <w:r>
        <w:t xml:space="preserve"> established the ma</w:t>
      </w:r>
      <w:r w:rsidR="00AD68D0">
        <w:t>in</w:t>
      </w:r>
      <w:r>
        <w:t xml:space="preserve"> </w:t>
      </w:r>
      <w:r w:rsidR="0021189B">
        <w:t xml:space="preserve">characteristics </w:t>
      </w:r>
      <w:r w:rsidR="00AD68D0">
        <w:t>of</w:t>
      </w:r>
      <w:r>
        <w:t xml:space="preserve"> </w:t>
      </w:r>
      <w:r w:rsidR="00AD68D0">
        <w:t>the F</w:t>
      </w:r>
      <w:r w:rsidR="00AD68D0">
        <w:rPr>
          <w:rFonts w:cs="Times New Roman"/>
        </w:rPr>
        <w:t>ü</w:t>
      </w:r>
      <w:r w:rsidR="00AD68D0">
        <w:t>hrer’s</w:t>
      </w:r>
      <w:r w:rsidR="00B2553C">
        <w:t xml:space="preserve"> private persona</w:t>
      </w:r>
      <w:r>
        <w:t xml:space="preserve">, </w:t>
      </w:r>
      <w:r w:rsidR="005D2412">
        <w:t xml:space="preserve">after 1933, the site </w:t>
      </w:r>
      <w:r w:rsidR="008B2FD5">
        <w:t>of</w:t>
      </w:r>
      <w:r w:rsidR="005D2412">
        <w:t xml:space="preserve"> </w:t>
      </w:r>
      <w:r w:rsidR="00B2553C">
        <w:t>its</w:t>
      </w:r>
      <w:r w:rsidR="005D2412">
        <w:t xml:space="preserve"> performance focused </w:t>
      </w:r>
      <w:r w:rsidR="00C71865" w:rsidRPr="00F4243F">
        <w:t>predominantly</w:t>
      </w:r>
      <w:r w:rsidR="0021189B">
        <w:t xml:space="preserve"> </w:t>
      </w:r>
      <w:r w:rsidR="005D2412">
        <w:t xml:space="preserve">on </w:t>
      </w:r>
      <w:proofErr w:type="spellStart"/>
      <w:r w:rsidR="005D2412">
        <w:t>Haus</w:t>
      </w:r>
      <w:proofErr w:type="spellEnd"/>
      <w:r w:rsidR="005D2412">
        <w:t xml:space="preserve"> </w:t>
      </w:r>
      <w:proofErr w:type="spellStart"/>
      <w:r w:rsidR="005D2412">
        <w:t>Wachenfeld</w:t>
      </w:r>
      <w:proofErr w:type="spellEnd"/>
      <w:r w:rsidR="005D2412">
        <w:t xml:space="preserve"> on the </w:t>
      </w:r>
      <w:proofErr w:type="spellStart"/>
      <w:r w:rsidR="005D2412">
        <w:t>Obersalzberg</w:t>
      </w:r>
      <w:proofErr w:type="spellEnd"/>
      <w:r w:rsidR="005D2412">
        <w:t xml:space="preserve">.  </w:t>
      </w:r>
      <w:r w:rsidR="00B2553C">
        <w:t xml:space="preserve">The </w:t>
      </w:r>
      <w:r w:rsidR="0021189B">
        <w:t>house</w:t>
      </w:r>
      <w:r w:rsidR="00AD68D0">
        <w:t xml:space="preserve"> in the mountains, as </w:t>
      </w:r>
      <w:r w:rsidR="00F4243F">
        <w:t>envisioned</w:t>
      </w:r>
      <w:r w:rsidR="005D2412">
        <w:t xml:space="preserve"> by Hoffmann and other National Socialist </w:t>
      </w:r>
      <w:r w:rsidR="00366F4D">
        <w:t>promoters</w:t>
      </w:r>
      <w:r w:rsidR="005D2412">
        <w:t xml:space="preserve">, became a space of projected desires for the good life promised to </w:t>
      </w:r>
      <w:r w:rsidR="00B709F4">
        <w:t xml:space="preserve">the </w:t>
      </w:r>
      <w:r w:rsidR="005D2412">
        <w:t>German people</w:t>
      </w:r>
      <w:r w:rsidR="0021189B">
        <w:t xml:space="preserve"> by the Nazi party</w:t>
      </w:r>
      <w:r w:rsidR="00B2553C">
        <w:t xml:space="preserve">.  Here in the </w:t>
      </w:r>
      <w:r w:rsidR="00B50D20">
        <w:t xml:space="preserve">expansive </w:t>
      </w:r>
      <w:r w:rsidR="0021189B" w:rsidRPr="0021189B">
        <w:rPr>
          <w:u w:val="single"/>
        </w:rPr>
        <w:t>Lebensraum</w:t>
      </w:r>
      <w:r w:rsidR="00B50D20">
        <w:t xml:space="preserve"> and </w:t>
      </w:r>
      <w:r w:rsidR="00B2553C">
        <w:t>p</w:t>
      </w:r>
      <w:r w:rsidR="00B50D20">
        <w:t xml:space="preserve">ure air </w:t>
      </w:r>
      <w:r w:rsidR="00B2553C">
        <w:t xml:space="preserve">of the mountains, where the sun always seemed to shine and blond children frolicked, the Nazis envisioned and propagated a domestic </w:t>
      </w:r>
      <w:r w:rsidR="0021189B">
        <w:t>“</w:t>
      </w:r>
      <w:r w:rsidR="00B2553C">
        <w:t>utopia</w:t>
      </w:r>
      <w:r w:rsidR="0021189B">
        <w:t xml:space="preserve">” </w:t>
      </w:r>
      <w:r w:rsidR="00B2553C">
        <w:t xml:space="preserve">that </w:t>
      </w:r>
      <w:r w:rsidR="00B50D20">
        <w:t>stood for</w:t>
      </w:r>
      <w:r w:rsidR="00B2553C">
        <w:t xml:space="preserve"> the nation as a whole.</w:t>
      </w:r>
      <w:r w:rsidR="00073520">
        <w:t xml:space="preserve">  </w:t>
      </w:r>
      <w:r w:rsidR="000A3000">
        <w:t xml:space="preserve">Through </w:t>
      </w:r>
      <w:r w:rsidR="002D1BB7">
        <w:t xml:space="preserve">officially sanctioned </w:t>
      </w:r>
      <w:r w:rsidR="004443FC">
        <w:t xml:space="preserve">representations on </w:t>
      </w:r>
      <w:r w:rsidR="002D1BB7">
        <w:t>postcards</w:t>
      </w:r>
      <w:r w:rsidR="004443FC">
        <w:t xml:space="preserve"> and in</w:t>
      </w:r>
      <w:r w:rsidR="002D1BB7">
        <w:t xml:space="preserve"> </w:t>
      </w:r>
      <w:r w:rsidR="004443FC">
        <w:t xml:space="preserve">magazines, </w:t>
      </w:r>
      <w:r w:rsidR="002D1BB7">
        <w:t xml:space="preserve">books, and exhibitions, and even in the “spontaneous” pilgrimages to the </w:t>
      </w:r>
      <w:proofErr w:type="spellStart"/>
      <w:r w:rsidR="002D1BB7">
        <w:t>Obersalzberg</w:t>
      </w:r>
      <w:proofErr w:type="spellEnd"/>
      <w:r w:rsidR="002D1BB7">
        <w:t xml:space="preserve"> tolerated for many years, </w:t>
      </w:r>
      <w:r w:rsidR="000A3000">
        <w:t xml:space="preserve">Germans were encouraged to consume in their imaginations the </w:t>
      </w:r>
      <w:r w:rsidR="002D1BB7">
        <w:t xml:space="preserve">little house that </w:t>
      </w:r>
      <w:r w:rsidR="004443FC">
        <w:t>symbolized</w:t>
      </w:r>
      <w:r w:rsidR="002D1BB7">
        <w:t xml:space="preserve"> the </w:t>
      </w:r>
      <w:r w:rsidR="000A3000">
        <w:t xml:space="preserve">larger reward to come.  </w:t>
      </w:r>
      <w:r w:rsidR="00073520">
        <w:t xml:space="preserve">Not unlike the witch’s house in the </w:t>
      </w:r>
      <w:r w:rsidR="007D3277">
        <w:t>fairy tale</w:t>
      </w:r>
      <w:r w:rsidR="00073520">
        <w:t xml:space="preserve"> of Hansel and Gret</w:t>
      </w:r>
      <w:r w:rsidR="00942160">
        <w:t>e</w:t>
      </w:r>
      <w:r w:rsidR="00073520">
        <w:t>l, it was an alluring and dangerous lie.</w:t>
      </w:r>
    </w:p>
    <w:sectPr w:rsidR="005D2412" w:rsidSect="00973790">
      <w:footerReference w:type="default" r:id="rId8"/>
      <w:headerReference w:type="first" r:id="rId9"/>
      <w:footerReference w:type="first" r:id="rId10"/>
      <w:endnotePr>
        <w:numFmt w:val="decimal"/>
      </w:endnotePr>
      <w:pgSz w:w="12240" w:h="15840" w:code="1"/>
      <w:pgMar w:top="1440" w:right="1440" w:bottom="1440" w:left="1440" w:header="720" w:footer="720" w:gutter="0"/>
      <w:pgNumType w:start="189"/>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1DA" w:rsidRDefault="00C141DA" w:rsidP="00F02095">
      <w:pPr>
        <w:spacing w:after="0" w:line="240" w:lineRule="auto"/>
      </w:pPr>
      <w:r>
        <w:separator/>
      </w:r>
    </w:p>
  </w:endnote>
  <w:endnote w:type="continuationSeparator" w:id="0">
    <w:p w:rsidR="00C141DA" w:rsidRDefault="00C141DA" w:rsidP="00F02095">
      <w:pPr>
        <w:spacing w:after="0" w:line="240" w:lineRule="auto"/>
      </w:pPr>
      <w:r>
        <w:continuationSeparator/>
      </w:r>
    </w:p>
  </w:endnote>
  <w:endnote w:id="1">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John </w:t>
      </w:r>
      <w:proofErr w:type="spellStart"/>
      <w:r w:rsidRPr="00EF1393">
        <w:rPr>
          <w:sz w:val="24"/>
          <w:szCs w:val="24"/>
        </w:rPr>
        <w:t>Toland</w:t>
      </w:r>
      <w:proofErr w:type="spellEnd"/>
      <w:r w:rsidRPr="00EF1393">
        <w:rPr>
          <w:sz w:val="24"/>
          <w:szCs w:val="24"/>
        </w:rPr>
        <w:t xml:space="preserve">, </w:t>
      </w:r>
      <w:r w:rsidRPr="00EF1393">
        <w:rPr>
          <w:sz w:val="24"/>
          <w:szCs w:val="24"/>
          <w:u w:val="single"/>
        </w:rPr>
        <w:t>Adolf Hitler</w:t>
      </w:r>
      <w:r w:rsidRPr="00EF1393">
        <w:rPr>
          <w:sz w:val="24"/>
          <w:szCs w:val="24"/>
        </w:rPr>
        <w:t xml:space="preserve"> (New York: Anchor, 1992), 263.</w:t>
      </w:r>
    </w:p>
  </w:endnote>
  <w:endnote w:id="2">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Rudolf </w:t>
      </w:r>
      <w:proofErr w:type="spellStart"/>
      <w:r w:rsidRPr="00EF1393">
        <w:rPr>
          <w:sz w:val="24"/>
          <w:szCs w:val="24"/>
        </w:rPr>
        <w:t>Herz</w:t>
      </w:r>
      <w:proofErr w:type="spellEnd"/>
      <w:r w:rsidRPr="00EF1393">
        <w:rPr>
          <w:sz w:val="24"/>
          <w:szCs w:val="24"/>
        </w:rPr>
        <w:t xml:space="preserve">, </w:t>
      </w:r>
      <w:r w:rsidRPr="00EF1393">
        <w:rPr>
          <w:sz w:val="24"/>
          <w:szCs w:val="24"/>
          <w:u w:val="single"/>
        </w:rPr>
        <w:t xml:space="preserve">Hoffmann &amp; Hitler: </w:t>
      </w:r>
      <w:proofErr w:type="spellStart"/>
      <w:r w:rsidRPr="00EF1393">
        <w:rPr>
          <w:sz w:val="24"/>
          <w:szCs w:val="24"/>
          <w:u w:val="single"/>
        </w:rPr>
        <w:t>Fotografie</w:t>
      </w:r>
      <w:proofErr w:type="spellEnd"/>
      <w:r w:rsidRPr="00EF1393">
        <w:rPr>
          <w:sz w:val="24"/>
          <w:szCs w:val="24"/>
          <w:u w:val="single"/>
        </w:rPr>
        <w:t xml:space="preserve"> </w:t>
      </w:r>
      <w:proofErr w:type="spellStart"/>
      <w:r w:rsidRPr="00EF1393">
        <w:rPr>
          <w:sz w:val="24"/>
          <w:szCs w:val="24"/>
          <w:u w:val="single"/>
        </w:rPr>
        <w:t>als</w:t>
      </w:r>
      <w:proofErr w:type="spellEnd"/>
      <w:r w:rsidRPr="00EF1393">
        <w:rPr>
          <w:sz w:val="24"/>
          <w:szCs w:val="24"/>
          <w:u w:val="single"/>
        </w:rPr>
        <w:t xml:space="preserve"> Medium des F</w:t>
      </w:r>
      <w:r w:rsidRPr="00EF1393">
        <w:rPr>
          <w:rFonts w:cs="Times New Roman"/>
          <w:sz w:val="24"/>
          <w:szCs w:val="24"/>
          <w:u w:val="single"/>
        </w:rPr>
        <w:t>ü</w:t>
      </w:r>
      <w:r w:rsidRPr="00EF1393">
        <w:rPr>
          <w:sz w:val="24"/>
          <w:szCs w:val="24"/>
          <w:u w:val="single"/>
        </w:rPr>
        <w:t>hrer-Mythos</w:t>
      </w:r>
      <w:r w:rsidRPr="00EF1393">
        <w:rPr>
          <w:sz w:val="24"/>
          <w:szCs w:val="24"/>
        </w:rPr>
        <w:t xml:space="preserve"> (Munich: </w:t>
      </w:r>
      <w:proofErr w:type="spellStart"/>
      <w:r w:rsidRPr="00EF1393">
        <w:rPr>
          <w:sz w:val="24"/>
          <w:szCs w:val="24"/>
        </w:rPr>
        <w:t>Fotomuseum</w:t>
      </w:r>
      <w:proofErr w:type="spellEnd"/>
      <w:r w:rsidRPr="00EF1393">
        <w:rPr>
          <w:sz w:val="24"/>
          <w:szCs w:val="24"/>
        </w:rPr>
        <w:t xml:space="preserve"> </w:t>
      </w:r>
      <w:proofErr w:type="spellStart"/>
      <w:r w:rsidRPr="00EF1393">
        <w:rPr>
          <w:sz w:val="24"/>
          <w:szCs w:val="24"/>
        </w:rPr>
        <w:t>im</w:t>
      </w:r>
      <w:proofErr w:type="spellEnd"/>
      <w:r w:rsidRPr="00EF1393">
        <w:rPr>
          <w:sz w:val="24"/>
          <w:szCs w:val="24"/>
        </w:rPr>
        <w:t xml:space="preserve"> </w:t>
      </w:r>
      <w:proofErr w:type="spellStart"/>
      <w:r w:rsidRPr="00EF1393">
        <w:rPr>
          <w:sz w:val="24"/>
          <w:szCs w:val="24"/>
        </w:rPr>
        <w:t>M</w:t>
      </w:r>
      <w:r w:rsidRPr="00EF1393">
        <w:rPr>
          <w:rFonts w:cs="Times New Roman"/>
          <w:sz w:val="24"/>
          <w:szCs w:val="24"/>
        </w:rPr>
        <w:t>ü</w:t>
      </w:r>
      <w:r w:rsidRPr="00EF1393">
        <w:rPr>
          <w:sz w:val="24"/>
          <w:szCs w:val="24"/>
        </w:rPr>
        <w:t>nchner</w:t>
      </w:r>
      <w:proofErr w:type="spellEnd"/>
      <w:r w:rsidRPr="00EF1393">
        <w:rPr>
          <w:sz w:val="24"/>
          <w:szCs w:val="24"/>
        </w:rPr>
        <w:t xml:space="preserve"> </w:t>
      </w:r>
      <w:proofErr w:type="spellStart"/>
      <w:r w:rsidRPr="00EF1393">
        <w:rPr>
          <w:sz w:val="24"/>
          <w:szCs w:val="24"/>
        </w:rPr>
        <w:t>Stadtmuseum</w:t>
      </w:r>
      <w:proofErr w:type="spellEnd"/>
      <w:r w:rsidRPr="00EF1393">
        <w:rPr>
          <w:sz w:val="24"/>
          <w:szCs w:val="24"/>
        </w:rPr>
        <w:t xml:space="preserve">, 1994), 194, 243.  My discussion of this critical shift in National Socialist propaganda is indebted to Rudolf </w:t>
      </w:r>
      <w:proofErr w:type="spellStart"/>
      <w:r w:rsidRPr="00EF1393">
        <w:rPr>
          <w:sz w:val="24"/>
          <w:szCs w:val="24"/>
        </w:rPr>
        <w:t>Herz’s</w:t>
      </w:r>
      <w:proofErr w:type="spellEnd"/>
      <w:r w:rsidRPr="00EF1393">
        <w:rPr>
          <w:sz w:val="24"/>
          <w:szCs w:val="24"/>
        </w:rPr>
        <w:t xml:space="preserve"> study of Heinrich Hoffmann’s broad role in the creation of the F</w:t>
      </w:r>
      <w:r w:rsidRPr="00EF1393">
        <w:rPr>
          <w:rFonts w:cs="Times New Roman"/>
          <w:sz w:val="24"/>
          <w:szCs w:val="24"/>
        </w:rPr>
        <w:t>ü</w:t>
      </w:r>
      <w:r w:rsidRPr="00EF1393">
        <w:rPr>
          <w:sz w:val="24"/>
          <w:szCs w:val="24"/>
        </w:rPr>
        <w:t>hrer myth.</w:t>
      </w:r>
    </w:p>
  </w:endnote>
  <w:endnote w:id="3">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Ian Kershaw, </w:t>
      </w:r>
      <w:r w:rsidRPr="00EF1393">
        <w:rPr>
          <w:sz w:val="24"/>
          <w:szCs w:val="24"/>
          <w:u w:val="single"/>
        </w:rPr>
        <w:t>Hitler, 1889-1936: Hubris</w:t>
      </w:r>
      <w:r w:rsidRPr="00EF1393">
        <w:rPr>
          <w:sz w:val="24"/>
          <w:szCs w:val="24"/>
        </w:rPr>
        <w:t xml:space="preserve"> (New York: Norton, </w:t>
      </w:r>
      <w:r w:rsidR="00BA0650">
        <w:rPr>
          <w:sz w:val="24"/>
          <w:szCs w:val="24"/>
        </w:rPr>
        <w:t>1999</w:t>
      </w:r>
      <w:r w:rsidRPr="00EF1393">
        <w:rPr>
          <w:sz w:val="24"/>
          <w:szCs w:val="24"/>
        </w:rPr>
        <w:t>), 363.</w:t>
      </w:r>
    </w:p>
  </w:endnote>
  <w:endnote w:id="4">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w:t>
      </w:r>
      <w:proofErr w:type="spellStart"/>
      <w:r w:rsidRPr="00EF1393">
        <w:rPr>
          <w:sz w:val="24"/>
          <w:szCs w:val="24"/>
        </w:rPr>
        <w:t>Herz</w:t>
      </w:r>
      <w:proofErr w:type="spellEnd"/>
      <w:r w:rsidRPr="00EF1393">
        <w:rPr>
          <w:sz w:val="24"/>
          <w:szCs w:val="24"/>
        </w:rPr>
        <w:t xml:space="preserve">, </w:t>
      </w:r>
      <w:r w:rsidRPr="00EF1393">
        <w:rPr>
          <w:sz w:val="24"/>
          <w:szCs w:val="24"/>
          <w:u w:val="single"/>
        </w:rPr>
        <w:t>Hoffmann &amp; Hitler</w:t>
      </w:r>
      <w:r w:rsidRPr="00EF1393">
        <w:rPr>
          <w:sz w:val="24"/>
          <w:szCs w:val="24"/>
        </w:rPr>
        <w:t xml:space="preserve">, 190-194, 242-248; Ian Kershaw, </w:t>
      </w:r>
      <w:r w:rsidRPr="00EF1393">
        <w:rPr>
          <w:sz w:val="24"/>
          <w:szCs w:val="24"/>
          <w:u w:val="single"/>
        </w:rPr>
        <w:t>The “Hitler Myth:” Image and Reality in the Third Reich</w:t>
      </w:r>
      <w:r w:rsidRPr="00EF1393">
        <w:rPr>
          <w:sz w:val="24"/>
          <w:szCs w:val="24"/>
        </w:rPr>
        <w:t xml:space="preserve"> (Oxford: Oxford University Press, 1987), 41-42; Anna von der </w:t>
      </w:r>
      <w:proofErr w:type="spellStart"/>
      <w:r w:rsidRPr="00EF1393">
        <w:rPr>
          <w:sz w:val="24"/>
          <w:szCs w:val="24"/>
        </w:rPr>
        <w:t>Goltz</w:t>
      </w:r>
      <w:proofErr w:type="spellEnd"/>
      <w:r w:rsidRPr="00EF1393">
        <w:rPr>
          <w:sz w:val="24"/>
          <w:szCs w:val="24"/>
        </w:rPr>
        <w:t xml:space="preserve">, </w:t>
      </w:r>
      <w:r w:rsidRPr="00EF1393">
        <w:rPr>
          <w:sz w:val="24"/>
          <w:szCs w:val="24"/>
          <w:u w:val="single"/>
        </w:rPr>
        <w:t>Hindenburg: Power, Myth, and the Rise of the Nazis</w:t>
      </w:r>
      <w:r w:rsidRPr="00EF1393">
        <w:rPr>
          <w:sz w:val="24"/>
          <w:szCs w:val="24"/>
        </w:rPr>
        <w:t xml:space="preserve"> (Oxford: Oxford University Press, 2009), 156.</w:t>
      </w:r>
    </w:p>
  </w:endnote>
  <w:endnote w:id="5">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w:t>
      </w:r>
      <w:proofErr w:type="spellStart"/>
      <w:r w:rsidRPr="00EF1393">
        <w:rPr>
          <w:sz w:val="24"/>
          <w:szCs w:val="24"/>
        </w:rPr>
        <w:t>Herz</w:t>
      </w:r>
      <w:proofErr w:type="spellEnd"/>
      <w:r w:rsidRPr="00EF1393">
        <w:rPr>
          <w:sz w:val="24"/>
          <w:szCs w:val="24"/>
        </w:rPr>
        <w:t xml:space="preserve">, </w:t>
      </w:r>
      <w:r w:rsidRPr="00EF1393">
        <w:rPr>
          <w:sz w:val="24"/>
          <w:szCs w:val="24"/>
          <w:u w:val="single"/>
        </w:rPr>
        <w:t>Hoffmann &amp; Hitler</w:t>
      </w:r>
      <w:r w:rsidRPr="00EF1393">
        <w:rPr>
          <w:sz w:val="24"/>
          <w:szCs w:val="24"/>
        </w:rPr>
        <w:t>, 194, 197.</w:t>
      </w:r>
    </w:p>
  </w:endnote>
  <w:endnote w:id="6">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w:t>
      </w:r>
      <w:proofErr w:type="spellStart"/>
      <w:r w:rsidRPr="00EF1393">
        <w:rPr>
          <w:sz w:val="24"/>
          <w:szCs w:val="24"/>
        </w:rPr>
        <w:t>Herz</w:t>
      </w:r>
      <w:proofErr w:type="spellEnd"/>
      <w:r w:rsidRPr="00EF1393">
        <w:rPr>
          <w:sz w:val="24"/>
          <w:szCs w:val="24"/>
        </w:rPr>
        <w:t xml:space="preserve">, </w:t>
      </w:r>
      <w:r w:rsidRPr="00EF1393">
        <w:rPr>
          <w:sz w:val="24"/>
          <w:szCs w:val="24"/>
          <w:u w:val="single"/>
        </w:rPr>
        <w:t>Hoffmann &amp; Hitler</w:t>
      </w:r>
      <w:r w:rsidRPr="00EF1393">
        <w:rPr>
          <w:sz w:val="24"/>
          <w:szCs w:val="24"/>
        </w:rPr>
        <w:t>, 40.</w:t>
      </w:r>
    </w:p>
  </w:endnote>
  <w:endnote w:id="7">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Baldur von </w:t>
      </w:r>
      <w:proofErr w:type="spellStart"/>
      <w:r w:rsidRPr="00EF1393">
        <w:rPr>
          <w:sz w:val="24"/>
          <w:szCs w:val="24"/>
        </w:rPr>
        <w:t>Schirach</w:t>
      </w:r>
      <w:proofErr w:type="spellEnd"/>
      <w:r w:rsidRPr="00EF1393">
        <w:rPr>
          <w:sz w:val="24"/>
          <w:szCs w:val="24"/>
        </w:rPr>
        <w:t>, “</w:t>
      </w:r>
      <w:proofErr w:type="spellStart"/>
      <w:r w:rsidRPr="00EF1393">
        <w:rPr>
          <w:sz w:val="24"/>
          <w:szCs w:val="24"/>
        </w:rPr>
        <w:t>Zum</w:t>
      </w:r>
      <w:proofErr w:type="spellEnd"/>
      <w:r w:rsidRPr="00EF1393">
        <w:rPr>
          <w:sz w:val="24"/>
          <w:szCs w:val="24"/>
        </w:rPr>
        <w:t xml:space="preserve"> </w:t>
      </w:r>
      <w:proofErr w:type="spellStart"/>
      <w:r w:rsidRPr="00EF1393">
        <w:rPr>
          <w:sz w:val="24"/>
          <w:szCs w:val="24"/>
        </w:rPr>
        <w:t>Geleit</w:t>
      </w:r>
      <w:proofErr w:type="spellEnd"/>
      <w:r w:rsidRPr="00EF1393">
        <w:rPr>
          <w:sz w:val="24"/>
          <w:szCs w:val="24"/>
        </w:rPr>
        <w:t xml:space="preserve">,” in </w:t>
      </w:r>
      <w:r w:rsidRPr="00EF1393">
        <w:rPr>
          <w:sz w:val="24"/>
          <w:szCs w:val="24"/>
          <w:u w:val="single"/>
        </w:rPr>
        <w:t xml:space="preserve">Hitler </w:t>
      </w:r>
      <w:proofErr w:type="spellStart"/>
      <w:r w:rsidRPr="00EF1393">
        <w:rPr>
          <w:sz w:val="24"/>
          <w:szCs w:val="24"/>
          <w:u w:val="single"/>
        </w:rPr>
        <w:t>wie</w:t>
      </w:r>
      <w:proofErr w:type="spellEnd"/>
      <w:r w:rsidRPr="00EF1393">
        <w:rPr>
          <w:sz w:val="24"/>
          <w:szCs w:val="24"/>
          <w:u w:val="single"/>
        </w:rPr>
        <w:t xml:space="preserve"> </w:t>
      </w:r>
      <w:proofErr w:type="spellStart"/>
      <w:r w:rsidRPr="00EF1393">
        <w:rPr>
          <w:sz w:val="24"/>
          <w:szCs w:val="24"/>
          <w:u w:val="single"/>
        </w:rPr>
        <w:t>ihn</w:t>
      </w:r>
      <w:proofErr w:type="spellEnd"/>
      <w:r w:rsidRPr="00EF1393">
        <w:rPr>
          <w:sz w:val="24"/>
          <w:szCs w:val="24"/>
          <w:u w:val="single"/>
        </w:rPr>
        <w:t xml:space="preserve"> </w:t>
      </w:r>
      <w:proofErr w:type="spellStart"/>
      <w:r w:rsidRPr="00EF1393">
        <w:rPr>
          <w:sz w:val="24"/>
          <w:szCs w:val="24"/>
          <w:u w:val="single"/>
        </w:rPr>
        <w:t>keiner</w:t>
      </w:r>
      <w:proofErr w:type="spellEnd"/>
      <w:r w:rsidRPr="00EF1393">
        <w:rPr>
          <w:sz w:val="24"/>
          <w:szCs w:val="24"/>
          <w:u w:val="single"/>
        </w:rPr>
        <w:t xml:space="preserve"> </w:t>
      </w:r>
      <w:proofErr w:type="spellStart"/>
      <w:r w:rsidRPr="00EF1393">
        <w:rPr>
          <w:sz w:val="24"/>
          <w:szCs w:val="24"/>
          <w:u w:val="single"/>
        </w:rPr>
        <w:t>kennt</w:t>
      </w:r>
      <w:proofErr w:type="spellEnd"/>
      <w:r w:rsidRPr="00EF1393">
        <w:rPr>
          <w:sz w:val="24"/>
          <w:szCs w:val="24"/>
        </w:rPr>
        <w:t xml:space="preserve">, ed. Heinrich Hoffmann (Berlin: </w:t>
      </w:r>
      <w:proofErr w:type="spellStart"/>
      <w:r w:rsidRPr="00EF1393">
        <w:rPr>
          <w:sz w:val="24"/>
          <w:szCs w:val="24"/>
        </w:rPr>
        <w:t>Zeitgeschichte</w:t>
      </w:r>
      <w:proofErr w:type="spellEnd"/>
      <w:r w:rsidRPr="00EF1393">
        <w:rPr>
          <w:sz w:val="24"/>
          <w:szCs w:val="24"/>
        </w:rPr>
        <w:t>, 1932), X-XI.  Capitals in the original.</w:t>
      </w:r>
    </w:p>
  </w:endnote>
  <w:endnote w:id="8">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w:t>
      </w:r>
      <w:proofErr w:type="spellStart"/>
      <w:r w:rsidRPr="00EF1393">
        <w:rPr>
          <w:sz w:val="24"/>
          <w:szCs w:val="24"/>
        </w:rPr>
        <w:t>Schirach</w:t>
      </w:r>
      <w:proofErr w:type="spellEnd"/>
      <w:r w:rsidRPr="00EF1393">
        <w:rPr>
          <w:sz w:val="24"/>
          <w:szCs w:val="24"/>
        </w:rPr>
        <w:t>, “</w:t>
      </w:r>
      <w:proofErr w:type="spellStart"/>
      <w:r w:rsidRPr="00EF1393">
        <w:rPr>
          <w:sz w:val="24"/>
          <w:szCs w:val="24"/>
        </w:rPr>
        <w:t>Zum</w:t>
      </w:r>
      <w:proofErr w:type="spellEnd"/>
      <w:r w:rsidRPr="00EF1393">
        <w:rPr>
          <w:sz w:val="24"/>
          <w:szCs w:val="24"/>
        </w:rPr>
        <w:t xml:space="preserve"> </w:t>
      </w:r>
      <w:proofErr w:type="spellStart"/>
      <w:r w:rsidRPr="00EF1393">
        <w:rPr>
          <w:sz w:val="24"/>
          <w:szCs w:val="24"/>
        </w:rPr>
        <w:t>Geleit</w:t>
      </w:r>
      <w:proofErr w:type="spellEnd"/>
      <w:r w:rsidRPr="00EF1393">
        <w:rPr>
          <w:sz w:val="24"/>
          <w:szCs w:val="24"/>
        </w:rPr>
        <w:t>,” XIII.  Capitals in the original.</w:t>
      </w:r>
    </w:p>
  </w:endnote>
  <w:endnote w:id="9">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Hoffmann, </w:t>
      </w:r>
      <w:r w:rsidRPr="00EF1393">
        <w:rPr>
          <w:sz w:val="24"/>
          <w:szCs w:val="24"/>
          <w:u w:val="single"/>
        </w:rPr>
        <w:t xml:space="preserve">Hitler </w:t>
      </w:r>
      <w:proofErr w:type="spellStart"/>
      <w:r w:rsidRPr="00EF1393">
        <w:rPr>
          <w:sz w:val="24"/>
          <w:szCs w:val="24"/>
          <w:u w:val="single"/>
        </w:rPr>
        <w:t>wie</w:t>
      </w:r>
      <w:proofErr w:type="spellEnd"/>
      <w:r w:rsidRPr="00EF1393">
        <w:rPr>
          <w:sz w:val="24"/>
          <w:szCs w:val="24"/>
          <w:u w:val="single"/>
        </w:rPr>
        <w:t xml:space="preserve"> </w:t>
      </w:r>
      <w:proofErr w:type="spellStart"/>
      <w:r w:rsidRPr="00EF1393">
        <w:rPr>
          <w:sz w:val="24"/>
          <w:szCs w:val="24"/>
          <w:u w:val="single"/>
        </w:rPr>
        <w:t>ihn</w:t>
      </w:r>
      <w:proofErr w:type="spellEnd"/>
      <w:r w:rsidRPr="00EF1393">
        <w:rPr>
          <w:sz w:val="24"/>
          <w:szCs w:val="24"/>
          <w:u w:val="single"/>
        </w:rPr>
        <w:t xml:space="preserve"> </w:t>
      </w:r>
      <w:proofErr w:type="spellStart"/>
      <w:r w:rsidRPr="00EF1393">
        <w:rPr>
          <w:sz w:val="24"/>
          <w:szCs w:val="24"/>
          <w:u w:val="single"/>
        </w:rPr>
        <w:t>keiner</w:t>
      </w:r>
      <w:proofErr w:type="spellEnd"/>
      <w:r w:rsidRPr="00EF1393">
        <w:rPr>
          <w:sz w:val="24"/>
          <w:szCs w:val="24"/>
          <w:u w:val="single"/>
        </w:rPr>
        <w:t xml:space="preserve"> </w:t>
      </w:r>
      <w:proofErr w:type="spellStart"/>
      <w:r w:rsidRPr="00EF1393">
        <w:rPr>
          <w:sz w:val="24"/>
          <w:szCs w:val="24"/>
          <w:u w:val="single"/>
        </w:rPr>
        <w:t>kennt</w:t>
      </w:r>
      <w:proofErr w:type="spellEnd"/>
      <w:r w:rsidRPr="00EF1393">
        <w:rPr>
          <w:sz w:val="24"/>
          <w:szCs w:val="24"/>
          <w:u w:val="single"/>
        </w:rPr>
        <w:t>,</w:t>
      </w:r>
      <w:r w:rsidRPr="00EF1393">
        <w:rPr>
          <w:sz w:val="24"/>
          <w:szCs w:val="24"/>
        </w:rPr>
        <w:t xml:space="preserve"> 69.</w:t>
      </w:r>
    </w:p>
  </w:endnote>
  <w:endnote w:id="10">
    <w:p w:rsidR="00117732" w:rsidRPr="00EF1393" w:rsidRDefault="00117732" w:rsidP="00E54A7F">
      <w:pPr>
        <w:pStyle w:val="EndnoteText"/>
        <w:spacing w:line="480" w:lineRule="auto"/>
        <w:rPr>
          <w:sz w:val="24"/>
          <w:szCs w:val="24"/>
        </w:rPr>
      </w:pPr>
      <w:r w:rsidRPr="00EF1393">
        <w:rPr>
          <w:rStyle w:val="EndnoteReference"/>
          <w:sz w:val="24"/>
          <w:szCs w:val="24"/>
        </w:rPr>
        <w:endnoteRef/>
      </w:r>
      <w:r w:rsidRPr="00EF1393">
        <w:rPr>
          <w:sz w:val="24"/>
          <w:szCs w:val="24"/>
        </w:rPr>
        <w:t xml:space="preserve"> </w:t>
      </w:r>
      <w:proofErr w:type="spellStart"/>
      <w:r w:rsidRPr="00EF1393">
        <w:rPr>
          <w:sz w:val="24"/>
          <w:szCs w:val="24"/>
        </w:rPr>
        <w:t>Schirach</w:t>
      </w:r>
      <w:proofErr w:type="spellEnd"/>
      <w:r w:rsidRPr="00EF1393">
        <w:rPr>
          <w:sz w:val="24"/>
          <w:szCs w:val="24"/>
        </w:rPr>
        <w:t>, “</w:t>
      </w:r>
      <w:proofErr w:type="spellStart"/>
      <w:r w:rsidRPr="00EF1393">
        <w:rPr>
          <w:sz w:val="24"/>
          <w:szCs w:val="24"/>
        </w:rPr>
        <w:t>Zum</w:t>
      </w:r>
      <w:proofErr w:type="spellEnd"/>
      <w:r w:rsidRPr="00EF1393">
        <w:rPr>
          <w:sz w:val="24"/>
          <w:szCs w:val="24"/>
        </w:rPr>
        <w:t xml:space="preserve"> </w:t>
      </w:r>
      <w:proofErr w:type="spellStart"/>
      <w:r w:rsidRPr="00EF1393">
        <w:rPr>
          <w:sz w:val="24"/>
          <w:szCs w:val="24"/>
        </w:rPr>
        <w:t>Geleit</w:t>
      </w:r>
      <w:proofErr w:type="spellEnd"/>
      <w:r w:rsidRPr="00EF1393">
        <w:rPr>
          <w:sz w:val="24"/>
          <w:szCs w:val="24"/>
        </w:rPr>
        <w:t>,” XIII-XIV.</w:t>
      </w:r>
    </w:p>
  </w:endnote>
  <w:endnote w:id="11">
    <w:p w:rsidR="00117732" w:rsidRPr="00EF1393" w:rsidRDefault="00117732" w:rsidP="00E54A7F">
      <w:pPr>
        <w:pStyle w:val="EndnoteText"/>
        <w:spacing w:line="480" w:lineRule="auto"/>
        <w:rPr>
          <w:sz w:val="24"/>
          <w:szCs w:val="24"/>
        </w:rPr>
      </w:pPr>
      <w:r w:rsidRPr="00EF1393">
        <w:rPr>
          <w:rStyle w:val="EndnoteReference"/>
          <w:sz w:val="24"/>
          <w:szCs w:val="24"/>
        </w:rPr>
        <w:endnoteRef/>
      </w:r>
      <w:r w:rsidRPr="00EF1393">
        <w:rPr>
          <w:sz w:val="24"/>
          <w:szCs w:val="24"/>
        </w:rPr>
        <w:t xml:space="preserve"> Hoffmann, </w:t>
      </w:r>
      <w:r w:rsidRPr="00EF1393">
        <w:rPr>
          <w:sz w:val="24"/>
          <w:szCs w:val="24"/>
          <w:u w:val="single"/>
        </w:rPr>
        <w:t xml:space="preserve">Hitler </w:t>
      </w:r>
      <w:proofErr w:type="spellStart"/>
      <w:r w:rsidRPr="00EF1393">
        <w:rPr>
          <w:sz w:val="24"/>
          <w:szCs w:val="24"/>
          <w:u w:val="single"/>
        </w:rPr>
        <w:t>wie</w:t>
      </w:r>
      <w:proofErr w:type="spellEnd"/>
      <w:r w:rsidRPr="00EF1393">
        <w:rPr>
          <w:sz w:val="24"/>
          <w:szCs w:val="24"/>
          <w:u w:val="single"/>
        </w:rPr>
        <w:t xml:space="preserve"> </w:t>
      </w:r>
      <w:proofErr w:type="spellStart"/>
      <w:r w:rsidRPr="00EF1393">
        <w:rPr>
          <w:sz w:val="24"/>
          <w:szCs w:val="24"/>
          <w:u w:val="single"/>
        </w:rPr>
        <w:t>ihn</w:t>
      </w:r>
      <w:proofErr w:type="spellEnd"/>
      <w:r w:rsidRPr="00EF1393">
        <w:rPr>
          <w:sz w:val="24"/>
          <w:szCs w:val="24"/>
          <w:u w:val="single"/>
        </w:rPr>
        <w:t xml:space="preserve"> </w:t>
      </w:r>
      <w:proofErr w:type="spellStart"/>
      <w:r w:rsidRPr="00EF1393">
        <w:rPr>
          <w:sz w:val="24"/>
          <w:szCs w:val="24"/>
          <w:u w:val="single"/>
        </w:rPr>
        <w:t>keiner</w:t>
      </w:r>
      <w:proofErr w:type="spellEnd"/>
      <w:r w:rsidRPr="00EF1393">
        <w:rPr>
          <w:sz w:val="24"/>
          <w:szCs w:val="24"/>
          <w:u w:val="single"/>
        </w:rPr>
        <w:t xml:space="preserve"> </w:t>
      </w:r>
      <w:proofErr w:type="spellStart"/>
      <w:r w:rsidRPr="00EF1393">
        <w:rPr>
          <w:sz w:val="24"/>
          <w:szCs w:val="24"/>
          <w:u w:val="single"/>
        </w:rPr>
        <w:t>kennt</w:t>
      </w:r>
      <w:proofErr w:type="spellEnd"/>
      <w:r w:rsidRPr="00EF1393">
        <w:rPr>
          <w:sz w:val="24"/>
          <w:szCs w:val="24"/>
        </w:rPr>
        <w:t>, 61.</w:t>
      </w:r>
    </w:p>
  </w:endnote>
  <w:endnote w:id="12">
    <w:p w:rsidR="00117732" w:rsidRDefault="00117732" w:rsidP="00E54A7F">
      <w:pPr>
        <w:pStyle w:val="EndnoteText"/>
        <w:spacing w:line="480" w:lineRule="auto"/>
      </w:pPr>
      <w:r>
        <w:rPr>
          <w:rStyle w:val="EndnoteReference"/>
        </w:rPr>
        <w:endnoteRef/>
      </w:r>
      <w:r>
        <w:t xml:space="preserve"> </w:t>
      </w:r>
      <w:proofErr w:type="spellStart"/>
      <w:r>
        <w:rPr>
          <w:sz w:val="24"/>
          <w:szCs w:val="24"/>
        </w:rPr>
        <w:t>Schirach</w:t>
      </w:r>
      <w:proofErr w:type="spellEnd"/>
      <w:r>
        <w:rPr>
          <w:sz w:val="24"/>
          <w:szCs w:val="24"/>
        </w:rPr>
        <w:t>, “</w:t>
      </w:r>
      <w:proofErr w:type="spellStart"/>
      <w:r>
        <w:rPr>
          <w:sz w:val="24"/>
          <w:szCs w:val="24"/>
        </w:rPr>
        <w:t>Zum</w:t>
      </w:r>
      <w:proofErr w:type="spellEnd"/>
      <w:r>
        <w:rPr>
          <w:sz w:val="24"/>
          <w:szCs w:val="24"/>
        </w:rPr>
        <w:t xml:space="preserve"> </w:t>
      </w:r>
      <w:proofErr w:type="spellStart"/>
      <w:r>
        <w:rPr>
          <w:sz w:val="24"/>
          <w:szCs w:val="24"/>
        </w:rPr>
        <w:t>Geleit</w:t>
      </w:r>
      <w:proofErr w:type="spellEnd"/>
      <w:r>
        <w:rPr>
          <w:sz w:val="24"/>
          <w:szCs w:val="24"/>
        </w:rPr>
        <w:t xml:space="preserve">,” </w:t>
      </w:r>
      <w:r w:rsidRPr="00EF1393">
        <w:rPr>
          <w:sz w:val="24"/>
          <w:szCs w:val="24"/>
        </w:rPr>
        <w:t>XIV.</w:t>
      </w:r>
    </w:p>
  </w:endnote>
  <w:endnote w:id="13">
    <w:p w:rsidR="00117732" w:rsidRPr="00EF1393" w:rsidRDefault="00117732" w:rsidP="00E54A7F">
      <w:pPr>
        <w:pStyle w:val="EndnoteText"/>
        <w:spacing w:line="480" w:lineRule="auto"/>
        <w:rPr>
          <w:sz w:val="24"/>
          <w:szCs w:val="24"/>
        </w:rPr>
      </w:pPr>
      <w:r w:rsidRPr="00EF1393">
        <w:rPr>
          <w:rStyle w:val="EndnoteReference"/>
          <w:sz w:val="24"/>
          <w:szCs w:val="24"/>
        </w:rPr>
        <w:endnoteRef/>
      </w:r>
      <w:r w:rsidRPr="00EF1393">
        <w:rPr>
          <w:sz w:val="24"/>
          <w:szCs w:val="24"/>
        </w:rPr>
        <w:t xml:space="preserve"> Hoffmann, </w:t>
      </w:r>
      <w:r w:rsidRPr="00EF1393">
        <w:rPr>
          <w:sz w:val="24"/>
          <w:szCs w:val="24"/>
          <w:u w:val="single"/>
        </w:rPr>
        <w:t xml:space="preserve">Hitler </w:t>
      </w:r>
      <w:proofErr w:type="spellStart"/>
      <w:r w:rsidRPr="00EF1393">
        <w:rPr>
          <w:sz w:val="24"/>
          <w:szCs w:val="24"/>
          <w:u w:val="single"/>
        </w:rPr>
        <w:t>wie</w:t>
      </w:r>
      <w:proofErr w:type="spellEnd"/>
      <w:r w:rsidRPr="00EF1393">
        <w:rPr>
          <w:sz w:val="24"/>
          <w:szCs w:val="24"/>
          <w:u w:val="single"/>
        </w:rPr>
        <w:t xml:space="preserve"> </w:t>
      </w:r>
      <w:proofErr w:type="spellStart"/>
      <w:r w:rsidRPr="00EF1393">
        <w:rPr>
          <w:sz w:val="24"/>
          <w:szCs w:val="24"/>
          <w:u w:val="single"/>
        </w:rPr>
        <w:t>ihn</w:t>
      </w:r>
      <w:proofErr w:type="spellEnd"/>
      <w:r w:rsidRPr="00EF1393">
        <w:rPr>
          <w:sz w:val="24"/>
          <w:szCs w:val="24"/>
          <w:u w:val="single"/>
        </w:rPr>
        <w:t xml:space="preserve"> </w:t>
      </w:r>
      <w:proofErr w:type="spellStart"/>
      <w:r w:rsidRPr="00EF1393">
        <w:rPr>
          <w:sz w:val="24"/>
          <w:szCs w:val="24"/>
          <w:u w:val="single"/>
        </w:rPr>
        <w:t>keiner</w:t>
      </w:r>
      <w:proofErr w:type="spellEnd"/>
      <w:r w:rsidRPr="00EF1393">
        <w:rPr>
          <w:sz w:val="24"/>
          <w:szCs w:val="24"/>
          <w:u w:val="single"/>
        </w:rPr>
        <w:t xml:space="preserve"> </w:t>
      </w:r>
      <w:proofErr w:type="spellStart"/>
      <w:r w:rsidRPr="00EF1393">
        <w:rPr>
          <w:sz w:val="24"/>
          <w:szCs w:val="24"/>
          <w:u w:val="single"/>
        </w:rPr>
        <w:t>kennt</w:t>
      </w:r>
      <w:proofErr w:type="spellEnd"/>
      <w:r w:rsidRPr="00EF1393">
        <w:rPr>
          <w:sz w:val="24"/>
          <w:szCs w:val="24"/>
        </w:rPr>
        <w:t>, 88.</w:t>
      </w:r>
    </w:p>
  </w:endnote>
  <w:endnote w:id="14">
    <w:p w:rsidR="00117732" w:rsidRPr="00EF1393" w:rsidRDefault="00117732" w:rsidP="00E54A7F">
      <w:pPr>
        <w:pStyle w:val="EndnoteText"/>
        <w:spacing w:line="480" w:lineRule="auto"/>
        <w:rPr>
          <w:sz w:val="24"/>
          <w:szCs w:val="24"/>
        </w:rPr>
      </w:pPr>
      <w:r w:rsidRPr="00EF1393">
        <w:rPr>
          <w:rStyle w:val="EndnoteReference"/>
          <w:sz w:val="24"/>
          <w:szCs w:val="24"/>
        </w:rPr>
        <w:endnoteRef/>
      </w:r>
      <w:r w:rsidRPr="00EF1393">
        <w:rPr>
          <w:sz w:val="24"/>
          <w:szCs w:val="24"/>
        </w:rPr>
        <w:t xml:space="preserve"> Hoffmann, </w:t>
      </w:r>
      <w:r w:rsidRPr="00EF1393">
        <w:rPr>
          <w:sz w:val="24"/>
          <w:szCs w:val="24"/>
          <w:u w:val="single"/>
        </w:rPr>
        <w:t xml:space="preserve">Hitler </w:t>
      </w:r>
      <w:proofErr w:type="spellStart"/>
      <w:r w:rsidRPr="00EF1393">
        <w:rPr>
          <w:sz w:val="24"/>
          <w:szCs w:val="24"/>
          <w:u w:val="single"/>
        </w:rPr>
        <w:t>wie</w:t>
      </w:r>
      <w:proofErr w:type="spellEnd"/>
      <w:r w:rsidRPr="00EF1393">
        <w:rPr>
          <w:sz w:val="24"/>
          <w:szCs w:val="24"/>
          <w:u w:val="single"/>
        </w:rPr>
        <w:t xml:space="preserve"> </w:t>
      </w:r>
      <w:proofErr w:type="spellStart"/>
      <w:r w:rsidRPr="00EF1393">
        <w:rPr>
          <w:sz w:val="24"/>
          <w:szCs w:val="24"/>
          <w:u w:val="single"/>
        </w:rPr>
        <w:t>ihn</w:t>
      </w:r>
      <w:proofErr w:type="spellEnd"/>
      <w:r w:rsidRPr="00EF1393">
        <w:rPr>
          <w:sz w:val="24"/>
          <w:szCs w:val="24"/>
          <w:u w:val="single"/>
        </w:rPr>
        <w:t xml:space="preserve"> </w:t>
      </w:r>
      <w:proofErr w:type="spellStart"/>
      <w:r w:rsidRPr="00EF1393">
        <w:rPr>
          <w:sz w:val="24"/>
          <w:szCs w:val="24"/>
          <w:u w:val="single"/>
        </w:rPr>
        <w:t>keiner</w:t>
      </w:r>
      <w:proofErr w:type="spellEnd"/>
      <w:r w:rsidRPr="00EF1393">
        <w:rPr>
          <w:sz w:val="24"/>
          <w:szCs w:val="24"/>
          <w:u w:val="single"/>
        </w:rPr>
        <w:t xml:space="preserve"> </w:t>
      </w:r>
      <w:proofErr w:type="spellStart"/>
      <w:r w:rsidRPr="00EF1393">
        <w:rPr>
          <w:sz w:val="24"/>
          <w:szCs w:val="24"/>
          <w:u w:val="single"/>
        </w:rPr>
        <w:t>kennt</w:t>
      </w:r>
      <w:proofErr w:type="spellEnd"/>
      <w:r w:rsidRPr="00EF1393">
        <w:rPr>
          <w:sz w:val="24"/>
          <w:szCs w:val="24"/>
        </w:rPr>
        <w:t>, 14-15.</w:t>
      </w:r>
    </w:p>
  </w:endnote>
  <w:endnote w:id="15">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Kurt Reinhold, “Der </w:t>
      </w:r>
      <w:proofErr w:type="spellStart"/>
      <w:r w:rsidRPr="00EF1393">
        <w:rPr>
          <w:sz w:val="24"/>
          <w:szCs w:val="24"/>
        </w:rPr>
        <w:t>Unwiderstehliche</w:t>
      </w:r>
      <w:proofErr w:type="spellEnd"/>
      <w:r w:rsidRPr="00EF1393">
        <w:rPr>
          <w:sz w:val="24"/>
          <w:szCs w:val="24"/>
        </w:rPr>
        <w:t xml:space="preserve">,” </w:t>
      </w:r>
      <w:r w:rsidRPr="00EF1393">
        <w:rPr>
          <w:sz w:val="24"/>
          <w:szCs w:val="24"/>
          <w:u w:val="single"/>
        </w:rPr>
        <w:t xml:space="preserve">Das </w:t>
      </w:r>
      <w:proofErr w:type="spellStart"/>
      <w:r w:rsidRPr="00EF1393">
        <w:rPr>
          <w:sz w:val="24"/>
          <w:szCs w:val="24"/>
          <w:u w:val="single"/>
        </w:rPr>
        <w:t>Tage-Buch</w:t>
      </w:r>
      <w:proofErr w:type="spellEnd"/>
      <w:r w:rsidRPr="00EF1393">
        <w:rPr>
          <w:sz w:val="24"/>
          <w:szCs w:val="24"/>
        </w:rPr>
        <w:t xml:space="preserve"> 13, no. 22 (1932): 839.</w:t>
      </w:r>
    </w:p>
  </w:endnote>
  <w:endnote w:id="16">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Hoffmann, </w:t>
      </w:r>
      <w:r w:rsidRPr="00EF1393">
        <w:rPr>
          <w:sz w:val="24"/>
          <w:szCs w:val="24"/>
          <w:u w:val="single"/>
        </w:rPr>
        <w:t xml:space="preserve">Hitler </w:t>
      </w:r>
      <w:proofErr w:type="spellStart"/>
      <w:r w:rsidRPr="00EF1393">
        <w:rPr>
          <w:sz w:val="24"/>
          <w:szCs w:val="24"/>
          <w:u w:val="single"/>
        </w:rPr>
        <w:t>wie</w:t>
      </w:r>
      <w:proofErr w:type="spellEnd"/>
      <w:r w:rsidRPr="00EF1393">
        <w:rPr>
          <w:sz w:val="24"/>
          <w:szCs w:val="24"/>
          <w:u w:val="single"/>
        </w:rPr>
        <w:t xml:space="preserve"> </w:t>
      </w:r>
      <w:proofErr w:type="spellStart"/>
      <w:r w:rsidRPr="00EF1393">
        <w:rPr>
          <w:sz w:val="24"/>
          <w:szCs w:val="24"/>
          <w:u w:val="single"/>
        </w:rPr>
        <w:t>ihn</w:t>
      </w:r>
      <w:proofErr w:type="spellEnd"/>
      <w:r w:rsidRPr="00EF1393">
        <w:rPr>
          <w:sz w:val="24"/>
          <w:szCs w:val="24"/>
          <w:u w:val="single"/>
        </w:rPr>
        <w:t xml:space="preserve"> </w:t>
      </w:r>
      <w:proofErr w:type="spellStart"/>
      <w:r w:rsidRPr="00EF1393">
        <w:rPr>
          <w:sz w:val="24"/>
          <w:szCs w:val="24"/>
          <w:u w:val="single"/>
        </w:rPr>
        <w:t>keiner</w:t>
      </w:r>
      <w:proofErr w:type="spellEnd"/>
      <w:r w:rsidRPr="00EF1393">
        <w:rPr>
          <w:sz w:val="24"/>
          <w:szCs w:val="24"/>
          <w:u w:val="single"/>
        </w:rPr>
        <w:t xml:space="preserve"> </w:t>
      </w:r>
      <w:proofErr w:type="spellStart"/>
      <w:r w:rsidRPr="00EF1393">
        <w:rPr>
          <w:sz w:val="24"/>
          <w:szCs w:val="24"/>
          <w:u w:val="single"/>
        </w:rPr>
        <w:t>kennt</w:t>
      </w:r>
      <w:proofErr w:type="spellEnd"/>
      <w:r w:rsidRPr="00EF1393">
        <w:rPr>
          <w:sz w:val="24"/>
          <w:szCs w:val="24"/>
        </w:rPr>
        <w:t>, 74, 39.</w:t>
      </w:r>
    </w:p>
  </w:endnote>
  <w:endnote w:id="17">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Hoffmann, </w:t>
      </w:r>
      <w:r w:rsidRPr="00EF1393">
        <w:rPr>
          <w:sz w:val="24"/>
          <w:szCs w:val="24"/>
          <w:u w:val="single"/>
        </w:rPr>
        <w:t xml:space="preserve">Hitler </w:t>
      </w:r>
      <w:proofErr w:type="spellStart"/>
      <w:r w:rsidRPr="00EF1393">
        <w:rPr>
          <w:sz w:val="24"/>
          <w:szCs w:val="24"/>
          <w:u w:val="single"/>
        </w:rPr>
        <w:t>wie</w:t>
      </w:r>
      <w:proofErr w:type="spellEnd"/>
      <w:r w:rsidRPr="00EF1393">
        <w:rPr>
          <w:sz w:val="24"/>
          <w:szCs w:val="24"/>
          <w:u w:val="single"/>
        </w:rPr>
        <w:t xml:space="preserve"> </w:t>
      </w:r>
      <w:proofErr w:type="spellStart"/>
      <w:r w:rsidRPr="00EF1393">
        <w:rPr>
          <w:sz w:val="24"/>
          <w:szCs w:val="24"/>
          <w:u w:val="single"/>
        </w:rPr>
        <w:t>ihn</w:t>
      </w:r>
      <w:proofErr w:type="spellEnd"/>
      <w:r w:rsidRPr="00EF1393">
        <w:rPr>
          <w:sz w:val="24"/>
          <w:szCs w:val="24"/>
          <w:u w:val="single"/>
        </w:rPr>
        <w:t xml:space="preserve"> </w:t>
      </w:r>
      <w:proofErr w:type="spellStart"/>
      <w:r w:rsidRPr="00EF1393">
        <w:rPr>
          <w:sz w:val="24"/>
          <w:szCs w:val="24"/>
          <w:u w:val="single"/>
        </w:rPr>
        <w:t>keiner</w:t>
      </w:r>
      <w:proofErr w:type="spellEnd"/>
      <w:r w:rsidRPr="00EF1393">
        <w:rPr>
          <w:sz w:val="24"/>
          <w:szCs w:val="24"/>
          <w:u w:val="single"/>
        </w:rPr>
        <w:t xml:space="preserve"> </w:t>
      </w:r>
      <w:proofErr w:type="spellStart"/>
      <w:r w:rsidRPr="00EF1393">
        <w:rPr>
          <w:sz w:val="24"/>
          <w:szCs w:val="24"/>
          <w:u w:val="single"/>
        </w:rPr>
        <w:t>kennt</w:t>
      </w:r>
      <w:proofErr w:type="spellEnd"/>
      <w:r w:rsidRPr="00EF1393">
        <w:rPr>
          <w:sz w:val="24"/>
          <w:szCs w:val="24"/>
        </w:rPr>
        <w:t>, 75, 77.</w:t>
      </w:r>
    </w:p>
  </w:endnote>
  <w:endnote w:id="18">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w:t>
      </w:r>
      <w:r>
        <w:rPr>
          <w:sz w:val="24"/>
          <w:szCs w:val="24"/>
        </w:rPr>
        <w:t xml:space="preserve">Joseph Goebbels, “Adolf Hitler </w:t>
      </w:r>
      <w:proofErr w:type="spellStart"/>
      <w:r>
        <w:rPr>
          <w:sz w:val="24"/>
          <w:szCs w:val="24"/>
        </w:rPr>
        <w:t>als</w:t>
      </w:r>
      <w:proofErr w:type="spellEnd"/>
      <w:r>
        <w:rPr>
          <w:sz w:val="24"/>
          <w:szCs w:val="24"/>
        </w:rPr>
        <w:t xml:space="preserve"> Mensch,” </w:t>
      </w:r>
      <w:r w:rsidRPr="006712C3">
        <w:rPr>
          <w:sz w:val="24"/>
          <w:szCs w:val="24"/>
          <w:u w:val="single"/>
        </w:rPr>
        <w:t xml:space="preserve">Der </w:t>
      </w:r>
      <w:proofErr w:type="spellStart"/>
      <w:r w:rsidRPr="006712C3">
        <w:rPr>
          <w:sz w:val="24"/>
          <w:szCs w:val="24"/>
          <w:u w:val="single"/>
        </w:rPr>
        <w:t>Angriff</w:t>
      </w:r>
      <w:proofErr w:type="spellEnd"/>
      <w:r>
        <w:rPr>
          <w:sz w:val="24"/>
          <w:szCs w:val="24"/>
        </w:rPr>
        <w:t>, no. 64, April 4, 1932, supplement.</w:t>
      </w:r>
    </w:p>
  </w:endnote>
  <w:endnote w:id="19">
    <w:p w:rsidR="0095692D" w:rsidRDefault="0095692D">
      <w:pPr>
        <w:pStyle w:val="EndnoteText"/>
        <w:rPr>
          <w:sz w:val="24"/>
          <w:szCs w:val="24"/>
        </w:rPr>
      </w:pPr>
      <w:r>
        <w:rPr>
          <w:rStyle w:val="EndnoteReference"/>
        </w:rPr>
        <w:endnoteRef/>
      </w:r>
      <w:r>
        <w:t xml:space="preserve"> </w:t>
      </w:r>
      <w:r>
        <w:rPr>
          <w:sz w:val="24"/>
          <w:szCs w:val="24"/>
        </w:rPr>
        <w:t xml:space="preserve">“Der </w:t>
      </w:r>
      <w:proofErr w:type="spellStart"/>
      <w:r>
        <w:rPr>
          <w:sz w:val="24"/>
          <w:szCs w:val="24"/>
        </w:rPr>
        <w:t>Vielgeknipste</w:t>
      </w:r>
      <w:proofErr w:type="spellEnd"/>
      <w:r>
        <w:rPr>
          <w:sz w:val="24"/>
          <w:szCs w:val="24"/>
        </w:rPr>
        <w:t xml:space="preserve">: Adolf in </w:t>
      </w:r>
      <w:proofErr w:type="spellStart"/>
      <w:r>
        <w:rPr>
          <w:sz w:val="24"/>
          <w:szCs w:val="24"/>
        </w:rPr>
        <w:t>allen</w:t>
      </w:r>
      <w:proofErr w:type="spellEnd"/>
      <w:r>
        <w:rPr>
          <w:sz w:val="24"/>
          <w:szCs w:val="24"/>
        </w:rPr>
        <w:t xml:space="preserve"> </w:t>
      </w:r>
      <w:proofErr w:type="spellStart"/>
      <w:r>
        <w:rPr>
          <w:sz w:val="24"/>
          <w:szCs w:val="24"/>
        </w:rPr>
        <w:t>Lebenslagen</w:t>
      </w:r>
      <w:proofErr w:type="spellEnd"/>
      <w:r>
        <w:rPr>
          <w:sz w:val="24"/>
          <w:szCs w:val="24"/>
        </w:rPr>
        <w:t xml:space="preserve">,” </w:t>
      </w:r>
      <w:proofErr w:type="spellStart"/>
      <w:r>
        <w:rPr>
          <w:sz w:val="24"/>
          <w:szCs w:val="24"/>
          <w:u w:val="single"/>
        </w:rPr>
        <w:t>Vorwärts</w:t>
      </w:r>
      <w:proofErr w:type="spellEnd"/>
      <w:r>
        <w:rPr>
          <w:sz w:val="24"/>
          <w:szCs w:val="24"/>
        </w:rPr>
        <w:t>, March 19, 1932.</w:t>
      </w:r>
    </w:p>
    <w:p w:rsidR="0095692D" w:rsidRDefault="0095692D">
      <w:pPr>
        <w:pStyle w:val="EndnoteText"/>
      </w:pPr>
    </w:p>
  </w:endnote>
  <w:endnote w:id="20">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w:t>
      </w:r>
      <w:proofErr w:type="spellStart"/>
      <w:r w:rsidRPr="00EF1393">
        <w:rPr>
          <w:sz w:val="24"/>
          <w:szCs w:val="24"/>
        </w:rPr>
        <w:t>Schirach</w:t>
      </w:r>
      <w:proofErr w:type="spellEnd"/>
      <w:r w:rsidRPr="00EF1393">
        <w:rPr>
          <w:sz w:val="24"/>
          <w:szCs w:val="24"/>
        </w:rPr>
        <w:t>, “</w:t>
      </w:r>
      <w:proofErr w:type="spellStart"/>
      <w:r w:rsidRPr="00EF1393">
        <w:rPr>
          <w:sz w:val="24"/>
          <w:szCs w:val="24"/>
        </w:rPr>
        <w:t>Zum</w:t>
      </w:r>
      <w:proofErr w:type="spellEnd"/>
      <w:r w:rsidRPr="00EF1393">
        <w:rPr>
          <w:sz w:val="24"/>
          <w:szCs w:val="24"/>
        </w:rPr>
        <w:t xml:space="preserve"> </w:t>
      </w:r>
      <w:proofErr w:type="spellStart"/>
      <w:r w:rsidRPr="00EF1393">
        <w:rPr>
          <w:sz w:val="24"/>
          <w:szCs w:val="24"/>
        </w:rPr>
        <w:t>Geleit</w:t>
      </w:r>
      <w:proofErr w:type="spellEnd"/>
      <w:r w:rsidRPr="00EF1393">
        <w:rPr>
          <w:sz w:val="24"/>
          <w:szCs w:val="24"/>
        </w:rPr>
        <w:t>,” XI-XIII.</w:t>
      </w:r>
    </w:p>
  </w:endnote>
  <w:endnote w:id="21">
    <w:p w:rsidR="009E6995" w:rsidRPr="00EF1393" w:rsidRDefault="009E6995" w:rsidP="009E6995">
      <w:pPr>
        <w:pStyle w:val="EndnoteText"/>
        <w:spacing w:line="480" w:lineRule="auto"/>
        <w:rPr>
          <w:sz w:val="24"/>
          <w:szCs w:val="24"/>
        </w:rPr>
      </w:pPr>
      <w:r w:rsidRPr="00EF1393">
        <w:rPr>
          <w:rStyle w:val="EndnoteReference"/>
          <w:sz w:val="24"/>
          <w:szCs w:val="24"/>
        </w:rPr>
        <w:endnoteRef/>
      </w:r>
      <w:r w:rsidRPr="00EF1393">
        <w:rPr>
          <w:sz w:val="24"/>
          <w:szCs w:val="24"/>
        </w:rPr>
        <w:t xml:space="preserve"> </w:t>
      </w:r>
      <w:r>
        <w:rPr>
          <w:sz w:val="24"/>
          <w:szCs w:val="24"/>
        </w:rPr>
        <w:t xml:space="preserve">Thomas Friedrich, </w:t>
      </w:r>
      <w:r w:rsidRPr="009E6995">
        <w:rPr>
          <w:sz w:val="24"/>
          <w:szCs w:val="24"/>
          <w:u w:val="single"/>
        </w:rPr>
        <w:t>Hitler’s Berlin: Abused City</w:t>
      </w:r>
      <w:r>
        <w:rPr>
          <w:sz w:val="24"/>
          <w:szCs w:val="24"/>
        </w:rPr>
        <w:t>, trans. Stewart Spencer (New Haven: Yale University Press, 2012), 217.</w:t>
      </w:r>
    </w:p>
  </w:endnote>
  <w:endnote w:id="22">
    <w:p w:rsidR="00117732" w:rsidRPr="00EF1393" w:rsidRDefault="00117732" w:rsidP="00EF1393">
      <w:pPr>
        <w:pStyle w:val="EndnoteText"/>
        <w:spacing w:line="480" w:lineRule="auto"/>
        <w:rPr>
          <w:sz w:val="24"/>
          <w:szCs w:val="24"/>
        </w:rPr>
      </w:pPr>
      <w:r w:rsidRPr="00EF1393">
        <w:rPr>
          <w:rStyle w:val="EndnoteReference"/>
          <w:sz w:val="24"/>
          <w:szCs w:val="24"/>
        </w:rPr>
        <w:endnoteRef/>
      </w:r>
      <w:r>
        <w:rPr>
          <w:sz w:val="24"/>
          <w:szCs w:val="24"/>
        </w:rPr>
        <w:t xml:space="preserve"> </w:t>
      </w:r>
      <w:r w:rsidRPr="00EF1393">
        <w:rPr>
          <w:sz w:val="24"/>
          <w:szCs w:val="24"/>
        </w:rPr>
        <w:t xml:space="preserve">Reinhold, “Der </w:t>
      </w:r>
      <w:proofErr w:type="spellStart"/>
      <w:r w:rsidRPr="00EF1393">
        <w:rPr>
          <w:sz w:val="24"/>
          <w:szCs w:val="24"/>
        </w:rPr>
        <w:t>Unwiderstehliche</w:t>
      </w:r>
      <w:proofErr w:type="spellEnd"/>
      <w:r w:rsidRPr="00EF1393">
        <w:rPr>
          <w:sz w:val="24"/>
          <w:szCs w:val="24"/>
        </w:rPr>
        <w:t xml:space="preserve">,” </w:t>
      </w:r>
      <w:r w:rsidRPr="00755F9C">
        <w:rPr>
          <w:sz w:val="24"/>
          <w:szCs w:val="24"/>
        </w:rPr>
        <w:t>837-840.</w:t>
      </w:r>
    </w:p>
  </w:endnote>
  <w:endnote w:id="23">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w:t>
      </w:r>
      <w:proofErr w:type="spellStart"/>
      <w:r w:rsidRPr="00EF1393">
        <w:rPr>
          <w:sz w:val="24"/>
          <w:szCs w:val="24"/>
        </w:rPr>
        <w:t>Herz</w:t>
      </w:r>
      <w:proofErr w:type="spellEnd"/>
      <w:r w:rsidRPr="00EF1393">
        <w:rPr>
          <w:sz w:val="24"/>
          <w:szCs w:val="24"/>
        </w:rPr>
        <w:t xml:space="preserve">, </w:t>
      </w:r>
      <w:r w:rsidRPr="00EF1393">
        <w:rPr>
          <w:sz w:val="24"/>
          <w:szCs w:val="24"/>
          <w:u w:val="single"/>
        </w:rPr>
        <w:t>Hoffmann &amp; Hitler</w:t>
      </w:r>
      <w:r w:rsidRPr="00EF1393">
        <w:rPr>
          <w:sz w:val="24"/>
          <w:szCs w:val="24"/>
        </w:rPr>
        <w:t>, 244, 372.</w:t>
      </w:r>
    </w:p>
  </w:endnote>
  <w:endnote w:id="24">
    <w:p w:rsidR="00117732" w:rsidRPr="00EF1393" w:rsidRDefault="00117732" w:rsidP="00EF1393">
      <w:pPr>
        <w:pStyle w:val="EndnoteText"/>
        <w:spacing w:line="480" w:lineRule="auto"/>
        <w:rPr>
          <w:sz w:val="24"/>
          <w:szCs w:val="24"/>
        </w:rPr>
      </w:pPr>
      <w:r w:rsidRPr="00EF1393">
        <w:rPr>
          <w:rStyle w:val="EndnoteReference"/>
          <w:sz w:val="24"/>
          <w:szCs w:val="24"/>
        </w:rPr>
        <w:endnoteRef/>
      </w:r>
      <w:r w:rsidRPr="00EF1393">
        <w:rPr>
          <w:sz w:val="24"/>
          <w:szCs w:val="24"/>
        </w:rPr>
        <w:t xml:space="preserve"> “Speaking of Pictures: </w:t>
      </w:r>
      <w:proofErr w:type="spellStart"/>
      <w:r w:rsidRPr="00EF1393">
        <w:rPr>
          <w:sz w:val="24"/>
          <w:szCs w:val="24"/>
        </w:rPr>
        <w:t>Jugend</w:t>
      </w:r>
      <w:proofErr w:type="spellEnd"/>
      <w:r w:rsidRPr="00EF1393">
        <w:rPr>
          <w:sz w:val="24"/>
          <w:szCs w:val="24"/>
        </w:rPr>
        <w:t xml:space="preserve"> um Hitler,” </w:t>
      </w:r>
      <w:r w:rsidRPr="00EF1393">
        <w:rPr>
          <w:sz w:val="24"/>
          <w:szCs w:val="24"/>
          <w:u w:val="single"/>
        </w:rPr>
        <w:t>Life</w:t>
      </w:r>
      <w:r w:rsidRPr="00EF1393">
        <w:rPr>
          <w:sz w:val="24"/>
          <w:szCs w:val="24"/>
        </w:rPr>
        <w:t xml:space="preserve"> 3, no. 23</w:t>
      </w:r>
      <w:r>
        <w:rPr>
          <w:sz w:val="24"/>
          <w:szCs w:val="24"/>
        </w:rPr>
        <w:t xml:space="preserve"> </w:t>
      </w:r>
      <w:r w:rsidRPr="00EF1393">
        <w:rPr>
          <w:sz w:val="24"/>
          <w:szCs w:val="24"/>
        </w:rPr>
        <w:t>(1937): 6-7, 9.</w:t>
      </w:r>
    </w:p>
  </w:endnote>
  <w:endnote w:id="25">
    <w:p w:rsidR="00DD648A" w:rsidRPr="00ED1906" w:rsidRDefault="00DD648A" w:rsidP="00DD648A">
      <w:pPr>
        <w:pStyle w:val="Heading2"/>
        <w:shd w:val="clear" w:color="auto" w:fill="FFFFFF"/>
        <w:spacing w:before="0" w:beforeAutospacing="0" w:after="0" w:afterAutospacing="0" w:line="480" w:lineRule="auto"/>
        <w:rPr>
          <w:b w:val="0"/>
        </w:rPr>
      </w:pPr>
      <w:r w:rsidRPr="00ED1906">
        <w:rPr>
          <w:rStyle w:val="EndnoteReference"/>
          <w:b w:val="0"/>
          <w:sz w:val="24"/>
          <w:szCs w:val="24"/>
        </w:rPr>
        <w:endnoteRef/>
      </w:r>
      <w:r w:rsidRPr="00ED1906">
        <w:rPr>
          <w:b w:val="0"/>
          <w:sz w:val="24"/>
          <w:szCs w:val="24"/>
        </w:rPr>
        <w:t xml:space="preserve"> Toni McDaniel, “</w:t>
      </w:r>
      <w:r w:rsidRPr="00ED1906">
        <w:rPr>
          <w:b w:val="0"/>
          <w:bCs w:val="0"/>
          <w:color w:val="000000"/>
          <w:sz w:val="24"/>
          <w:szCs w:val="24"/>
        </w:rPr>
        <w:t xml:space="preserve">A ‘Hitler Myth’? American Perception of Adolf Hitler, 1933-1938,” </w:t>
      </w:r>
      <w:r w:rsidRPr="00ED1906">
        <w:rPr>
          <w:b w:val="0"/>
          <w:bCs w:val="0"/>
          <w:color w:val="000000"/>
          <w:sz w:val="24"/>
          <w:szCs w:val="24"/>
          <w:u w:val="single"/>
        </w:rPr>
        <w:t>Journalism History</w:t>
      </w:r>
      <w:r w:rsidRPr="00ED1906">
        <w:rPr>
          <w:b w:val="0"/>
          <w:bCs w:val="0"/>
          <w:color w:val="000000"/>
          <w:sz w:val="24"/>
          <w:szCs w:val="24"/>
        </w:rPr>
        <w:t xml:space="preserve"> 17.3 (1990): 4</w:t>
      </w:r>
      <w:r w:rsidR="00C55E73">
        <w:rPr>
          <w:b w:val="0"/>
          <w:bCs w:val="0"/>
          <w:color w:val="000000"/>
          <w:sz w:val="24"/>
          <w:szCs w:val="24"/>
        </w:rPr>
        <w:t>6</w:t>
      </w:r>
      <w:r w:rsidR="00ED1906" w:rsidRPr="00ED1906">
        <w:rPr>
          <w:b w:val="0"/>
          <w:bCs w:val="0"/>
          <w:color w:val="000000"/>
          <w:sz w:val="24"/>
          <w:szCs w:val="24"/>
        </w:rPr>
        <w:t>-5</w:t>
      </w:r>
      <w:r w:rsidR="00C55E73">
        <w:rPr>
          <w:b w:val="0"/>
          <w:bCs w:val="0"/>
          <w:color w:val="000000"/>
          <w:sz w:val="24"/>
          <w:szCs w:val="24"/>
        </w:rPr>
        <w:t>3</w:t>
      </w:r>
      <w:r w:rsidRPr="00ED1906">
        <w:rPr>
          <w:b w:val="0"/>
          <w:bCs w:val="0"/>
          <w:color w:val="000000"/>
          <w:sz w:val="24"/>
          <w:szCs w:val="24"/>
        </w:rPr>
        <w:t>.</w:t>
      </w:r>
      <w:r w:rsidR="00C6661B">
        <w:rPr>
          <w:b w:val="0"/>
          <w:bCs w:val="0"/>
          <w:color w:val="000000"/>
          <w:sz w:val="24"/>
          <w:szCs w:val="24"/>
        </w:rPr>
        <w:t xml:space="preserve">  On American </w:t>
      </w:r>
      <w:r w:rsidR="005555F7">
        <w:rPr>
          <w:b w:val="0"/>
          <w:bCs w:val="0"/>
          <w:color w:val="000000"/>
          <w:sz w:val="24"/>
          <w:szCs w:val="24"/>
        </w:rPr>
        <w:t>views</w:t>
      </w:r>
      <w:r w:rsidR="00C6661B">
        <w:rPr>
          <w:b w:val="0"/>
          <w:bCs w:val="0"/>
          <w:color w:val="000000"/>
          <w:sz w:val="24"/>
          <w:szCs w:val="24"/>
        </w:rPr>
        <w:t xml:space="preserve"> of the Nazi regime, see also Michaela </w:t>
      </w:r>
      <w:proofErr w:type="spellStart"/>
      <w:r w:rsidR="00C6661B">
        <w:rPr>
          <w:b w:val="0"/>
          <w:bCs w:val="0"/>
          <w:color w:val="000000"/>
          <w:sz w:val="24"/>
          <w:szCs w:val="24"/>
        </w:rPr>
        <w:t>Hoenicke</w:t>
      </w:r>
      <w:proofErr w:type="spellEnd"/>
      <w:r w:rsidR="00C6661B">
        <w:rPr>
          <w:b w:val="0"/>
          <w:bCs w:val="0"/>
          <w:color w:val="000000"/>
          <w:sz w:val="24"/>
          <w:szCs w:val="24"/>
        </w:rPr>
        <w:t xml:space="preserve"> Moore, </w:t>
      </w:r>
      <w:r w:rsidR="00C6661B" w:rsidRPr="00C6661B">
        <w:rPr>
          <w:b w:val="0"/>
          <w:bCs w:val="0"/>
          <w:color w:val="000000"/>
          <w:sz w:val="24"/>
          <w:szCs w:val="24"/>
          <w:u w:val="single"/>
        </w:rPr>
        <w:t>Know Your Enemy: The American Debate on Nazism, 1933-1945</w:t>
      </w:r>
      <w:r w:rsidR="00C6661B">
        <w:rPr>
          <w:b w:val="0"/>
          <w:bCs w:val="0"/>
          <w:color w:val="000000"/>
          <w:sz w:val="24"/>
          <w:szCs w:val="24"/>
        </w:rPr>
        <w:t xml:space="preserve"> (New York: Cambridge, 2010).</w:t>
      </w:r>
    </w:p>
  </w:endnote>
  <w:endnote w:id="26">
    <w:p w:rsidR="00D73425" w:rsidRPr="00EF1393" w:rsidRDefault="00D73425" w:rsidP="00D73425">
      <w:pPr>
        <w:pStyle w:val="EndnoteText"/>
        <w:spacing w:line="480" w:lineRule="auto"/>
        <w:rPr>
          <w:sz w:val="24"/>
          <w:szCs w:val="24"/>
        </w:rPr>
      </w:pPr>
      <w:r w:rsidRPr="00ED1906">
        <w:rPr>
          <w:rStyle w:val="EndnoteReference"/>
          <w:sz w:val="24"/>
          <w:szCs w:val="24"/>
        </w:rPr>
        <w:endnoteRef/>
      </w:r>
      <w:r w:rsidRPr="00ED1906">
        <w:rPr>
          <w:sz w:val="24"/>
          <w:szCs w:val="24"/>
        </w:rPr>
        <w:t xml:space="preserve"> Arthur </w:t>
      </w:r>
      <w:proofErr w:type="spellStart"/>
      <w:r w:rsidRPr="00ED1906">
        <w:rPr>
          <w:sz w:val="24"/>
          <w:szCs w:val="24"/>
        </w:rPr>
        <w:t>Ploch</w:t>
      </w:r>
      <w:proofErr w:type="spellEnd"/>
      <w:r w:rsidRPr="00ED1906">
        <w:rPr>
          <w:sz w:val="24"/>
          <w:szCs w:val="24"/>
        </w:rPr>
        <w:t xml:space="preserve">, “Das </w:t>
      </w:r>
      <w:proofErr w:type="spellStart"/>
      <w:r w:rsidRPr="00ED1906">
        <w:rPr>
          <w:sz w:val="24"/>
          <w:szCs w:val="24"/>
        </w:rPr>
        <w:t>Bild</w:t>
      </w:r>
      <w:proofErr w:type="spellEnd"/>
      <w:r w:rsidRPr="00ED1906">
        <w:rPr>
          <w:sz w:val="24"/>
          <w:szCs w:val="24"/>
        </w:rPr>
        <w:t xml:space="preserve"> </w:t>
      </w:r>
      <w:proofErr w:type="spellStart"/>
      <w:r w:rsidRPr="00ED1906">
        <w:rPr>
          <w:sz w:val="24"/>
          <w:szCs w:val="24"/>
        </w:rPr>
        <w:t>als</w:t>
      </w:r>
      <w:proofErr w:type="spellEnd"/>
      <w:r w:rsidRPr="00ED1906">
        <w:rPr>
          <w:sz w:val="24"/>
          <w:szCs w:val="24"/>
        </w:rPr>
        <w:t xml:space="preserve"> Ware,” </w:t>
      </w:r>
      <w:r w:rsidRPr="00ED1906">
        <w:rPr>
          <w:sz w:val="24"/>
          <w:szCs w:val="24"/>
          <w:u w:val="single"/>
        </w:rPr>
        <w:t xml:space="preserve">Deutsche </w:t>
      </w:r>
      <w:proofErr w:type="spellStart"/>
      <w:r w:rsidRPr="00ED1906">
        <w:rPr>
          <w:sz w:val="24"/>
          <w:szCs w:val="24"/>
          <w:u w:val="single"/>
        </w:rPr>
        <w:t>Presse</w:t>
      </w:r>
      <w:proofErr w:type="spellEnd"/>
      <w:r w:rsidRPr="00ED1906">
        <w:rPr>
          <w:sz w:val="24"/>
          <w:szCs w:val="24"/>
        </w:rPr>
        <w:t xml:space="preserve"> 24, no.17 (1934):</w:t>
      </w:r>
      <w:r>
        <w:rPr>
          <w:sz w:val="24"/>
          <w:szCs w:val="24"/>
        </w:rPr>
        <w:t xml:space="preserve"> </w:t>
      </w:r>
      <w:r w:rsidRPr="00ED1906">
        <w:rPr>
          <w:sz w:val="24"/>
          <w:szCs w:val="24"/>
        </w:rPr>
        <w:t>8</w:t>
      </w:r>
      <w:r>
        <w:rPr>
          <w:sz w:val="24"/>
          <w:szCs w:val="24"/>
        </w:rPr>
        <w:t>, 12</w:t>
      </w:r>
      <w:r w:rsidRPr="00ED1906">
        <w:rPr>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0855451"/>
      <w:docPartObj>
        <w:docPartGallery w:val="Page Numbers (Bottom of Page)"/>
        <w:docPartUnique/>
      </w:docPartObj>
    </w:sdtPr>
    <w:sdtEndPr>
      <w:rPr>
        <w:noProof/>
      </w:rPr>
    </w:sdtEndPr>
    <w:sdtContent>
      <w:p w:rsidR="00117732" w:rsidRDefault="00117732">
        <w:pPr>
          <w:pStyle w:val="Footer"/>
          <w:jc w:val="center"/>
        </w:pPr>
        <w:r>
          <w:fldChar w:fldCharType="begin"/>
        </w:r>
        <w:r>
          <w:instrText xml:space="preserve"> PAGE   \* MERGEFORMAT </w:instrText>
        </w:r>
        <w:r>
          <w:fldChar w:fldCharType="separate"/>
        </w:r>
        <w:r w:rsidR="008B5FC3">
          <w:rPr>
            <w:noProof/>
          </w:rPr>
          <w:t>190</w:t>
        </w:r>
        <w:r>
          <w:rPr>
            <w:noProof/>
          </w:rPr>
          <w:fldChar w:fldCharType="end"/>
        </w:r>
      </w:p>
    </w:sdtContent>
  </w:sdt>
  <w:p w:rsidR="00117732" w:rsidRDefault="001177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3227916"/>
      <w:docPartObj>
        <w:docPartGallery w:val="Page Numbers (Bottom of Page)"/>
        <w:docPartUnique/>
      </w:docPartObj>
    </w:sdtPr>
    <w:sdtEndPr>
      <w:rPr>
        <w:noProof/>
      </w:rPr>
    </w:sdtEndPr>
    <w:sdtContent>
      <w:p w:rsidR="00117732" w:rsidRDefault="00117732">
        <w:pPr>
          <w:pStyle w:val="Footer"/>
          <w:jc w:val="center"/>
        </w:pPr>
        <w:r>
          <w:fldChar w:fldCharType="begin"/>
        </w:r>
        <w:r>
          <w:instrText xml:space="preserve"> PAGE   \* MERGEFORMAT </w:instrText>
        </w:r>
        <w:r>
          <w:fldChar w:fldCharType="separate"/>
        </w:r>
        <w:r w:rsidR="008B5FC3">
          <w:rPr>
            <w:noProof/>
          </w:rPr>
          <w:t>189</w:t>
        </w:r>
        <w:r>
          <w:rPr>
            <w:noProof/>
          </w:rPr>
          <w:fldChar w:fldCharType="end"/>
        </w:r>
      </w:p>
    </w:sdtContent>
  </w:sdt>
  <w:p w:rsidR="00117732" w:rsidRDefault="001177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1DA" w:rsidRDefault="00C141DA" w:rsidP="00F02095">
      <w:pPr>
        <w:spacing w:after="0" w:line="240" w:lineRule="auto"/>
      </w:pPr>
      <w:r>
        <w:separator/>
      </w:r>
    </w:p>
  </w:footnote>
  <w:footnote w:type="continuationSeparator" w:id="0">
    <w:p w:rsidR="00C141DA" w:rsidRDefault="00C141DA" w:rsidP="00F020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732" w:rsidRPr="000F3500" w:rsidDel="008B5FC3" w:rsidRDefault="00117732" w:rsidP="00EE3784">
    <w:pPr>
      <w:spacing w:after="0" w:line="480" w:lineRule="auto"/>
      <w:jc w:val="center"/>
      <w:rPr>
        <w:rFonts w:cs="Times New Roman"/>
        <w:szCs w:val="24"/>
      </w:rPr>
    </w:pPr>
    <w:moveFromRangeStart w:id="13" w:author="Weinreb, Jenya" w:date="2014-07-29T12:03:00Z" w:name="move394398729"/>
    <w:moveFrom w:id="14" w:author="Weinreb, Jenya" w:date="2014-07-29T12:03:00Z">
      <w:r w:rsidDel="008B5FC3">
        <w:rPr>
          <w:rFonts w:cs="Times New Roman"/>
          <w:szCs w:val="24"/>
        </w:rPr>
        <w:t>Chapter 6</w:t>
      </w:r>
    </w:moveFrom>
  </w:p>
  <w:p w:rsidR="00117732" w:rsidRPr="00F02095" w:rsidRDefault="00117732" w:rsidP="00EE3784">
    <w:pPr>
      <w:spacing w:after="0" w:line="480" w:lineRule="auto"/>
      <w:jc w:val="center"/>
    </w:pPr>
    <w:moveFrom w:id="15" w:author="Weinreb, Jenya" w:date="2014-07-29T12:03:00Z">
      <w:r w:rsidDel="008B5FC3">
        <w:rPr>
          <w:rFonts w:cs="Times New Roman"/>
          <w:szCs w:val="24"/>
        </w:rPr>
        <w:t>Campaign Politics and the Invention of the Private Hitler</w:t>
      </w:r>
    </w:moveFrom>
    <w:moveFromRangeEnd w:id="1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095"/>
    <w:rsid w:val="0000023C"/>
    <w:rsid w:val="00011E40"/>
    <w:rsid w:val="0001402A"/>
    <w:rsid w:val="000177BD"/>
    <w:rsid w:val="0003173C"/>
    <w:rsid w:val="00041832"/>
    <w:rsid w:val="00042790"/>
    <w:rsid w:val="00044812"/>
    <w:rsid w:val="000457EB"/>
    <w:rsid w:val="00046C18"/>
    <w:rsid w:val="00050FAB"/>
    <w:rsid w:val="00051CA7"/>
    <w:rsid w:val="00054DFA"/>
    <w:rsid w:val="00060045"/>
    <w:rsid w:val="000619BD"/>
    <w:rsid w:val="00065561"/>
    <w:rsid w:val="0006623F"/>
    <w:rsid w:val="00066483"/>
    <w:rsid w:val="00073520"/>
    <w:rsid w:val="00081A19"/>
    <w:rsid w:val="00090990"/>
    <w:rsid w:val="00093BA8"/>
    <w:rsid w:val="00095AC9"/>
    <w:rsid w:val="00096199"/>
    <w:rsid w:val="000A022C"/>
    <w:rsid w:val="000A1968"/>
    <w:rsid w:val="000A19C9"/>
    <w:rsid w:val="000A2A42"/>
    <w:rsid w:val="000A3000"/>
    <w:rsid w:val="000A7234"/>
    <w:rsid w:val="000B44C7"/>
    <w:rsid w:val="000B6804"/>
    <w:rsid w:val="000C2853"/>
    <w:rsid w:val="000D28F0"/>
    <w:rsid w:val="000E0939"/>
    <w:rsid w:val="000E324D"/>
    <w:rsid w:val="000F514B"/>
    <w:rsid w:val="000F56A3"/>
    <w:rsid w:val="000F62E8"/>
    <w:rsid w:val="00112C2E"/>
    <w:rsid w:val="001136BF"/>
    <w:rsid w:val="00117732"/>
    <w:rsid w:val="0012122B"/>
    <w:rsid w:val="00121EC7"/>
    <w:rsid w:val="00126F9A"/>
    <w:rsid w:val="001275E6"/>
    <w:rsid w:val="00131094"/>
    <w:rsid w:val="00135006"/>
    <w:rsid w:val="00135CBE"/>
    <w:rsid w:val="00140856"/>
    <w:rsid w:val="001421B6"/>
    <w:rsid w:val="00142A50"/>
    <w:rsid w:val="001463F1"/>
    <w:rsid w:val="001864FE"/>
    <w:rsid w:val="00192CA6"/>
    <w:rsid w:val="001952CD"/>
    <w:rsid w:val="001953B5"/>
    <w:rsid w:val="00195F1D"/>
    <w:rsid w:val="001A495E"/>
    <w:rsid w:val="001A4F4E"/>
    <w:rsid w:val="001A6EE9"/>
    <w:rsid w:val="001B4FF4"/>
    <w:rsid w:val="001B5DC8"/>
    <w:rsid w:val="001B77B5"/>
    <w:rsid w:val="001C20C9"/>
    <w:rsid w:val="001C2F50"/>
    <w:rsid w:val="001C477B"/>
    <w:rsid w:val="001C795D"/>
    <w:rsid w:val="001D62A7"/>
    <w:rsid w:val="001E0AC4"/>
    <w:rsid w:val="001E17AC"/>
    <w:rsid w:val="001E3DE8"/>
    <w:rsid w:val="001E56E5"/>
    <w:rsid w:val="001E7EF9"/>
    <w:rsid w:val="001F6C37"/>
    <w:rsid w:val="0021189B"/>
    <w:rsid w:val="00212B6E"/>
    <w:rsid w:val="00215A72"/>
    <w:rsid w:val="002179AC"/>
    <w:rsid w:val="00217A4C"/>
    <w:rsid w:val="00220914"/>
    <w:rsid w:val="00223643"/>
    <w:rsid w:val="00223E12"/>
    <w:rsid w:val="00236FDE"/>
    <w:rsid w:val="00242EB2"/>
    <w:rsid w:val="00245BFB"/>
    <w:rsid w:val="002535E9"/>
    <w:rsid w:val="00254ADA"/>
    <w:rsid w:val="002623BE"/>
    <w:rsid w:val="002642CF"/>
    <w:rsid w:val="0026628E"/>
    <w:rsid w:val="0027095D"/>
    <w:rsid w:val="00275277"/>
    <w:rsid w:val="002803A7"/>
    <w:rsid w:val="00282C29"/>
    <w:rsid w:val="00285063"/>
    <w:rsid w:val="00287457"/>
    <w:rsid w:val="0029718A"/>
    <w:rsid w:val="002A1186"/>
    <w:rsid w:val="002A3E2F"/>
    <w:rsid w:val="002A4828"/>
    <w:rsid w:val="002B1F10"/>
    <w:rsid w:val="002B3485"/>
    <w:rsid w:val="002C0B0C"/>
    <w:rsid w:val="002C0F82"/>
    <w:rsid w:val="002C6BFD"/>
    <w:rsid w:val="002D0CDC"/>
    <w:rsid w:val="002D1BB7"/>
    <w:rsid w:val="002E08DC"/>
    <w:rsid w:val="002F0F35"/>
    <w:rsid w:val="002F502A"/>
    <w:rsid w:val="0031046E"/>
    <w:rsid w:val="00311B9B"/>
    <w:rsid w:val="00312E39"/>
    <w:rsid w:val="0031472B"/>
    <w:rsid w:val="0032613D"/>
    <w:rsid w:val="003308FD"/>
    <w:rsid w:val="00331D94"/>
    <w:rsid w:val="0034249A"/>
    <w:rsid w:val="00342740"/>
    <w:rsid w:val="0034655C"/>
    <w:rsid w:val="003525D8"/>
    <w:rsid w:val="003536BF"/>
    <w:rsid w:val="0035651B"/>
    <w:rsid w:val="00362CA8"/>
    <w:rsid w:val="00366F4D"/>
    <w:rsid w:val="00373487"/>
    <w:rsid w:val="00374160"/>
    <w:rsid w:val="00377380"/>
    <w:rsid w:val="00386BC9"/>
    <w:rsid w:val="003916AB"/>
    <w:rsid w:val="003A1E4F"/>
    <w:rsid w:val="003A2076"/>
    <w:rsid w:val="003A25D1"/>
    <w:rsid w:val="003A44B2"/>
    <w:rsid w:val="003A52AB"/>
    <w:rsid w:val="003B0B9A"/>
    <w:rsid w:val="003B3287"/>
    <w:rsid w:val="003B4E75"/>
    <w:rsid w:val="003B675E"/>
    <w:rsid w:val="003B79D4"/>
    <w:rsid w:val="003C1299"/>
    <w:rsid w:val="003D5439"/>
    <w:rsid w:val="003E248A"/>
    <w:rsid w:val="003F205C"/>
    <w:rsid w:val="004069A0"/>
    <w:rsid w:val="00406D40"/>
    <w:rsid w:val="00421BE9"/>
    <w:rsid w:val="004225FB"/>
    <w:rsid w:val="004252A3"/>
    <w:rsid w:val="0043376A"/>
    <w:rsid w:val="00440C17"/>
    <w:rsid w:val="004421E2"/>
    <w:rsid w:val="004443FC"/>
    <w:rsid w:val="004453D5"/>
    <w:rsid w:val="00445879"/>
    <w:rsid w:val="00446C0A"/>
    <w:rsid w:val="00450A1A"/>
    <w:rsid w:val="00461E09"/>
    <w:rsid w:val="00463484"/>
    <w:rsid w:val="0046676D"/>
    <w:rsid w:val="00467CFF"/>
    <w:rsid w:val="00470EED"/>
    <w:rsid w:val="0047167F"/>
    <w:rsid w:val="0048472A"/>
    <w:rsid w:val="004847A8"/>
    <w:rsid w:val="00485A73"/>
    <w:rsid w:val="00492E5C"/>
    <w:rsid w:val="004942A9"/>
    <w:rsid w:val="004954E2"/>
    <w:rsid w:val="004A05B5"/>
    <w:rsid w:val="004A24DD"/>
    <w:rsid w:val="004A5C17"/>
    <w:rsid w:val="004A7305"/>
    <w:rsid w:val="004B147A"/>
    <w:rsid w:val="004B2064"/>
    <w:rsid w:val="004C239E"/>
    <w:rsid w:val="004C581D"/>
    <w:rsid w:val="004D57A8"/>
    <w:rsid w:val="004D5845"/>
    <w:rsid w:val="004D6A29"/>
    <w:rsid w:val="004E3EA5"/>
    <w:rsid w:val="004E599A"/>
    <w:rsid w:val="004F408D"/>
    <w:rsid w:val="004F4FEF"/>
    <w:rsid w:val="004F653B"/>
    <w:rsid w:val="00504BEF"/>
    <w:rsid w:val="00512DAC"/>
    <w:rsid w:val="0051416B"/>
    <w:rsid w:val="005155A2"/>
    <w:rsid w:val="005220F0"/>
    <w:rsid w:val="005248F5"/>
    <w:rsid w:val="00530CEC"/>
    <w:rsid w:val="005316F4"/>
    <w:rsid w:val="00533C72"/>
    <w:rsid w:val="00540C90"/>
    <w:rsid w:val="00545E9D"/>
    <w:rsid w:val="00547440"/>
    <w:rsid w:val="0055317A"/>
    <w:rsid w:val="0055441F"/>
    <w:rsid w:val="005555F7"/>
    <w:rsid w:val="00557A50"/>
    <w:rsid w:val="00566AB4"/>
    <w:rsid w:val="005742DD"/>
    <w:rsid w:val="00576B7F"/>
    <w:rsid w:val="005773C8"/>
    <w:rsid w:val="00577B88"/>
    <w:rsid w:val="0058135D"/>
    <w:rsid w:val="00581F1F"/>
    <w:rsid w:val="00584A87"/>
    <w:rsid w:val="005911EF"/>
    <w:rsid w:val="00592BB4"/>
    <w:rsid w:val="0059333C"/>
    <w:rsid w:val="005B5F02"/>
    <w:rsid w:val="005C7E76"/>
    <w:rsid w:val="005D1253"/>
    <w:rsid w:val="005D2412"/>
    <w:rsid w:val="005E042C"/>
    <w:rsid w:val="005E1020"/>
    <w:rsid w:val="005E2217"/>
    <w:rsid w:val="005E7D0F"/>
    <w:rsid w:val="005F1733"/>
    <w:rsid w:val="005F642C"/>
    <w:rsid w:val="00611EAF"/>
    <w:rsid w:val="00615334"/>
    <w:rsid w:val="00615B47"/>
    <w:rsid w:val="00623893"/>
    <w:rsid w:val="00627E02"/>
    <w:rsid w:val="00631256"/>
    <w:rsid w:val="006409F7"/>
    <w:rsid w:val="00644228"/>
    <w:rsid w:val="006445DC"/>
    <w:rsid w:val="00647A00"/>
    <w:rsid w:val="006532B7"/>
    <w:rsid w:val="006544DF"/>
    <w:rsid w:val="00654B96"/>
    <w:rsid w:val="00655B7F"/>
    <w:rsid w:val="006560EC"/>
    <w:rsid w:val="006614CF"/>
    <w:rsid w:val="00664531"/>
    <w:rsid w:val="006712C3"/>
    <w:rsid w:val="00671916"/>
    <w:rsid w:val="006819DE"/>
    <w:rsid w:val="00681AE3"/>
    <w:rsid w:val="00682725"/>
    <w:rsid w:val="00695D9A"/>
    <w:rsid w:val="006A4CE5"/>
    <w:rsid w:val="006A5EAF"/>
    <w:rsid w:val="006A6033"/>
    <w:rsid w:val="006B0366"/>
    <w:rsid w:val="006B2D48"/>
    <w:rsid w:val="006B52B9"/>
    <w:rsid w:val="006C67B2"/>
    <w:rsid w:val="006C6EF6"/>
    <w:rsid w:val="006E730C"/>
    <w:rsid w:val="006E76F9"/>
    <w:rsid w:val="006F3683"/>
    <w:rsid w:val="006F750F"/>
    <w:rsid w:val="00700786"/>
    <w:rsid w:val="00701B0A"/>
    <w:rsid w:val="00704F80"/>
    <w:rsid w:val="0070724D"/>
    <w:rsid w:val="00707F29"/>
    <w:rsid w:val="0071326E"/>
    <w:rsid w:val="0071448A"/>
    <w:rsid w:val="00716A50"/>
    <w:rsid w:val="0072195C"/>
    <w:rsid w:val="00724274"/>
    <w:rsid w:val="00724A73"/>
    <w:rsid w:val="00731C5C"/>
    <w:rsid w:val="007427FB"/>
    <w:rsid w:val="00746C38"/>
    <w:rsid w:val="00753B9B"/>
    <w:rsid w:val="00755F9C"/>
    <w:rsid w:val="00767831"/>
    <w:rsid w:val="00774ED2"/>
    <w:rsid w:val="007776DD"/>
    <w:rsid w:val="00782AF9"/>
    <w:rsid w:val="00787DCA"/>
    <w:rsid w:val="00793A70"/>
    <w:rsid w:val="007A7FA5"/>
    <w:rsid w:val="007B3285"/>
    <w:rsid w:val="007B7EB8"/>
    <w:rsid w:val="007C1461"/>
    <w:rsid w:val="007C1963"/>
    <w:rsid w:val="007C3DBE"/>
    <w:rsid w:val="007D3277"/>
    <w:rsid w:val="007D50EB"/>
    <w:rsid w:val="007E140C"/>
    <w:rsid w:val="007E1C9A"/>
    <w:rsid w:val="007E7445"/>
    <w:rsid w:val="007F1D44"/>
    <w:rsid w:val="00801B58"/>
    <w:rsid w:val="008056F3"/>
    <w:rsid w:val="00811C3F"/>
    <w:rsid w:val="00812253"/>
    <w:rsid w:val="008123B2"/>
    <w:rsid w:val="008149D9"/>
    <w:rsid w:val="008154CF"/>
    <w:rsid w:val="00822563"/>
    <w:rsid w:val="0082290E"/>
    <w:rsid w:val="008240C1"/>
    <w:rsid w:val="00831653"/>
    <w:rsid w:val="00831786"/>
    <w:rsid w:val="008324C0"/>
    <w:rsid w:val="00834F41"/>
    <w:rsid w:val="00847964"/>
    <w:rsid w:val="00850A17"/>
    <w:rsid w:val="00856135"/>
    <w:rsid w:val="00861429"/>
    <w:rsid w:val="008778FF"/>
    <w:rsid w:val="008816AF"/>
    <w:rsid w:val="00882F9A"/>
    <w:rsid w:val="008960EA"/>
    <w:rsid w:val="008A1359"/>
    <w:rsid w:val="008A3AF1"/>
    <w:rsid w:val="008A3C2F"/>
    <w:rsid w:val="008A7AD1"/>
    <w:rsid w:val="008B2034"/>
    <w:rsid w:val="008B2A6C"/>
    <w:rsid w:val="008B2FD5"/>
    <w:rsid w:val="008B5A31"/>
    <w:rsid w:val="008B5FC3"/>
    <w:rsid w:val="008C506C"/>
    <w:rsid w:val="008C6B11"/>
    <w:rsid w:val="008D4602"/>
    <w:rsid w:val="008E53F1"/>
    <w:rsid w:val="008F61D3"/>
    <w:rsid w:val="0090517C"/>
    <w:rsid w:val="00905A51"/>
    <w:rsid w:val="00905E63"/>
    <w:rsid w:val="00910018"/>
    <w:rsid w:val="009161CA"/>
    <w:rsid w:val="00920999"/>
    <w:rsid w:val="009215CC"/>
    <w:rsid w:val="00921A48"/>
    <w:rsid w:val="00924F4B"/>
    <w:rsid w:val="00925CE2"/>
    <w:rsid w:val="00925EE9"/>
    <w:rsid w:val="00926223"/>
    <w:rsid w:val="009266B2"/>
    <w:rsid w:val="009362CF"/>
    <w:rsid w:val="00940411"/>
    <w:rsid w:val="00942160"/>
    <w:rsid w:val="00946281"/>
    <w:rsid w:val="0095692D"/>
    <w:rsid w:val="00957110"/>
    <w:rsid w:val="00964829"/>
    <w:rsid w:val="00967191"/>
    <w:rsid w:val="009735B6"/>
    <w:rsid w:val="00973790"/>
    <w:rsid w:val="009749AD"/>
    <w:rsid w:val="00977F93"/>
    <w:rsid w:val="009831C8"/>
    <w:rsid w:val="00993688"/>
    <w:rsid w:val="009A1F44"/>
    <w:rsid w:val="009A44D7"/>
    <w:rsid w:val="009A5F62"/>
    <w:rsid w:val="009A62B1"/>
    <w:rsid w:val="009B1C01"/>
    <w:rsid w:val="009B24C6"/>
    <w:rsid w:val="009C626D"/>
    <w:rsid w:val="009C6C59"/>
    <w:rsid w:val="009C6C8E"/>
    <w:rsid w:val="009D1BE0"/>
    <w:rsid w:val="009D4D5F"/>
    <w:rsid w:val="009D5327"/>
    <w:rsid w:val="009D65B0"/>
    <w:rsid w:val="009D6A5C"/>
    <w:rsid w:val="009D7780"/>
    <w:rsid w:val="009E112C"/>
    <w:rsid w:val="009E22DA"/>
    <w:rsid w:val="009E451E"/>
    <w:rsid w:val="009E477F"/>
    <w:rsid w:val="009E640C"/>
    <w:rsid w:val="009E6995"/>
    <w:rsid w:val="009F23EB"/>
    <w:rsid w:val="009F24E5"/>
    <w:rsid w:val="009F3144"/>
    <w:rsid w:val="00A019C6"/>
    <w:rsid w:val="00A02518"/>
    <w:rsid w:val="00A16169"/>
    <w:rsid w:val="00A31907"/>
    <w:rsid w:val="00A33888"/>
    <w:rsid w:val="00A37D36"/>
    <w:rsid w:val="00A419A0"/>
    <w:rsid w:val="00A54523"/>
    <w:rsid w:val="00A65874"/>
    <w:rsid w:val="00A67701"/>
    <w:rsid w:val="00A7177C"/>
    <w:rsid w:val="00A71C52"/>
    <w:rsid w:val="00A753BB"/>
    <w:rsid w:val="00A76C7A"/>
    <w:rsid w:val="00A81A7D"/>
    <w:rsid w:val="00A83AF8"/>
    <w:rsid w:val="00A845AF"/>
    <w:rsid w:val="00A85625"/>
    <w:rsid w:val="00A86C1C"/>
    <w:rsid w:val="00A90D5C"/>
    <w:rsid w:val="00AA6EF1"/>
    <w:rsid w:val="00AB49D4"/>
    <w:rsid w:val="00AB4F62"/>
    <w:rsid w:val="00AB5F85"/>
    <w:rsid w:val="00AC298B"/>
    <w:rsid w:val="00AC2FE8"/>
    <w:rsid w:val="00AD3B0E"/>
    <w:rsid w:val="00AD68D0"/>
    <w:rsid w:val="00AD6C25"/>
    <w:rsid w:val="00AD7E4E"/>
    <w:rsid w:val="00AE3C1F"/>
    <w:rsid w:val="00AE4B59"/>
    <w:rsid w:val="00AE5024"/>
    <w:rsid w:val="00AE599D"/>
    <w:rsid w:val="00AE6290"/>
    <w:rsid w:val="00AE66EB"/>
    <w:rsid w:val="00AF0F92"/>
    <w:rsid w:val="00AF23D6"/>
    <w:rsid w:val="00AF5E89"/>
    <w:rsid w:val="00AF654A"/>
    <w:rsid w:val="00AF6957"/>
    <w:rsid w:val="00B02964"/>
    <w:rsid w:val="00B119C8"/>
    <w:rsid w:val="00B211CA"/>
    <w:rsid w:val="00B2553C"/>
    <w:rsid w:val="00B26B09"/>
    <w:rsid w:val="00B3316F"/>
    <w:rsid w:val="00B3474D"/>
    <w:rsid w:val="00B3614A"/>
    <w:rsid w:val="00B368CD"/>
    <w:rsid w:val="00B459B8"/>
    <w:rsid w:val="00B45F5C"/>
    <w:rsid w:val="00B46162"/>
    <w:rsid w:val="00B50D20"/>
    <w:rsid w:val="00B51206"/>
    <w:rsid w:val="00B51415"/>
    <w:rsid w:val="00B534DD"/>
    <w:rsid w:val="00B57912"/>
    <w:rsid w:val="00B57D99"/>
    <w:rsid w:val="00B62829"/>
    <w:rsid w:val="00B63DFF"/>
    <w:rsid w:val="00B66CA7"/>
    <w:rsid w:val="00B709F4"/>
    <w:rsid w:val="00B7452E"/>
    <w:rsid w:val="00B75794"/>
    <w:rsid w:val="00B7592F"/>
    <w:rsid w:val="00B8182E"/>
    <w:rsid w:val="00B84170"/>
    <w:rsid w:val="00B8731C"/>
    <w:rsid w:val="00BA0650"/>
    <w:rsid w:val="00BA41B8"/>
    <w:rsid w:val="00BA4EA3"/>
    <w:rsid w:val="00BA4F82"/>
    <w:rsid w:val="00BA7395"/>
    <w:rsid w:val="00BB37CE"/>
    <w:rsid w:val="00BB7991"/>
    <w:rsid w:val="00BC108B"/>
    <w:rsid w:val="00BC11B3"/>
    <w:rsid w:val="00BC524E"/>
    <w:rsid w:val="00BC5607"/>
    <w:rsid w:val="00BD35A6"/>
    <w:rsid w:val="00BD5B5F"/>
    <w:rsid w:val="00BD6EA2"/>
    <w:rsid w:val="00BE2A37"/>
    <w:rsid w:val="00BE36A0"/>
    <w:rsid w:val="00BF1F39"/>
    <w:rsid w:val="00BF3259"/>
    <w:rsid w:val="00C04E9F"/>
    <w:rsid w:val="00C06002"/>
    <w:rsid w:val="00C11765"/>
    <w:rsid w:val="00C117F4"/>
    <w:rsid w:val="00C141DA"/>
    <w:rsid w:val="00C15133"/>
    <w:rsid w:val="00C33A8C"/>
    <w:rsid w:val="00C403D8"/>
    <w:rsid w:val="00C55E73"/>
    <w:rsid w:val="00C6661B"/>
    <w:rsid w:val="00C71865"/>
    <w:rsid w:val="00C8407E"/>
    <w:rsid w:val="00C90134"/>
    <w:rsid w:val="00C90F6C"/>
    <w:rsid w:val="00CA2A55"/>
    <w:rsid w:val="00CB481B"/>
    <w:rsid w:val="00CB6514"/>
    <w:rsid w:val="00CB6889"/>
    <w:rsid w:val="00CC2BC8"/>
    <w:rsid w:val="00CC5B3B"/>
    <w:rsid w:val="00CF1CEF"/>
    <w:rsid w:val="00D07CC4"/>
    <w:rsid w:val="00D10C3A"/>
    <w:rsid w:val="00D14E77"/>
    <w:rsid w:val="00D1525A"/>
    <w:rsid w:val="00D25D62"/>
    <w:rsid w:val="00D31D36"/>
    <w:rsid w:val="00D505E6"/>
    <w:rsid w:val="00D52E1E"/>
    <w:rsid w:val="00D55926"/>
    <w:rsid w:val="00D55C54"/>
    <w:rsid w:val="00D60DBD"/>
    <w:rsid w:val="00D6439B"/>
    <w:rsid w:val="00D70741"/>
    <w:rsid w:val="00D73425"/>
    <w:rsid w:val="00D8082D"/>
    <w:rsid w:val="00D84542"/>
    <w:rsid w:val="00D858DC"/>
    <w:rsid w:val="00D85A76"/>
    <w:rsid w:val="00D93C35"/>
    <w:rsid w:val="00D93F5F"/>
    <w:rsid w:val="00D954DB"/>
    <w:rsid w:val="00DB0017"/>
    <w:rsid w:val="00DB14EA"/>
    <w:rsid w:val="00DB45C9"/>
    <w:rsid w:val="00DB48F7"/>
    <w:rsid w:val="00DC2885"/>
    <w:rsid w:val="00DD0395"/>
    <w:rsid w:val="00DD21BB"/>
    <w:rsid w:val="00DD62D5"/>
    <w:rsid w:val="00DD648A"/>
    <w:rsid w:val="00DE04FA"/>
    <w:rsid w:val="00DE0838"/>
    <w:rsid w:val="00DE4364"/>
    <w:rsid w:val="00DE63EF"/>
    <w:rsid w:val="00DE6C81"/>
    <w:rsid w:val="00E00332"/>
    <w:rsid w:val="00E0044C"/>
    <w:rsid w:val="00E01AFC"/>
    <w:rsid w:val="00E04AD6"/>
    <w:rsid w:val="00E06C6B"/>
    <w:rsid w:val="00E0776F"/>
    <w:rsid w:val="00E1299D"/>
    <w:rsid w:val="00E15391"/>
    <w:rsid w:val="00E15C22"/>
    <w:rsid w:val="00E2063D"/>
    <w:rsid w:val="00E3060C"/>
    <w:rsid w:val="00E37285"/>
    <w:rsid w:val="00E415E6"/>
    <w:rsid w:val="00E4607F"/>
    <w:rsid w:val="00E50F5F"/>
    <w:rsid w:val="00E5157E"/>
    <w:rsid w:val="00E539E7"/>
    <w:rsid w:val="00E54A7F"/>
    <w:rsid w:val="00E54B54"/>
    <w:rsid w:val="00E55E55"/>
    <w:rsid w:val="00E70139"/>
    <w:rsid w:val="00E7540B"/>
    <w:rsid w:val="00E81A56"/>
    <w:rsid w:val="00E834B1"/>
    <w:rsid w:val="00E844BB"/>
    <w:rsid w:val="00E8507B"/>
    <w:rsid w:val="00E86C69"/>
    <w:rsid w:val="00E94D97"/>
    <w:rsid w:val="00EA068F"/>
    <w:rsid w:val="00EA0E34"/>
    <w:rsid w:val="00EA23F8"/>
    <w:rsid w:val="00EA3118"/>
    <w:rsid w:val="00EA67A3"/>
    <w:rsid w:val="00EA7211"/>
    <w:rsid w:val="00EB174C"/>
    <w:rsid w:val="00EC0955"/>
    <w:rsid w:val="00EC22E4"/>
    <w:rsid w:val="00EC74B3"/>
    <w:rsid w:val="00ED1906"/>
    <w:rsid w:val="00ED4257"/>
    <w:rsid w:val="00EE076B"/>
    <w:rsid w:val="00EE3784"/>
    <w:rsid w:val="00EE69D8"/>
    <w:rsid w:val="00EE7115"/>
    <w:rsid w:val="00EF1393"/>
    <w:rsid w:val="00EF652A"/>
    <w:rsid w:val="00F02095"/>
    <w:rsid w:val="00F067A5"/>
    <w:rsid w:val="00F10268"/>
    <w:rsid w:val="00F11AD5"/>
    <w:rsid w:val="00F13626"/>
    <w:rsid w:val="00F16F98"/>
    <w:rsid w:val="00F1777A"/>
    <w:rsid w:val="00F2180A"/>
    <w:rsid w:val="00F23106"/>
    <w:rsid w:val="00F23B10"/>
    <w:rsid w:val="00F274E6"/>
    <w:rsid w:val="00F3310C"/>
    <w:rsid w:val="00F41199"/>
    <w:rsid w:val="00F4243F"/>
    <w:rsid w:val="00F42D40"/>
    <w:rsid w:val="00F431B8"/>
    <w:rsid w:val="00F4430D"/>
    <w:rsid w:val="00F464AA"/>
    <w:rsid w:val="00F51381"/>
    <w:rsid w:val="00F5400E"/>
    <w:rsid w:val="00F70B19"/>
    <w:rsid w:val="00F742B3"/>
    <w:rsid w:val="00F81E9F"/>
    <w:rsid w:val="00F86BA2"/>
    <w:rsid w:val="00F9109D"/>
    <w:rsid w:val="00F92E47"/>
    <w:rsid w:val="00F95FAF"/>
    <w:rsid w:val="00FA2EFA"/>
    <w:rsid w:val="00FC3A78"/>
    <w:rsid w:val="00FC4720"/>
    <w:rsid w:val="00FD4509"/>
    <w:rsid w:val="00FE144B"/>
    <w:rsid w:val="00FF029B"/>
    <w:rsid w:val="00FF2BC3"/>
    <w:rsid w:val="00FF3559"/>
    <w:rsid w:val="00FF60FF"/>
    <w:rsid w:val="00FF6A58"/>
    <w:rsid w:val="00FF7A98"/>
    <w:rsid w:val="00FF7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53F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95"/>
  </w:style>
  <w:style w:type="paragraph" w:styleId="Footer">
    <w:name w:val="footer"/>
    <w:basedOn w:val="Normal"/>
    <w:link w:val="FooterChar"/>
    <w:uiPriority w:val="99"/>
    <w:unhideWhenUsed/>
    <w:rsid w:val="00F02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95"/>
  </w:style>
  <w:style w:type="paragraph" w:styleId="BalloonText">
    <w:name w:val="Balloon Text"/>
    <w:basedOn w:val="Normal"/>
    <w:link w:val="BalloonTextChar"/>
    <w:uiPriority w:val="99"/>
    <w:semiHidden/>
    <w:unhideWhenUsed/>
    <w:rsid w:val="00F0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095"/>
    <w:rPr>
      <w:rFonts w:ascii="Tahoma" w:hAnsi="Tahoma" w:cs="Tahoma"/>
      <w:sz w:val="16"/>
      <w:szCs w:val="16"/>
    </w:rPr>
  </w:style>
  <w:style w:type="paragraph" w:styleId="EndnoteText">
    <w:name w:val="endnote text"/>
    <w:basedOn w:val="Normal"/>
    <w:link w:val="EndnoteTextChar"/>
    <w:uiPriority w:val="99"/>
    <w:semiHidden/>
    <w:unhideWhenUsed/>
    <w:rsid w:val="00F16F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6F98"/>
    <w:rPr>
      <w:sz w:val="20"/>
      <w:szCs w:val="20"/>
    </w:rPr>
  </w:style>
  <w:style w:type="character" w:styleId="EndnoteReference">
    <w:name w:val="endnote reference"/>
    <w:basedOn w:val="DefaultParagraphFont"/>
    <w:uiPriority w:val="99"/>
    <w:semiHidden/>
    <w:unhideWhenUsed/>
    <w:rsid w:val="00F16F98"/>
    <w:rPr>
      <w:vertAlign w:val="superscript"/>
    </w:rPr>
  </w:style>
  <w:style w:type="character" w:customStyle="1" w:styleId="Heading2Char">
    <w:name w:val="Heading 2 Char"/>
    <w:basedOn w:val="DefaultParagraphFont"/>
    <w:link w:val="Heading2"/>
    <w:uiPriority w:val="9"/>
    <w:rsid w:val="008E53F1"/>
    <w:rPr>
      <w:rFonts w:eastAsia="Times New Roman" w:cs="Times New Roman"/>
      <w:b/>
      <w:bCs/>
      <w:sz w:val="36"/>
      <w:szCs w:val="36"/>
    </w:rPr>
  </w:style>
  <w:style w:type="character" w:styleId="Hyperlink">
    <w:name w:val="Hyperlink"/>
    <w:basedOn w:val="DefaultParagraphFont"/>
    <w:uiPriority w:val="99"/>
    <w:semiHidden/>
    <w:unhideWhenUsed/>
    <w:rsid w:val="008E53F1"/>
    <w:rPr>
      <w:color w:val="0000FF"/>
      <w:u w:val="single"/>
    </w:rPr>
  </w:style>
  <w:style w:type="paragraph" w:styleId="NormalWeb">
    <w:name w:val="Normal (Web)"/>
    <w:basedOn w:val="Normal"/>
    <w:uiPriority w:val="99"/>
    <w:semiHidden/>
    <w:unhideWhenUsed/>
    <w:rsid w:val="008E53F1"/>
    <w:pPr>
      <w:spacing w:before="100" w:beforeAutospacing="1" w:after="100" w:afterAutospacing="1" w:line="240" w:lineRule="auto"/>
    </w:pPr>
    <w:rPr>
      <w:rFonts w:eastAsia="Times New Roman" w:cs="Times New Roman"/>
      <w:szCs w:val="24"/>
    </w:rPr>
  </w:style>
  <w:style w:type="character" w:customStyle="1" w:styleId="titleauthoretc">
    <w:name w:val="titleauthoretc"/>
    <w:basedOn w:val="DefaultParagraphFont"/>
    <w:rsid w:val="00117732"/>
  </w:style>
  <w:style w:type="character" w:customStyle="1" w:styleId="apple-converted-space">
    <w:name w:val="apple-converted-space"/>
    <w:basedOn w:val="DefaultParagraphFont"/>
    <w:rsid w:val="00117732"/>
  </w:style>
  <w:style w:type="character" w:styleId="Strong">
    <w:name w:val="Strong"/>
    <w:basedOn w:val="DefaultParagraphFont"/>
    <w:uiPriority w:val="22"/>
    <w:qFormat/>
    <w:rsid w:val="001177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53F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95"/>
  </w:style>
  <w:style w:type="paragraph" w:styleId="Footer">
    <w:name w:val="footer"/>
    <w:basedOn w:val="Normal"/>
    <w:link w:val="FooterChar"/>
    <w:uiPriority w:val="99"/>
    <w:unhideWhenUsed/>
    <w:rsid w:val="00F02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95"/>
  </w:style>
  <w:style w:type="paragraph" w:styleId="BalloonText">
    <w:name w:val="Balloon Text"/>
    <w:basedOn w:val="Normal"/>
    <w:link w:val="BalloonTextChar"/>
    <w:uiPriority w:val="99"/>
    <w:semiHidden/>
    <w:unhideWhenUsed/>
    <w:rsid w:val="00F0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095"/>
    <w:rPr>
      <w:rFonts w:ascii="Tahoma" w:hAnsi="Tahoma" w:cs="Tahoma"/>
      <w:sz w:val="16"/>
      <w:szCs w:val="16"/>
    </w:rPr>
  </w:style>
  <w:style w:type="paragraph" w:styleId="EndnoteText">
    <w:name w:val="endnote text"/>
    <w:basedOn w:val="Normal"/>
    <w:link w:val="EndnoteTextChar"/>
    <w:uiPriority w:val="99"/>
    <w:semiHidden/>
    <w:unhideWhenUsed/>
    <w:rsid w:val="00F16F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6F98"/>
    <w:rPr>
      <w:sz w:val="20"/>
      <w:szCs w:val="20"/>
    </w:rPr>
  </w:style>
  <w:style w:type="character" w:styleId="EndnoteReference">
    <w:name w:val="endnote reference"/>
    <w:basedOn w:val="DefaultParagraphFont"/>
    <w:uiPriority w:val="99"/>
    <w:semiHidden/>
    <w:unhideWhenUsed/>
    <w:rsid w:val="00F16F98"/>
    <w:rPr>
      <w:vertAlign w:val="superscript"/>
    </w:rPr>
  </w:style>
  <w:style w:type="character" w:customStyle="1" w:styleId="Heading2Char">
    <w:name w:val="Heading 2 Char"/>
    <w:basedOn w:val="DefaultParagraphFont"/>
    <w:link w:val="Heading2"/>
    <w:uiPriority w:val="9"/>
    <w:rsid w:val="008E53F1"/>
    <w:rPr>
      <w:rFonts w:eastAsia="Times New Roman" w:cs="Times New Roman"/>
      <w:b/>
      <w:bCs/>
      <w:sz w:val="36"/>
      <w:szCs w:val="36"/>
    </w:rPr>
  </w:style>
  <w:style w:type="character" w:styleId="Hyperlink">
    <w:name w:val="Hyperlink"/>
    <w:basedOn w:val="DefaultParagraphFont"/>
    <w:uiPriority w:val="99"/>
    <w:semiHidden/>
    <w:unhideWhenUsed/>
    <w:rsid w:val="008E53F1"/>
    <w:rPr>
      <w:color w:val="0000FF"/>
      <w:u w:val="single"/>
    </w:rPr>
  </w:style>
  <w:style w:type="paragraph" w:styleId="NormalWeb">
    <w:name w:val="Normal (Web)"/>
    <w:basedOn w:val="Normal"/>
    <w:uiPriority w:val="99"/>
    <w:semiHidden/>
    <w:unhideWhenUsed/>
    <w:rsid w:val="008E53F1"/>
    <w:pPr>
      <w:spacing w:before="100" w:beforeAutospacing="1" w:after="100" w:afterAutospacing="1" w:line="240" w:lineRule="auto"/>
    </w:pPr>
    <w:rPr>
      <w:rFonts w:eastAsia="Times New Roman" w:cs="Times New Roman"/>
      <w:szCs w:val="24"/>
    </w:rPr>
  </w:style>
  <w:style w:type="character" w:customStyle="1" w:styleId="titleauthoretc">
    <w:name w:val="titleauthoretc"/>
    <w:basedOn w:val="DefaultParagraphFont"/>
    <w:rsid w:val="00117732"/>
  </w:style>
  <w:style w:type="character" w:customStyle="1" w:styleId="apple-converted-space">
    <w:name w:val="apple-converted-space"/>
    <w:basedOn w:val="DefaultParagraphFont"/>
    <w:rsid w:val="00117732"/>
  </w:style>
  <w:style w:type="character" w:styleId="Strong">
    <w:name w:val="Strong"/>
    <w:basedOn w:val="DefaultParagraphFont"/>
    <w:uiPriority w:val="22"/>
    <w:qFormat/>
    <w:rsid w:val="001177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5855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729">
          <w:marLeft w:val="0"/>
          <w:marRight w:val="0"/>
          <w:marTop w:val="0"/>
          <w:marBottom w:val="0"/>
          <w:divBdr>
            <w:top w:val="none" w:sz="0" w:space="0" w:color="auto"/>
            <w:left w:val="none" w:sz="0" w:space="0" w:color="auto"/>
            <w:bottom w:val="none" w:sz="0" w:space="0" w:color="auto"/>
            <w:right w:val="none" w:sz="0" w:space="0" w:color="auto"/>
          </w:divBdr>
        </w:div>
        <w:div w:id="2029670890">
          <w:marLeft w:val="0"/>
          <w:marRight w:val="0"/>
          <w:marTop w:val="0"/>
          <w:marBottom w:val="0"/>
          <w:divBdr>
            <w:top w:val="none" w:sz="0" w:space="0" w:color="auto"/>
            <w:left w:val="none" w:sz="0" w:space="0" w:color="auto"/>
            <w:bottom w:val="none" w:sz="0" w:space="0" w:color="auto"/>
            <w:right w:val="none" w:sz="0" w:space="0" w:color="auto"/>
          </w:divBdr>
        </w:div>
      </w:divsChild>
    </w:div>
    <w:div w:id="1108935608">
      <w:bodyDiv w:val="1"/>
      <w:marLeft w:val="0"/>
      <w:marRight w:val="0"/>
      <w:marTop w:val="0"/>
      <w:marBottom w:val="0"/>
      <w:divBdr>
        <w:top w:val="none" w:sz="0" w:space="0" w:color="auto"/>
        <w:left w:val="none" w:sz="0" w:space="0" w:color="auto"/>
        <w:bottom w:val="none" w:sz="0" w:space="0" w:color="auto"/>
        <w:right w:val="none" w:sz="0" w:space="0" w:color="auto"/>
      </w:divBdr>
    </w:div>
    <w:div w:id="2078701458">
      <w:bodyDiv w:val="1"/>
      <w:marLeft w:val="0"/>
      <w:marRight w:val="0"/>
      <w:marTop w:val="0"/>
      <w:marBottom w:val="0"/>
      <w:divBdr>
        <w:top w:val="none" w:sz="0" w:space="0" w:color="auto"/>
        <w:left w:val="none" w:sz="0" w:space="0" w:color="auto"/>
        <w:bottom w:val="none" w:sz="0" w:space="0" w:color="auto"/>
        <w:right w:val="none" w:sz="0" w:space="0" w:color="auto"/>
      </w:divBdr>
      <w:divsChild>
        <w:div w:id="298388466">
          <w:marLeft w:val="0"/>
          <w:marRight w:val="0"/>
          <w:marTop w:val="0"/>
          <w:marBottom w:val="75"/>
          <w:divBdr>
            <w:top w:val="none" w:sz="0" w:space="0" w:color="auto"/>
            <w:left w:val="none" w:sz="0" w:space="0" w:color="auto"/>
            <w:bottom w:val="none" w:sz="0" w:space="0" w:color="auto"/>
            <w:right w:val="none" w:sz="0" w:space="0" w:color="auto"/>
          </w:divBdr>
        </w:div>
        <w:div w:id="1210456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238F2-FF08-4A1F-A046-619CDA25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6538</TotalTime>
  <Pages>14</Pages>
  <Words>3360</Words>
  <Characters>19157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dc:creator>
  <cp:lastModifiedBy>Weinreb, Jenya</cp:lastModifiedBy>
  <cp:revision>365</cp:revision>
  <dcterms:created xsi:type="dcterms:W3CDTF">2012-11-19T15:26:00Z</dcterms:created>
  <dcterms:modified xsi:type="dcterms:W3CDTF">2014-07-29T16:03:00Z</dcterms:modified>
</cp:coreProperties>
</file>