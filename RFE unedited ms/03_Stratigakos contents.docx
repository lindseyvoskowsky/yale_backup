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C0" w:rsidRDefault="008F6573" w:rsidP="00A5346B">
      <w:pPr>
        <w:spacing w:after="0" w:line="480" w:lineRule="auto"/>
        <w:jc w:val="center"/>
      </w:pPr>
      <w:r>
        <w:t>Contents</w:t>
      </w:r>
    </w:p>
    <w:p w:rsidR="004C2582" w:rsidRDefault="004C2582" w:rsidP="005700DE">
      <w:pPr>
        <w:spacing w:after="0" w:line="480" w:lineRule="auto"/>
        <w:ind w:left="2160" w:hanging="2160"/>
      </w:pPr>
    </w:p>
    <w:p w:rsidR="008F6573" w:rsidRDefault="005700DE" w:rsidP="005700DE">
      <w:pPr>
        <w:spacing w:after="0" w:line="480" w:lineRule="auto"/>
        <w:ind w:left="2160" w:hanging="2160"/>
      </w:pPr>
      <w:r>
        <w:t>Acknowledgments</w:t>
      </w:r>
      <w:r w:rsidR="00461413">
        <w:tab/>
      </w:r>
    </w:p>
    <w:p w:rsidR="008F6573" w:rsidRDefault="008F6573" w:rsidP="005700DE">
      <w:pPr>
        <w:tabs>
          <w:tab w:val="left" w:pos="3855"/>
        </w:tabs>
        <w:spacing w:after="0" w:line="480" w:lineRule="auto"/>
        <w:ind w:left="2160" w:hanging="2160"/>
      </w:pPr>
      <w:bookmarkStart w:id="0" w:name="_GoBack"/>
      <w:bookmarkEnd w:id="0"/>
      <w:r>
        <w:t>Introduction</w:t>
      </w:r>
      <w:r w:rsidR="00A5346B">
        <w:tab/>
      </w:r>
      <w:r>
        <w:t>The Power of Home</w:t>
      </w:r>
      <w:r w:rsidR="00461413">
        <w:t xml:space="preserve">     </w:t>
      </w:r>
    </w:p>
    <w:p w:rsidR="009F5601" w:rsidRDefault="008F6573" w:rsidP="009F5601">
      <w:pPr>
        <w:keepNext/>
        <w:keepLines/>
        <w:spacing w:after="0" w:line="480" w:lineRule="auto"/>
        <w:ind w:left="2160" w:hanging="2160"/>
        <w:rPr>
          <w:rFonts w:cs="Times New Roman"/>
          <w:szCs w:val="24"/>
        </w:rPr>
      </w:pPr>
      <w:r>
        <w:t>Chapter 1</w:t>
      </w:r>
      <w:r w:rsidR="00A5346B">
        <w:tab/>
      </w:r>
      <w:r w:rsidR="009F5601">
        <w:t>Hitler Sets Up House: A Bachelor’s Domestic Turn After 1928</w:t>
      </w:r>
    </w:p>
    <w:p w:rsidR="00E5481C" w:rsidRDefault="00A5346B" w:rsidP="00E5481C">
      <w:pPr>
        <w:pStyle w:val="Header"/>
        <w:spacing w:line="480" w:lineRule="auto"/>
        <w:ind w:left="2160" w:hanging="2160"/>
      </w:pPr>
      <w:r>
        <w:rPr>
          <w:rFonts w:cs="Times New Roman"/>
          <w:szCs w:val="24"/>
        </w:rPr>
        <w:t>Chapter 2</w:t>
      </w:r>
      <w:r>
        <w:rPr>
          <w:rFonts w:cs="Times New Roman"/>
          <w:szCs w:val="24"/>
        </w:rPr>
        <w:tab/>
      </w:r>
      <w:r w:rsidR="00E5481C" w:rsidRPr="001D736C">
        <w:rPr>
          <w:rFonts w:cs="Times New Roman"/>
          <w:szCs w:val="24"/>
        </w:rPr>
        <w:t>How the Chancellor Lives</w:t>
      </w:r>
      <w:r w:rsidR="00E5481C">
        <w:rPr>
          <w:rFonts w:cs="Times New Roman"/>
          <w:szCs w:val="24"/>
        </w:rPr>
        <w:t>: A New Regime for an Old Palace</w:t>
      </w:r>
    </w:p>
    <w:p w:rsidR="00A5346B" w:rsidRDefault="00A5346B" w:rsidP="005700DE">
      <w:pPr>
        <w:pStyle w:val="Header"/>
        <w:spacing w:line="480" w:lineRule="auto"/>
        <w:ind w:left="2160" w:hanging="2160"/>
      </w:pPr>
      <w:r w:rsidRPr="00790E0F">
        <w:rPr>
          <w:rFonts w:cs="Times New Roman"/>
          <w:szCs w:val="24"/>
        </w:rPr>
        <w:t>Chapter 3</w:t>
      </w:r>
      <w:r>
        <w:rPr>
          <w:rFonts w:cs="Times New Roman"/>
          <w:szCs w:val="24"/>
        </w:rPr>
        <w:tab/>
        <w:t>Cultivated Interiors: The 1935 Renovation of the Prince Regent Square Apartment</w:t>
      </w:r>
    </w:p>
    <w:p w:rsidR="00A5346B" w:rsidRDefault="00A5346B" w:rsidP="005700DE">
      <w:pPr>
        <w:pStyle w:val="Header"/>
        <w:spacing w:line="480" w:lineRule="auto"/>
        <w:ind w:left="2160" w:hanging="2160"/>
        <w:rPr>
          <w:rFonts w:cs="Times New Roman"/>
          <w:szCs w:val="24"/>
        </w:rPr>
      </w:pPr>
      <w:r w:rsidRPr="008773F2">
        <w:rPr>
          <w:rFonts w:cs="Times New Roman"/>
          <w:szCs w:val="24"/>
        </w:rPr>
        <w:t xml:space="preserve">Chapter </w:t>
      </w:r>
      <w:r w:rsidR="005700D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ab/>
      </w:r>
      <w:r w:rsidRPr="008773F2">
        <w:rPr>
          <w:rFonts w:cs="Times New Roman"/>
          <w:szCs w:val="24"/>
        </w:rPr>
        <w:t xml:space="preserve">From </w:t>
      </w:r>
      <w:r>
        <w:rPr>
          <w:rFonts w:cs="Times New Roman"/>
          <w:szCs w:val="24"/>
        </w:rPr>
        <w:t>Haus Wachenfeld to the Berghof: The Domestic Face of Empire</w:t>
      </w:r>
    </w:p>
    <w:p w:rsidR="00A5346B" w:rsidRDefault="00A5346B" w:rsidP="005700DE">
      <w:pPr>
        <w:pStyle w:val="Header"/>
        <w:spacing w:line="480" w:lineRule="auto"/>
        <w:ind w:left="2160" w:hanging="2160"/>
        <w:rPr>
          <w:rFonts w:cs="Times New Roman"/>
          <w:szCs w:val="24"/>
        </w:rPr>
      </w:pPr>
      <w:r>
        <w:t xml:space="preserve">Chapter </w:t>
      </w:r>
      <w:r w:rsidR="005700DE">
        <w:t>5</w:t>
      </w:r>
      <w:r>
        <w:tab/>
      </w:r>
      <w:r>
        <w:rPr>
          <w:rFonts w:cs="Times New Roman"/>
          <w:szCs w:val="24"/>
        </w:rPr>
        <w:t>Gerdy Troost: Hitler’s Other Chosen Architect</w:t>
      </w:r>
    </w:p>
    <w:p w:rsidR="00E93824" w:rsidRPr="00E93824" w:rsidRDefault="00E93824" w:rsidP="005700DE">
      <w:pPr>
        <w:pStyle w:val="Header"/>
        <w:spacing w:line="480" w:lineRule="auto"/>
        <w:ind w:left="2160" w:hanging="2160"/>
        <w:rPr>
          <w:rFonts w:cs="Times New Roman"/>
          <w:szCs w:val="24"/>
          <w:u w:val="single"/>
        </w:rPr>
      </w:pPr>
      <w:r w:rsidRPr="00E93824">
        <w:rPr>
          <w:rFonts w:cs="Times New Roman"/>
          <w:szCs w:val="24"/>
          <w:u w:val="single"/>
        </w:rPr>
        <w:t>Part II</w:t>
      </w:r>
    </w:p>
    <w:p w:rsidR="00A5346B" w:rsidRDefault="00A5346B" w:rsidP="005700DE">
      <w:pPr>
        <w:spacing w:after="0" w:line="480" w:lineRule="auto"/>
        <w:ind w:left="2160" w:hanging="2160"/>
        <w:rPr>
          <w:rFonts w:cs="Times New Roman"/>
          <w:szCs w:val="24"/>
        </w:rPr>
      </w:pPr>
      <w:r>
        <w:rPr>
          <w:rFonts w:cs="Times New Roman"/>
          <w:szCs w:val="24"/>
        </w:rPr>
        <w:t>Chapter 6</w:t>
      </w:r>
      <w:r>
        <w:rPr>
          <w:rFonts w:cs="Times New Roman"/>
          <w:szCs w:val="24"/>
        </w:rPr>
        <w:tab/>
        <w:t>Campaign Politics and the Invention of the Private Hitler</w:t>
      </w:r>
    </w:p>
    <w:p w:rsidR="00A5346B" w:rsidRDefault="00A5346B" w:rsidP="005700DE">
      <w:pPr>
        <w:spacing w:after="0" w:line="480" w:lineRule="auto"/>
        <w:ind w:left="2160" w:hanging="2160"/>
        <w:rPr>
          <w:rFonts w:cs="Times New Roman"/>
          <w:szCs w:val="24"/>
        </w:rPr>
      </w:pPr>
      <w:r>
        <w:rPr>
          <w:rFonts w:cs="Times New Roman"/>
          <w:szCs w:val="24"/>
        </w:rPr>
        <w:t>Chapter 7</w:t>
      </w:r>
      <w:r>
        <w:rPr>
          <w:rFonts w:cs="Times New Roman"/>
          <w:szCs w:val="24"/>
        </w:rPr>
        <w:tab/>
        <w:t>An Alpine Seduction: Propaganda and the Man on the Mountain</w:t>
      </w:r>
    </w:p>
    <w:p w:rsidR="00A5346B" w:rsidRDefault="00A5346B" w:rsidP="005700DE">
      <w:pPr>
        <w:spacing w:after="0" w:line="480" w:lineRule="auto"/>
        <w:ind w:left="2160" w:hanging="2160"/>
        <w:rPr>
          <w:rFonts w:cs="Times New Roman"/>
          <w:szCs w:val="24"/>
        </w:rPr>
      </w:pPr>
      <w:r>
        <w:rPr>
          <w:rFonts w:cs="Times New Roman"/>
          <w:szCs w:val="24"/>
        </w:rPr>
        <w:t>Chapter 8</w:t>
      </w:r>
      <w:r>
        <w:rPr>
          <w:rFonts w:cs="Times New Roman"/>
          <w:szCs w:val="24"/>
        </w:rPr>
        <w:tab/>
        <w:t>The Squire of Berchtesgaden: The Making of a Myth in the Foreign Press</w:t>
      </w:r>
    </w:p>
    <w:p w:rsidR="00A5346B" w:rsidRDefault="00A5346B" w:rsidP="005700DE">
      <w:pPr>
        <w:pStyle w:val="Header"/>
        <w:spacing w:line="480" w:lineRule="auto"/>
        <w:ind w:left="2160" w:hanging="2160"/>
      </w:pPr>
      <w:r>
        <w:t>Chapter 9</w:t>
      </w:r>
      <w:r>
        <w:tab/>
        <w:t>War and the English Media’s Reinvention of the Domestic Hitler</w:t>
      </w:r>
    </w:p>
    <w:p w:rsidR="00A5346B" w:rsidRDefault="00A5346B" w:rsidP="005700DE">
      <w:pPr>
        <w:pStyle w:val="Header"/>
        <w:spacing w:line="480" w:lineRule="auto"/>
        <w:ind w:left="2160" w:hanging="2160"/>
      </w:pPr>
      <w:r>
        <w:t>Chapter 10</w:t>
      </w:r>
      <w:r>
        <w:tab/>
        <w:t>Secrets in the Cellar: Bombing, Looting, and the Reinvention of Hitler’s Domesticity</w:t>
      </w:r>
    </w:p>
    <w:p w:rsidR="008F6573" w:rsidRDefault="00A5346B" w:rsidP="005700DE">
      <w:pPr>
        <w:pStyle w:val="Header"/>
        <w:spacing w:line="480" w:lineRule="auto"/>
        <w:ind w:left="2160" w:hanging="2160"/>
        <w:rPr>
          <w:ins w:id="1" w:author="Weinreb, Jenya" w:date="2014-07-25T14:32:00Z"/>
        </w:rPr>
      </w:pPr>
      <w:r>
        <w:t>Chapter 11</w:t>
      </w:r>
      <w:r>
        <w:tab/>
        <w:t>“Adolf Doesn’t Live Here Anymore:” The Troublesome Afterlife of Hitler’s Homes</w:t>
      </w:r>
    </w:p>
    <w:p w:rsidR="003B5DED" w:rsidRDefault="003B5DED" w:rsidP="005700DE">
      <w:pPr>
        <w:pStyle w:val="Header"/>
        <w:spacing w:line="480" w:lineRule="auto"/>
        <w:ind w:left="2160" w:hanging="2160"/>
      </w:pPr>
      <w:ins w:id="2" w:author="Weinreb, Jenya" w:date="2014-07-25T14:32:00Z">
        <w:r>
          <w:t>Notes</w:t>
        </w:r>
      </w:ins>
    </w:p>
    <w:p w:rsidR="008F6573" w:rsidRDefault="000A6982" w:rsidP="00E93824">
      <w:pPr>
        <w:pStyle w:val="Header"/>
        <w:spacing w:line="480" w:lineRule="auto"/>
        <w:ind w:left="2160" w:hanging="2160"/>
        <w:rPr>
          <w:ins w:id="3" w:author="Schechter, Tamara" w:date="2014-06-11T15:16:00Z"/>
        </w:rPr>
      </w:pPr>
      <w:r>
        <w:t>Bibliography</w:t>
      </w:r>
    </w:p>
    <w:p w:rsidR="004A784B" w:rsidRDefault="004A784B" w:rsidP="00E93824">
      <w:pPr>
        <w:pStyle w:val="Header"/>
        <w:spacing w:line="480" w:lineRule="auto"/>
        <w:ind w:left="2160" w:hanging="2160"/>
      </w:pPr>
      <w:ins w:id="4" w:author="Schechter, Tamara" w:date="2014-06-11T15:16:00Z">
        <w:r>
          <w:t>Credits</w:t>
        </w:r>
      </w:ins>
      <w:bookmarkStart w:id="5" w:name="Editing"/>
      <w:bookmarkEnd w:id="5"/>
    </w:p>
    <w:sectPr w:rsidR="004A784B" w:rsidSect="00A14D34">
      <w:footerReference w:type="default" r:id="rId7"/>
      <w:pgSz w:w="12240" w:h="15840"/>
      <w:pgMar w:top="1440" w:right="1440" w:bottom="1440" w:left="1440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8FF" w:rsidRDefault="007768FF" w:rsidP="00761786">
      <w:pPr>
        <w:spacing w:after="0" w:line="240" w:lineRule="auto"/>
      </w:pPr>
      <w:r>
        <w:separator/>
      </w:r>
    </w:p>
  </w:endnote>
  <w:endnote w:type="continuationSeparator" w:id="0">
    <w:p w:rsidR="007768FF" w:rsidRDefault="007768FF" w:rsidP="0076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265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D34" w:rsidRDefault="00A14D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DED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761786" w:rsidRDefault="00761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8FF" w:rsidRDefault="007768FF" w:rsidP="00761786">
      <w:pPr>
        <w:spacing w:after="0" w:line="240" w:lineRule="auto"/>
      </w:pPr>
      <w:r>
        <w:separator/>
      </w:r>
    </w:p>
  </w:footnote>
  <w:footnote w:type="continuationSeparator" w:id="0">
    <w:p w:rsidR="007768FF" w:rsidRDefault="007768FF" w:rsidP="00761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73"/>
    <w:rsid w:val="000A6982"/>
    <w:rsid w:val="000A7162"/>
    <w:rsid w:val="00112C90"/>
    <w:rsid w:val="001C77EE"/>
    <w:rsid w:val="0037136F"/>
    <w:rsid w:val="003B5DED"/>
    <w:rsid w:val="00461413"/>
    <w:rsid w:val="004A67B9"/>
    <w:rsid w:val="004A784B"/>
    <w:rsid w:val="004C2582"/>
    <w:rsid w:val="004D2A3B"/>
    <w:rsid w:val="005700DE"/>
    <w:rsid w:val="00584E80"/>
    <w:rsid w:val="00761786"/>
    <w:rsid w:val="007768FF"/>
    <w:rsid w:val="008324C0"/>
    <w:rsid w:val="00881422"/>
    <w:rsid w:val="008F6573"/>
    <w:rsid w:val="009F5601"/>
    <w:rsid w:val="00A14D34"/>
    <w:rsid w:val="00A5346B"/>
    <w:rsid w:val="00C350D2"/>
    <w:rsid w:val="00CD63B9"/>
    <w:rsid w:val="00D161AE"/>
    <w:rsid w:val="00E5481C"/>
    <w:rsid w:val="00E9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73"/>
  </w:style>
  <w:style w:type="paragraph" w:styleId="Footer">
    <w:name w:val="footer"/>
    <w:basedOn w:val="Normal"/>
    <w:link w:val="FooterChar"/>
    <w:uiPriority w:val="99"/>
    <w:unhideWhenUsed/>
    <w:rsid w:val="0076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73"/>
  </w:style>
  <w:style w:type="paragraph" w:styleId="Footer">
    <w:name w:val="footer"/>
    <w:basedOn w:val="Normal"/>
    <w:link w:val="FooterChar"/>
    <w:uiPriority w:val="99"/>
    <w:unhideWhenUsed/>
    <w:rsid w:val="0076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Weinreb, Jenya</cp:lastModifiedBy>
  <cp:revision>17</cp:revision>
  <dcterms:created xsi:type="dcterms:W3CDTF">2013-12-18T21:54:00Z</dcterms:created>
  <dcterms:modified xsi:type="dcterms:W3CDTF">2014-07-25T18:33:00Z</dcterms:modified>
</cp:coreProperties>
</file>