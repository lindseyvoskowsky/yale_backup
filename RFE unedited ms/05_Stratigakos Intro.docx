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85B" w:rsidRPr="00D5473D" w:rsidRDefault="00A018DC" w:rsidP="007556BA">
      <w:pPr>
        <w:spacing w:after="0" w:line="480" w:lineRule="auto"/>
        <w:ind w:firstLine="720"/>
        <w:rPr>
          <w:szCs w:val="24"/>
        </w:rPr>
      </w:pPr>
      <w:r w:rsidRPr="00D5473D">
        <w:rPr>
          <w:szCs w:val="24"/>
        </w:rPr>
        <w:t>As</w:t>
      </w:r>
      <w:r w:rsidR="00D602BC" w:rsidRPr="00D5473D">
        <w:rPr>
          <w:szCs w:val="24"/>
        </w:rPr>
        <w:t xml:space="preserve"> Allied troops moved into Bavaria at the end of April 1945, </w:t>
      </w:r>
      <w:r w:rsidRPr="00D5473D">
        <w:rPr>
          <w:szCs w:val="24"/>
        </w:rPr>
        <w:t xml:space="preserve">soldiers and </w:t>
      </w:r>
      <w:r w:rsidR="00D602BC" w:rsidRPr="00D5473D">
        <w:rPr>
          <w:szCs w:val="24"/>
        </w:rPr>
        <w:t xml:space="preserve">journalists sought out the places where </w:t>
      </w:r>
      <w:r w:rsidR="00A91BD5">
        <w:rPr>
          <w:szCs w:val="24"/>
        </w:rPr>
        <w:t xml:space="preserve">Adolf </w:t>
      </w:r>
      <w:r w:rsidR="00D602BC" w:rsidRPr="00D5473D">
        <w:rPr>
          <w:szCs w:val="24"/>
        </w:rPr>
        <w:t xml:space="preserve">Hitler had lived in an attempt to understand the man </w:t>
      </w:r>
      <w:r w:rsidR="008702E2">
        <w:rPr>
          <w:szCs w:val="24"/>
        </w:rPr>
        <w:t xml:space="preserve">who had battered Europe and </w:t>
      </w:r>
      <w:r w:rsidR="00921B30">
        <w:rPr>
          <w:szCs w:val="24"/>
        </w:rPr>
        <w:t>terrorized</w:t>
      </w:r>
      <w:r w:rsidR="008702E2">
        <w:rPr>
          <w:szCs w:val="24"/>
        </w:rPr>
        <w:t xml:space="preserve"> the world.</w:t>
      </w:r>
      <w:r w:rsidR="00D602BC" w:rsidRPr="00D5473D">
        <w:rPr>
          <w:szCs w:val="24"/>
        </w:rPr>
        <w:t xml:space="preserve">  </w:t>
      </w:r>
      <w:r w:rsidRPr="00D5473D">
        <w:rPr>
          <w:szCs w:val="24"/>
        </w:rPr>
        <w:t xml:space="preserve">Sergeant Harry </w:t>
      </w:r>
      <w:proofErr w:type="spellStart"/>
      <w:r w:rsidRPr="00D5473D">
        <w:rPr>
          <w:szCs w:val="24"/>
        </w:rPr>
        <w:t>Sions</w:t>
      </w:r>
      <w:proofErr w:type="spellEnd"/>
      <w:r w:rsidRPr="00D5473D">
        <w:rPr>
          <w:szCs w:val="24"/>
        </w:rPr>
        <w:t xml:space="preserve">, writing for </w:t>
      </w:r>
      <w:r w:rsidRPr="00D5473D">
        <w:rPr>
          <w:szCs w:val="24"/>
          <w:u w:val="single"/>
        </w:rPr>
        <w:t>Yank</w:t>
      </w:r>
      <w:r w:rsidRPr="00D5473D">
        <w:rPr>
          <w:szCs w:val="24"/>
        </w:rPr>
        <w:t xml:space="preserve"> magazine, peered into Hitler’s bathroom cabinet at the Berghof, the dictator’s mountain home, and pondered the bottle</w:t>
      </w:r>
      <w:r w:rsidR="00C20789">
        <w:rPr>
          <w:szCs w:val="24"/>
        </w:rPr>
        <w:t>s</w:t>
      </w:r>
      <w:r w:rsidRPr="00D5473D">
        <w:rPr>
          <w:szCs w:val="24"/>
        </w:rPr>
        <w:t xml:space="preserve"> of castor oil </w:t>
      </w:r>
      <w:r w:rsidR="00C20789">
        <w:rPr>
          <w:szCs w:val="24"/>
        </w:rPr>
        <w:t xml:space="preserve">and mouthwash </w:t>
      </w:r>
      <w:r w:rsidRPr="00D5473D">
        <w:rPr>
          <w:szCs w:val="24"/>
        </w:rPr>
        <w:t xml:space="preserve">he found there.  </w:t>
      </w:r>
      <w:r w:rsidR="00D5473D" w:rsidRPr="00FF50DD">
        <w:rPr>
          <w:szCs w:val="24"/>
          <w:u w:val="single"/>
        </w:rPr>
        <w:t>Vogue</w:t>
      </w:r>
      <w:r w:rsidR="00D5473D" w:rsidRPr="00D5473D">
        <w:rPr>
          <w:szCs w:val="24"/>
        </w:rPr>
        <w:t xml:space="preserve"> correspondent </w:t>
      </w:r>
      <w:r w:rsidRPr="00D5473D">
        <w:rPr>
          <w:szCs w:val="24"/>
        </w:rPr>
        <w:t xml:space="preserve">Lee Miller, staying at Hitler’s Munich apartment, rummaged through </w:t>
      </w:r>
      <w:r w:rsidR="00D5473D" w:rsidRPr="00D5473D">
        <w:rPr>
          <w:szCs w:val="24"/>
        </w:rPr>
        <w:t>his</w:t>
      </w:r>
      <w:r w:rsidRPr="00D5473D">
        <w:rPr>
          <w:szCs w:val="24"/>
        </w:rPr>
        <w:t xml:space="preserve"> closets</w:t>
      </w:r>
      <w:r w:rsidR="00D5473D" w:rsidRPr="00D5473D">
        <w:rPr>
          <w:szCs w:val="24"/>
        </w:rPr>
        <w:t xml:space="preserve"> and</w:t>
      </w:r>
      <w:r w:rsidRPr="00D5473D">
        <w:rPr>
          <w:szCs w:val="24"/>
        </w:rPr>
        <w:t xml:space="preserve"> </w:t>
      </w:r>
      <w:r w:rsidR="002D6ED3">
        <w:rPr>
          <w:szCs w:val="24"/>
        </w:rPr>
        <w:t>noted</w:t>
      </w:r>
      <w:r w:rsidRPr="00D5473D">
        <w:rPr>
          <w:szCs w:val="24"/>
        </w:rPr>
        <w:t xml:space="preserve"> the </w:t>
      </w:r>
      <w:r w:rsidR="00D5473D" w:rsidRPr="00D5473D">
        <w:rPr>
          <w:szCs w:val="24"/>
        </w:rPr>
        <w:t>monogrammed</w:t>
      </w:r>
      <w:r w:rsidRPr="00D5473D">
        <w:rPr>
          <w:szCs w:val="24"/>
        </w:rPr>
        <w:t xml:space="preserve"> </w:t>
      </w:r>
      <w:r w:rsidR="00D5473D" w:rsidRPr="00D5473D">
        <w:rPr>
          <w:szCs w:val="24"/>
        </w:rPr>
        <w:t>linen and silver.</w:t>
      </w:r>
      <w:r w:rsidR="001C4810">
        <w:rPr>
          <w:rStyle w:val="EndnoteReference"/>
          <w:szCs w:val="24"/>
        </w:rPr>
        <w:endnoteReference w:id="1"/>
      </w:r>
    </w:p>
    <w:p w:rsidR="00D5473D" w:rsidRPr="00D5473D" w:rsidRDefault="00D5473D" w:rsidP="007556BA">
      <w:pPr>
        <w:spacing w:after="0" w:line="480" w:lineRule="auto"/>
        <w:ind w:firstLine="720"/>
        <w:rPr>
          <w:szCs w:val="24"/>
        </w:rPr>
      </w:pPr>
      <w:r w:rsidRPr="00D5473D">
        <w:rPr>
          <w:szCs w:val="24"/>
        </w:rPr>
        <w:t xml:space="preserve">Our domestic spaces and possessions, we believe, reveal our </w:t>
      </w:r>
      <w:r>
        <w:rPr>
          <w:szCs w:val="24"/>
        </w:rPr>
        <w:t>inner</w:t>
      </w:r>
      <w:r w:rsidRPr="00D5473D">
        <w:rPr>
          <w:szCs w:val="24"/>
        </w:rPr>
        <w:t xml:space="preserve"> selves, and the deeper the closet or cabinet, the greater the secrets.</w:t>
      </w:r>
      <w:r>
        <w:rPr>
          <w:szCs w:val="24"/>
        </w:rPr>
        <w:t xml:space="preserve">  Hitler’s homes had not only the conventional nooks and crannies</w:t>
      </w:r>
      <w:del w:id="0" w:author="Weinreb, Jenya" w:date="2014-07-25T14:37:00Z">
        <w:r w:rsidDel="006423BD">
          <w:rPr>
            <w:szCs w:val="24"/>
          </w:rPr>
          <w:delText>,</w:delText>
        </w:r>
      </w:del>
      <w:r>
        <w:rPr>
          <w:szCs w:val="24"/>
        </w:rPr>
        <w:t xml:space="preserve"> but </w:t>
      </w:r>
      <w:r w:rsidR="0048473E">
        <w:rPr>
          <w:szCs w:val="24"/>
        </w:rPr>
        <w:t xml:space="preserve">also </w:t>
      </w:r>
      <w:r>
        <w:rPr>
          <w:szCs w:val="24"/>
        </w:rPr>
        <w:t xml:space="preserve">whole underground bunkers and passageways, and reporters (and subsequently tourists) searched them thoroughly for clues.  </w:t>
      </w:r>
      <w:r w:rsidR="002D6ED3">
        <w:rPr>
          <w:szCs w:val="24"/>
        </w:rPr>
        <w:t xml:space="preserve">There were rumors of torture chambers as well as of overflowing </w:t>
      </w:r>
      <w:r w:rsidR="00F413D3">
        <w:rPr>
          <w:szCs w:val="24"/>
        </w:rPr>
        <w:t>treasuries</w:t>
      </w:r>
      <w:ins w:id="1" w:author="Weinreb, Jenya" w:date="2014-07-25T14:37:00Z">
        <w:r w:rsidR="006423BD">
          <w:rPr>
            <w:szCs w:val="24"/>
          </w:rPr>
          <w:t>,</w:t>
        </w:r>
      </w:ins>
      <w:r w:rsidR="002D6ED3">
        <w:rPr>
          <w:szCs w:val="24"/>
        </w:rPr>
        <w:t xml:space="preserve"> and some went in search more for buried riches than </w:t>
      </w:r>
      <w:r w:rsidR="001770DC">
        <w:rPr>
          <w:szCs w:val="24"/>
        </w:rPr>
        <w:t xml:space="preserve">for </w:t>
      </w:r>
      <w:r w:rsidR="002D6ED3">
        <w:rPr>
          <w:szCs w:val="24"/>
        </w:rPr>
        <w:t xml:space="preserve">hidden truths.  </w:t>
      </w:r>
      <w:r>
        <w:rPr>
          <w:szCs w:val="24"/>
        </w:rPr>
        <w:t xml:space="preserve">But journalists </w:t>
      </w:r>
      <w:r w:rsidR="007735A6">
        <w:rPr>
          <w:szCs w:val="24"/>
        </w:rPr>
        <w:t xml:space="preserve">and sightseers </w:t>
      </w:r>
      <w:r>
        <w:rPr>
          <w:szCs w:val="24"/>
        </w:rPr>
        <w:t>were also drawn to th</w:t>
      </w:r>
      <w:r w:rsidR="001137E5">
        <w:rPr>
          <w:szCs w:val="24"/>
        </w:rPr>
        <w:t>o</w:t>
      </w:r>
      <w:r>
        <w:rPr>
          <w:szCs w:val="24"/>
        </w:rPr>
        <w:t xml:space="preserve">se spaces precisely because Hitler’s domesticity had been </w:t>
      </w:r>
      <w:r w:rsidR="00FF50DD">
        <w:rPr>
          <w:szCs w:val="24"/>
        </w:rPr>
        <w:t xml:space="preserve">so </w:t>
      </w:r>
      <w:r w:rsidR="00071088">
        <w:rPr>
          <w:szCs w:val="24"/>
        </w:rPr>
        <w:t>highly visible during the</w:t>
      </w:r>
      <w:r>
        <w:rPr>
          <w:szCs w:val="24"/>
        </w:rPr>
        <w:t xml:space="preserve"> Third Reich.  Especially in his mountain home, </w:t>
      </w:r>
      <w:r w:rsidR="00071088">
        <w:rPr>
          <w:szCs w:val="24"/>
        </w:rPr>
        <w:t xml:space="preserve">where he </w:t>
      </w:r>
      <w:r w:rsidR="002D6ED3">
        <w:rPr>
          <w:szCs w:val="24"/>
        </w:rPr>
        <w:t>had</w:t>
      </w:r>
      <w:r w:rsidR="00071088">
        <w:rPr>
          <w:szCs w:val="24"/>
        </w:rPr>
        <w:t xml:space="preserve"> often </w:t>
      </w:r>
      <w:r w:rsidR="002D6ED3">
        <w:rPr>
          <w:szCs w:val="24"/>
        </w:rPr>
        <w:t xml:space="preserve">been </w:t>
      </w:r>
      <w:r w:rsidR="00071088">
        <w:rPr>
          <w:szCs w:val="24"/>
        </w:rPr>
        <w:t xml:space="preserve">photographed, </w:t>
      </w:r>
      <w:r>
        <w:rPr>
          <w:szCs w:val="24"/>
        </w:rPr>
        <w:t>Hitler’s “private” life had been carefully orchestrated for public</w:t>
      </w:r>
      <w:r w:rsidR="00071088">
        <w:rPr>
          <w:szCs w:val="24"/>
        </w:rPr>
        <w:t xml:space="preserve"> consumption and the </w:t>
      </w:r>
      <w:r w:rsidR="001770DC">
        <w:rPr>
          <w:szCs w:val="24"/>
        </w:rPr>
        <w:t xml:space="preserve">images and </w:t>
      </w:r>
      <w:r w:rsidR="00071088">
        <w:rPr>
          <w:szCs w:val="24"/>
        </w:rPr>
        <w:t xml:space="preserve">stories broadly distributed at home and abroad.  Millions of readers felt that they knew </w:t>
      </w:r>
      <w:r w:rsidR="006D142C">
        <w:rPr>
          <w:szCs w:val="24"/>
        </w:rPr>
        <w:t>Hitler-the-man</w:t>
      </w:r>
      <w:r w:rsidR="00071088">
        <w:rPr>
          <w:szCs w:val="24"/>
        </w:rPr>
        <w:t xml:space="preserve"> through this domestic performance, and when Allied soldiers and reporters arrived in Germany, they were drawn to the places where </w:t>
      </w:r>
      <w:r w:rsidR="006D142C">
        <w:rPr>
          <w:szCs w:val="24"/>
        </w:rPr>
        <w:t>his</w:t>
      </w:r>
      <w:r w:rsidR="002D6ED3">
        <w:rPr>
          <w:szCs w:val="24"/>
        </w:rPr>
        <w:t xml:space="preserve"> ghost</w:t>
      </w:r>
      <w:r w:rsidR="00071088">
        <w:rPr>
          <w:szCs w:val="24"/>
        </w:rPr>
        <w:t xml:space="preserve"> seemed to linger.</w:t>
      </w:r>
    </w:p>
    <w:p w:rsidR="0056385B" w:rsidRDefault="00EC4BB4" w:rsidP="00A2172F">
      <w:pPr>
        <w:spacing w:after="0" w:line="480" w:lineRule="auto"/>
        <w:ind w:firstLine="720"/>
      </w:pPr>
      <w:r>
        <w:t>This book follows in the footsteps of these domestic explorers</w:t>
      </w:r>
      <w:del w:id="2" w:author="Weinreb, Jenya" w:date="2014-07-25T14:37:00Z">
        <w:r w:rsidDel="006423BD">
          <w:delText>,</w:delText>
        </w:r>
      </w:del>
      <w:r>
        <w:t xml:space="preserve"> but seeks a different sort of </w:t>
      </w:r>
      <w:r w:rsidR="00AD2A93">
        <w:t>understanding</w:t>
      </w:r>
      <w:r>
        <w:t xml:space="preserve">.  </w:t>
      </w:r>
      <w:r w:rsidRPr="00AE6023">
        <w:t xml:space="preserve">The first </w:t>
      </w:r>
      <w:r w:rsidR="00E33A4A" w:rsidRPr="00AE6023">
        <w:t xml:space="preserve">major </w:t>
      </w:r>
      <w:r w:rsidRPr="00AE6023">
        <w:t>postwar biograph</w:t>
      </w:r>
      <w:r w:rsidR="00247AEB">
        <w:t>y</w:t>
      </w:r>
      <w:r w:rsidRPr="00AE6023">
        <w:t xml:space="preserve"> </w:t>
      </w:r>
      <w:r w:rsidR="00247AEB">
        <w:t>of</w:t>
      </w:r>
      <w:r w:rsidRPr="00AE6023">
        <w:t xml:space="preserve"> Hitler</w:t>
      </w:r>
      <w:r w:rsidR="00E33A4A" w:rsidRPr="00AE6023">
        <w:t>,</w:t>
      </w:r>
      <w:r w:rsidRPr="00AE6023">
        <w:t xml:space="preserve"> </w:t>
      </w:r>
      <w:r w:rsidR="0018660C">
        <w:t>published</w:t>
      </w:r>
      <w:r w:rsidR="00247AEB">
        <w:t xml:space="preserve"> by Alan Bullock in 1952,</w:t>
      </w:r>
      <w:r w:rsidR="00C674DF" w:rsidRPr="00247AEB">
        <w:t xml:space="preserve"> </w:t>
      </w:r>
      <w:r w:rsidRPr="00247AEB">
        <w:t>dismiss</w:t>
      </w:r>
      <w:r w:rsidR="002E29D5" w:rsidRPr="00247AEB">
        <w:t>ed</w:t>
      </w:r>
      <w:r w:rsidRPr="00247AEB">
        <w:t xml:space="preserve"> </w:t>
      </w:r>
      <w:r w:rsidR="00C674DF" w:rsidRPr="00247AEB">
        <w:t xml:space="preserve">the meaningfulness of </w:t>
      </w:r>
      <w:r w:rsidR="007922E9">
        <w:t>the F</w:t>
      </w:r>
      <w:r w:rsidR="007922E9">
        <w:rPr>
          <w:rFonts w:cs="Times New Roman"/>
        </w:rPr>
        <w:t>ü</w:t>
      </w:r>
      <w:r w:rsidR="007922E9">
        <w:t>hrer’s</w:t>
      </w:r>
      <w:r w:rsidR="00C674DF" w:rsidRPr="00247AEB">
        <w:t xml:space="preserve"> private life </w:t>
      </w:r>
      <w:r w:rsidR="00247AEB">
        <w:t>as “meager and uninteresting at the best of times</w:t>
      </w:r>
      <w:r w:rsidR="00247AEB" w:rsidRPr="00481313">
        <w:t>.”</w:t>
      </w:r>
      <w:r w:rsidR="00247AEB" w:rsidRPr="00481313">
        <w:rPr>
          <w:rStyle w:val="EndnoteReference"/>
        </w:rPr>
        <w:endnoteReference w:id="2"/>
      </w:r>
      <w:r w:rsidR="00247AEB" w:rsidRPr="00481313">
        <w:t xml:space="preserve">  </w:t>
      </w:r>
      <w:r w:rsidR="00A2172F">
        <w:t>A wholly different attitude characterized the</w:t>
      </w:r>
      <w:r w:rsidR="00247AEB">
        <w:t xml:space="preserve"> </w:t>
      </w:r>
      <w:r>
        <w:t>tell-a</w:t>
      </w:r>
      <w:bookmarkStart w:id="3" w:name="_GoBack"/>
      <w:bookmarkEnd w:id="3"/>
      <w:r>
        <w:t>ll</w:t>
      </w:r>
      <w:r w:rsidR="00A2172F">
        <w:t xml:space="preserve"> </w:t>
      </w:r>
      <w:r w:rsidR="00226916">
        <w:t xml:space="preserve">books </w:t>
      </w:r>
      <w:r w:rsidR="00A2172F">
        <w:t xml:space="preserve">that emerged in </w:t>
      </w:r>
      <w:r w:rsidR="00A2172F">
        <w:lastRenderedPageBreak/>
        <w:t>subsequent decades</w:t>
      </w:r>
      <w:r>
        <w:t xml:space="preserve">, </w:t>
      </w:r>
      <w:r w:rsidR="00AD2A93">
        <w:t xml:space="preserve">which scoured Hitler’s body, family past, and relationships to men and women for anomalies on a personal scale that could somehow explain a cosmic catastrophe.  </w:t>
      </w:r>
      <w:r w:rsidR="00C315C9" w:rsidRPr="00C315C9">
        <w:rPr>
          <w:u w:val="single"/>
        </w:rPr>
        <w:t>Hitler at Home</w:t>
      </w:r>
      <w:r w:rsidR="00C315C9">
        <w:t xml:space="preserve"> </w:t>
      </w:r>
      <w:r w:rsidR="00AD2A93">
        <w:t xml:space="preserve">acknowledges the importance of the private realm </w:t>
      </w:r>
      <w:r w:rsidR="002F3A69">
        <w:t>without</w:t>
      </w:r>
      <w:r w:rsidR="00AD2A93">
        <w:t xml:space="preserve"> seek</w:t>
      </w:r>
      <w:r w:rsidR="002F3A69">
        <w:t>ing</w:t>
      </w:r>
      <w:r w:rsidR="00AD2A93">
        <w:t xml:space="preserve"> to be a biography told through architecture.  </w:t>
      </w:r>
      <w:r w:rsidR="00121EEA">
        <w:t xml:space="preserve">Instead, I am interested in how Hitler </w:t>
      </w:r>
      <w:r w:rsidR="002944FE">
        <w:t>chose</w:t>
      </w:r>
      <w:r w:rsidR="00121EEA">
        <w:t xml:space="preserve"> to present his </w:t>
      </w:r>
      <w:r w:rsidR="002944FE">
        <w:t>domestic</w:t>
      </w:r>
      <w:r w:rsidR="00121EEA">
        <w:t xml:space="preserve"> self to the public</w:t>
      </w:r>
      <w:r w:rsidR="002944FE">
        <w:t xml:space="preserve"> </w:t>
      </w:r>
      <w:r w:rsidR="00121EEA">
        <w:t>and in the designers, photographers, and jo</w:t>
      </w:r>
      <w:r w:rsidR="00353FE0">
        <w:t>urnalists who constructed and conveyed the image to a German and English-language audience that was all-too-eager to consume it.</w:t>
      </w:r>
    </w:p>
    <w:p w:rsidR="00B00E89" w:rsidRDefault="00AD4C65" w:rsidP="007556BA">
      <w:pPr>
        <w:spacing w:after="0" w:line="480" w:lineRule="auto"/>
        <w:ind w:firstLine="720"/>
      </w:pPr>
      <w:r>
        <w:t xml:space="preserve">By the mid-1930s, </w:t>
      </w:r>
      <w:r w:rsidR="00486B8A">
        <w:t xml:space="preserve">it was </w:t>
      </w:r>
      <w:r w:rsidR="00FF50DD">
        <w:t xml:space="preserve">all but </w:t>
      </w:r>
      <w:r w:rsidR="00486B8A">
        <w:t xml:space="preserve">impossible to avoid images </w:t>
      </w:r>
      <w:r w:rsidR="00BD596E">
        <w:t>and stories about</w:t>
      </w:r>
      <w:r w:rsidR="00486B8A">
        <w:t xml:space="preserve"> </w:t>
      </w:r>
      <w:r w:rsidR="00C315C9">
        <w:t>the domestic Hitler</w:t>
      </w:r>
      <w:r w:rsidR="00486B8A">
        <w:t>.</w:t>
      </w:r>
      <w:r w:rsidR="00AB607A">
        <w:t xml:space="preserve"> </w:t>
      </w:r>
      <w:r w:rsidR="00C315C9">
        <w:t xml:space="preserve"> Not only the German </w:t>
      </w:r>
      <w:r w:rsidR="00BD596E">
        <w:t>media</w:t>
      </w:r>
      <w:r w:rsidR="00C315C9">
        <w:t xml:space="preserve"> covered the topic with great</w:t>
      </w:r>
      <w:r w:rsidR="00BD596E">
        <w:t>—indeed, almost obsessive—</w:t>
      </w:r>
      <w:r w:rsidR="003806E6">
        <w:t>zeal</w:t>
      </w:r>
      <w:r w:rsidR="00C315C9">
        <w:t xml:space="preserve">, but it was also </w:t>
      </w:r>
      <w:r w:rsidR="000A71B2">
        <w:t xml:space="preserve">avidly </w:t>
      </w:r>
      <w:r w:rsidR="00BD596E">
        <w:t xml:space="preserve">carried by </w:t>
      </w:r>
      <w:r w:rsidR="00F06DFA">
        <w:t>a</w:t>
      </w:r>
      <w:r w:rsidR="007425D1">
        <w:t>n</w:t>
      </w:r>
      <w:r w:rsidR="00BD596E">
        <w:t xml:space="preserve"> English-language press</w:t>
      </w:r>
      <w:r w:rsidR="007425D1">
        <w:t xml:space="preserve"> serving a global audience</w:t>
      </w:r>
      <w:r w:rsidR="00BD596E">
        <w:t xml:space="preserve">, </w:t>
      </w:r>
      <w:r w:rsidR="007425D1">
        <w:t>from London to Sydney, Toronto to Phoenix,</w:t>
      </w:r>
      <w:r w:rsidR="00145296">
        <w:t xml:space="preserve"> </w:t>
      </w:r>
      <w:r w:rsidR="00FF50DD">
        <w:t xml:space="preserve">and </w:t>
      </w:r>
      <w:r w:rsidR="009357C5">
        <w:t>Bombay</w:t>
      </w:r>
      <w:r w:rsidR="007425D1">
        <w:t xml:space="preserve"> to Shanghai. </w:t>
      </w:r>
      <w:r w:rsidR="0016604C">
        <w:t xml:space="preserve"> In Germany, a market quickly emerged for popular consumer goods </w:t>
      </w:r>
      <w:r w:rsidR="009357C5">
        <w:t>bearing image</w:t>
      </w:r>
      <w:r w:rsidR="00AB60A7">
        <w:t>s</w:t>
      </w:r>
      <w:r w:rsidR="009357C5">
        <w:t xml:space="preserve"> of</w:t>
      </w:r>
      <w:r w:rsidR="0016604C">
        <w:t xml:space="preserve"> </w:t>
      </w:r>
      <w:r w:rsidR="00585FE3">
        <w:t>the F</w:t>
      </w:r>
      <w:r w:rsidR="00585FE3">
        <w:rPr>
          <w:rFonts w:cs="Times New Roman"/>
        </w:rPr>
        <w:t>ü</w:t>
      </w:r>
      <w:r w:rsidR="00585FE3">
        <w:t>hrer’s</w:t>
      </w:r>
      <w:r w:rsidR="00304D01">
        <w:t xml:space="preserve"> ho</w:t>
      </w:r>
      <w:r w:rsidR="00245416">
        <w:t>me</w:t>
      </w:r>
      <w:r w:rsidR="00304D01">
        <w:t xml:space="preserve"> or </w:t>
      </w:r>
      <w:r w:rsidR="00585FE3">
        <w:t>its</w:t>
      </w:r>
      <w:r w:rsidR="00304D01">
        <w:t xml:space="preserve"> </w:t>
      </w:r>
      <w:r w:rsidR="00585FE3">
        <w:t>owner</w:t>
      </w:r>
      <w:r w:rsidR="00304D01">
        <w:t xml:space="preserve"> at leisure </w:t>
      </w:r>
      <w:r w:rsidR="00D00536">
        <w:t>on the Obersalzberg</w:t>
      </w:r>
      <w:r w:rsidR="0016604C">
        <w:t xml:space="preserve">.  </w:t>
      </w:r>
      <w:r w:rsidR="00813AFE">
        <w:t xml:space="preserve">One could decorate </w:t>
      </w:r>
      <w:r w:rsidR="000A71B2">
        <w:t xml:space="preserve">with a </w:t>
      </w:r>
      <w:r w:rsidR="006435B6">
        <w:t>Hitler-house</w:t>
      </w:r>
      <w:r w:rsidR="000A71B2">
        <w:t xml:space="preserve">-themed </w:t>
      </w:r>
      <w:r w:rsidR="00813AFE">
        <w:t xml:space="preserve">porcelain plate or </w:t>
      </w:r>
      <w:r w:rsidR="00C4731F">
        <w:t>embroidered throw pillow</w:t>
      </w:r>
      <w:r w:rsidR="00813AFE">
        <w:t xml:space="preserve">, save pennies in a </w:t>
      </w:r>
      <w:r w:rsidR="006435B6">
        <w:t>replica</w:t>
      </w:r>
      <w:r w:rsidR="00813AFE">
        <w:t xml:space="preserve"> coin bank, play with a toy model, send a postcard </w:t>
      </w:r>
      <w:r w:rsidR="00B854EB">
        <w:t>showing</w:t>
      </w:r>
      <w:r w:rsidR="00813AFE">
        <w:t xml:space="preserve"> Hitler feeding </w:t>
      </w:r>
      <w:r w:rsidR="00B854EB">
        <w:t>deer</w:t>
      </w:r>
      <w:r w:rsidR="00813AFE">
        <w:t xml:space="preserve"> on his terrace, or buy </w:t>
      </w:r>
      <w:r w:rsidR="00742CAC">
        <w:t>one of the many</w:t>
      </w:r>
      <w:r w:rsidR="00813AFE">
        <w:t xml:space="preserve"> photography albums that documented his life at home</w:t>
      </w:r>
      <w:r w:rsidR="003806E6">
        <w:t xml:space="preserve">, from the dictator </w:t>
      </w:r>
      <w:r w:rsidR="00790E02">
        <w:t>entertaining children</w:t>
      </w:r>
      <w:r w:rsidR="003806E6">
        <w:t xml:space="preserve"> to hiking with his dog</w:t>
      </w:r>
      <w:r w:rsidR="00813AFE">
        <w:t>.</w:t>
      </w:r>
      <w:r>
        <w:t xml:space="preserve"> </w:t>
      </w:r>
      <w:r w:rsidR="00813AFE">
        <w:t xml:space="preserve"> For a time, </w:t>
      </w:r>
      <w:r w:rsidR="00D00536">
        <w:t xml:space="preserve">Hitler’s mountain retreat </w:t>
      </w:r>
      <w:r w:rsidR="00813AFE">
        <w:t>was arguably the most famous house in the world.</w:t>
      </w:r>
    </w:p>
    <w:p w:rsidR="002944FE" w:rsidRDefault="002944FE" w:rsidP="007556BA">
      <w:pPr>
        <w:spacing w:after="0" w:line="480" w:lineRule="auto"/>
        <w:ind w:firstLine="720"/>
      </w:pPr>
      <w:r>
        <w:t>Th</w:t>
      </w:r>
      <w:r w:rsidR="00AD4C65">
        <w:t>is vast production</w:t>
      </w:r>
      <w:r>
        <w:t xml:space="preserve"> of </w:t>
      </w:r>
      <w:r w:rsidR="00AD4C65">
        <w:t xml:space="preserve">images of </w:t>
      </w:r>
      <w:r>
        <w:t>Hitler at home proved to be enormously seductive and continue</w:t>
      </w:r>
      <w:r w:rsidR="003806E6">
        <w:t>s</w:t>
      </w:r>
      <w:r>
        <w:t xml:space="preserve"> to exert </w:t>
      </w:r>
      <w:r w:rsidR="005A32C6">
        <w:t xml:space="preserve">its </w:t>
      </w:r>
      <w:r>
        <w:t xml:space="preserve">power </w:t>
      </w:r>
      <w:r w:rsidR="00B00E89">
        <w:t xml:space="preserve">even </w:t>
      </w:r>
      <w:r>
        <w:t xml:space="preserve">today.  </w:t>
      </w:r>
      <w:r w:rsidR="00863712">
        <w:t xml:space="preserve">Its appeal has </w:t>
      </w:r>
      <w:r w:rsidR="00E86438">
        <w:t xml:space="preserve">largely gone </w:t>
      </w:r>
      <w:r w:rsidR="00863712">
        <w:t>unchecked by historians, who have insufficiently exposed and deconstructed the propaganda surrounding Hitler’s domesticity.</w:t>
      </w:r>
      <w:r w:rsidR="0041543D">
        <w:t xml:space="preserve">  A</w:t>
      </w:r>
      <w:r>
        <w:t xml:space="preserve">part from a </w:t>
      </w:r>
      <w:r w:rsidR="00BB0594">
        <w:t xml:space="preserve">small body of articles, </w:t>
      </w:r>
      <w:r>
        <w:t>books</w:t>
      </w:r>
      <w:r w:rsidR="00BB0594">
        <w:t>, and</w:t>
      </w:r>
      <w:r>
        <w:t xml:space="preserve"> catalogues, literature about Hitler’</w:t>
      </w:r>
      <w:r w:rsidR="00BB0594">
        <w:t>s homes tends to be uncritical and, in some cases, reproduce</w:t>
      </w:r>
      <w:r w:rsidR="00A543BD">
        <w:t>s</w:t>
      </w:r>
      <w:r w:rsidR="00BB0594">
        <w:t xml:space="preserve"> the </w:t>
      </w:r>
      <w:r w:rsidR="00D56DF3">
        <w:t xml:space="preserve">ideological </w:t>
      </w:r>
      <w:r w:rsidR="00BB0594">
        <w:t>“charm” of Third Reich publications.</w:t>
      </w:r>
      <w:r w:rsidR="00B02367">
        <w:t xml:space="preserve">  </w:t>
      </w:r>
      <w:r w:rsidR="001269FA" w:rsidRPr="00B839F2">
        <w:t xml:space="preserve">Remarkably, </w:t>
      </w:r>
      <w:r w:rsidR="001269FA">
        <w:t xml:space="preserve">given how much has been written about Hitler, </w:t>
      </w:r>
      <w:r w:rsidR="001269FA" w:rsidRPr="00B839F2">
        <w:t xml:space="preserve">the significance </w:t>
      </w:r>
      <w:r w:rsidR="001269FA" w:rsidRPr="00B839F2">
        <w:lastRenderedPageBreak/>
        <w:t xml:space="preserve">of </w:t>
      </w:r>
      <w:r w:rsidR="001269FA">
        <w:t>his</w:t>
      </w:r>
      <w:r w:rsidR="001269FA" w:rsidRPr="00B839F2">
        <w:t xml:space="preserve"> domestic spaces in the </w:t>
      </w:r>
      <w:r w:rsidR="00AD4C65">
        <w:t>visual</w:t>
      </w:r>
      <w:r w:rsidR="001269FA" w:rsidRPr="00B839F2">
        <w:t xml:space="preserve"> imagination of National Socialism </w:t>
      </w:r>
      <w:r w:rsidR="00D441F3">
        <w:t xml:space="preserve">has </w:t>
      </w:r>
      <w:r w:rsidR="001269FA" w:rsidRPr="00B839F2">
        <w:t>remain</w:t>
      </w:r>
      <w:r w:rsidR="00D441F3">
        <w:t>ed</w:t>
      </w:r>
      <w:r w:rsidR="001269FA" w:rsidRPr="00B839F2">
        <w:t xml:space="preserve"> </w:t>
      </w:r>
      <w:r w:rsidR="00863712">
        <w:t>underexplored</w:t>
      </w:r>
      <w:r w:rsidR="001269FA" w:rsidRPr="00B839F2">
        <w:t xml:space="preserve"> terrain.</w:t>
      </w:r>
      <w:r w:rsidR="0009085A">
        <w:rPr>
          <w:rStyle w:val="EndnoteReference"/>
        </w:rPr>
        <w:endnoteReference w:id="3"/>
      </w:r>
    </w:p>
    <w:p w:rsidR="00F7623F" w:rsidRDefault="00E86438" w:rsidP="007556BA">
      <w:pPr>
        <w:spacing w:after="0" w:line="480" w:lineRule="auto"/>
        <w:ind w:firstLine="720"/>
      </w:pPr>
      <w:r>
        <w:t xml:space="preserve">Compared to their high visibility during the Third Reich, Hitler’s domestic spaces rarely appear in political or architectural histories of the period.  </w:t>
      </w:r>
      <w:r w:rsidR="00C21B3F">
        <w:t>Those</w:t>
      </w:r>
      <w:r w:rsidR="00AB607A" w:rsidRPr="00B839F2">
        <w:t xml:space="preserve"> who have written about the many diplomatic meetings that occurred in these homes have had little to say about the setti</w:t>
      </w:r>
      <w:r w:rsidR="00AB607A">
        <w:t>ngs</w:t>
      </w:r>
      <w:r w:rsidR="00F7623F">
        <w:t>, despite Hitler’s desire to use th</w:t>
      </w:r>
      <w:r w:rsidR="00481313">
        <w:t>em</w:t>
      </w:r>
      <w:r w:rsidR="00F7623F">
        <w:t xml:space="preserve"> as stage sets to perform his identity as a </w:t>
      </w:r>
      <w:r w:rsidR="0009085A">
        <w:t xml:space="preserve">statesman and </w:t>
      </w:r>
      <w:r w:rsidR="00F7623F">
        <w:t>man of culture</w:t>
      </w:r>
      <w:r w:rsidR="00AB607A">
        <w:t xml:space="preserve">.  </w:t>
      </w:r>
      <w:r w:rsidR="00373CC5">
        <w:t>Studies of the Obersalzberg as an ideological and political center of National Socialism have been more attentive to its structures, but architectural historians themselves have contributed little to this literature.  In general, s</w:t>
      </w:r>
      <w:r w:rsidR="00AD4DC4" w:rsidRPr="00B839F2">
        <w:t>cholar</w:t>
      </w:r>
      <w:r>
        <w:t xml:space="preserve">s of architecture and fascist aesthetics </w:t>
      </w:r>
      <w:r w:rsidR="00373CC5">
        <w:t>have focused</w:t>
      </w:r>
      <w:r w:rsidR="00AD4DC4" w:rsidRPr="00B839F2">
        <w:t xml:space="preserve"> on monumental building projects and mass spectacle</w:t>
      </w:r>
      <w:r w:rsidR="00AB607A" w:rsidRPr="00B839F2">
        <w:t xml:space="preserve">, overlooking the domestic and minute.  </w:t>
      </w:r>
      <w:r w:rsidR="00F7623F">
        <w:t xml:space="preserve">And yet one could argue that </w:t>
      </w:r>
      <w:r w:rsidR="00F7623F" w:rsidRPr="00B839F2">
        <w:t xml:space="preserve">the aesthetics of the mass spectacle at the Nuremberg parade grounds or of the gigantic in the </w:t>
      </w:r>
      <w:r w:rsidR="00F7605B">
        <w:t>N</w:t>
      </w:r>
      <w:r w:rsidR="00F7623F">
        <w:t xml:space="preserve">ew </w:t>
      </w:r>
      <w:r w:rsidR="00F7605B">
        <w:t>C</w:t>
      </w:r>
      <w:r w:rsidR="00F7623F" w:rsidRPr="00B839F2">
        <w:t>hancellery, both designed by Albert Speer and associated with the public Führer, correlate with the singular and detailed assemblage of Hitler’s private domestic spaces, a choreography of objects and space that enact the private man.  The Hitler who command</w:t>
      </w:r>
      <w:r w:rsidR="00F7623F">
        <w:t>ed</w:t>
      </w:r>
      <w:r w:rsidR="00F7623F" w:rsidRPr="00B839F2">
        <w:t xml:space="preserve"> thousands and move</w:t>
      </w:r>
      <w:r w:rsidR="00F7623F">
        <w:t>d</w:t>
      </w:r>
      <w:r w:rsidR="00F7623F" w:rsidRPr="00B839F2">
        <w:t xml:space="preserve"> mountains of stone induced awe; the Hitler at home with his dogs and tea inspired empathy.  Both images were integral to the Führer’s seductive power and each had its architectural manifestation.  </w:t>
      </w:r>
      <w:r w:rsidR="00FA42DB" w:rsidRPr="00B839F2">
        <w:t>Reading the official and monumental together with the domestic and minute allows us to grasp their intended and productive interplay in the representation of the Führer as both beyond and yet of the people.</w:t>
      </w:r>
    </w:p>
    <w:p w:rsidR="00373CC5" w:rsidRDefault="00E5646B" w:rsidP="007556BA">
      <w:pPr>
        <w:spacing w:after="0" w:line="480" w:lineRule="auto"/>
      </w:pPr>
      <w:r>
        <w:tab/>
      </w:r>
      <w:r w:rsidR="00373CC5">
        <w:t xml:space="preserve">Hitler himself cared deeply </w:t>
      </w:r>
      <w:r w:rsidR="00227CFD">
        <w:t>about</w:t>
      </w:r>
      <w:r w:rsidR="0079120E">
        <w:t xml:space="preserve"> the production of his </w:t>
      </w:r>
      <w:r w:rsidR="00227CFD">
        <w:t>domestic spaces</w:t>
      </w:r>
      <w:r w:rsidR="0079120E">
        <w:t xml:space="preserve">, </w:t>
      </w:r>
      <w:r w:rsidR="00227CFD">
        <w:t>discussing them at length</w:t>
      </w:r>
      <w:r w:rsidR="0079120E">
        <w:t xml:space="preserve"> with his interior designer</w:t>
      </w:r>
      <w:r w:rsidR="00227CFD">
        <w:t>,</w:t>
      </w:r>
      <w:r w:rsidR="0079120E">
        <w:t xml:space="preserve"> Gerdy Troost.  After the war, she recalled the enthusiastic interest he </w:t>
      </w:r>
      <w:r w:rsidR="00227CFD">
        <w:t xml:space="preserve">had </w:t>
      </w:r>
      <w:r w:rsidR="0079120E">
        <w:t>showed in even the smallest detail.</w:t>
      </w:r>
      <w:r w:rsidR="00877E5D">
        <w:t xml:space="preserve"> </w:t>
      </w:r>
      <w:r w:rsidR="00373CC5">
        <w:t xml:space="preserve"> </w:t>
      </w:r>
      <w:r w:rsidR="00FF50DD">
        <w:t xml:space="preserve">In his memoirs, </w:t>
      </w:r>
      <w:r w:rsidR="00373CC5">
        <w:t xml:space="preserve">Speer </w:t>
      </w:r>
      <w:r w:rsidR="00102F1E">
        <w:t xml:space="preserve">admitted that Hitler had </w:t>
      </w:r>
      <w:r w:rsidR="00166FB6">
        <w:t>devoted</w:t>
      </w:r>
      <w:r w:rsidR="00102F1E">
        <w:t xml:space="preserve"> </w:t>
      </w:r>
      <w:r w:rsidR="00166FB6">
        <w:t>a level of personal attention</w:t>
      </w:r>
      <w:r w:rsidR="00102F1E">
        <w:t xml:space="preserve"> </w:t>
      </w:r>
      <w:r w:rsidR="00166FB6">
        <w:t>to</w:t>
      </w:r>
      <w:r w:rsidR="00102F1E">
        <w:t xml:space="preserve"> the design of the Berghof tha</w:t>
      </w:r>
      <w:r w:rsidR="00C21B3F">
        <w:t>t was unequaled by</w:t>
      </w:r>
      <w:r w:rsidR="00102F1E">
        <w:t xml:space="preserve"> any </w:t>
      </w:r>
      <w:r w:rsidR="00166FB6">
        <w:lastRenderedPageBreak/>
        <w:t xml:space="preserve">of his </w:t>
      </w:r>
      <w:r w:rsidR="00102F1E">
        <w:t>other building</w:t>
      </w:r>
      <w:r w:rsidR="00166FB6">
        <w:t xml:space="preserve"> projects</w:t>
      </w:r>
      <w:r w:rsidR="00102F1E">
        <w:t>.</w:t>
      </w:r>
      <w:r w:rsidR="00102F1E">
        <w:rPr>
          <w:rStyle w:val="EndnoteReference"/>
        </w:rPr>
        <w:endnoteReference w:id="4"/>
      </w:r>
      <w:r w:rsidR="00373CC5">
        <w:t xml:space="preserve">  </w:t>
      </w:r>
      <w:r w:rsidR="00227CFD">
        <w:t>It was Hitler’s favorite place to be</w:t>
      </w:r>
      <w:r w:rsidR="00373CC5">
        <w:t xml:space="preserve">—about a third of his time in office was spent on the Obersalzberg.  </w:t>
      </w:r>
      <w:r w:rsidR="00227CFD">
        <w:t xml:space="preserve">In </w:t>
      </w:r>
      <w:r w:rsidR="00181396">
        <w:t xml:space="preserve">July </w:t>
      </w:r>
      <w:r w:rsidR="00227CFD">
        <w:t>194</w:t>
      </w:r>
      <w:r w:rsidR="00181396">
        <w:t>4</w:t>
      </w:r>
      <w:r w:rsidR="00373CC5">
        <w:t xml:space="preserve">, </w:t>
      </w:r>
      <w:r w:rsidR="0065565C">
        <w:t xml:space="preserve">Joseph </w:t>
      </w:r>
      <w:r w:rsidR="00373CC5">
        <w:t xml:space="preserve">Goebbels </w:t>
      </w:r>
      <w:r w:rsidR="00227CFD">
        <w:t xml:space="preserve">confided to his diary that he </w:t>
      </w:r>
      <w:r w:rsidR="00181396">
        <w:t xml:space="preserve">was relieved </w:t>
      </w:r>
      <w:r w:rsidR="00BB122F">
        <w:t xml:space="preserve">that </w:t>
      </w:r>
      <w:r w:rsidR="00776E7D">
        <w:t>the</w:t>
      </w:r>
      <w:r w:rsidR="00D031B1">
        <w:t xml:space="preserve"> F</w:t>
      </w:r>
      <w:r w:rsidR="00D031B1">
        <w:rPr>
          <w:rFonts w:cs="Times New Roman"/>
        </w:rPr>
        <w:t>ü</w:t>
      </w:r>
      <w:r w:rsidR="00D031B1">
        <w:t>hrer</w:t>
      </w:r>
      <w:r w:rsidR="00373CC5">
        <w:t xml:space="preserve"> </w:t>
      </w:r>
      <w:r w:rsidR="00BB122F">
        <w:t>had decided to</w:t>
      </w:r>
      <w:r w:rsidR="00181396">
        <w:t xml:space="preserve"> </w:t>
      </w:r>
      <w:r w:rsidR="00CD7FD9">
        <w:t>transfe</w:t>
      </w:r>
      <w:r w:rsidR="00776E7D">
        <w:t>r</w:t>
      </w:r>
      <w:r w:rsidR="00181396">
        <w:t xml:space="preserve"> his </w:t>
      </w:r>
      <w:r w:rsidR="00CD7FD9">
        <w:t xml:space="preserve">military headquarters from his </w:t>
      </w:r>
      <w:r w:rsidR="00181396">
        <w:t xml:space="preserve">mountain home </w:t>
      </w:r>
      <w:r w:rsidR="00CD7FD9">
        <w:t>to</w:t>
      </w:r>
      <w:r w:rsidR="00181396">
        <w:t xml:space="preserve"> the Wolf’s Lair on the eastern front</w:t>
      </w:r>
      <w:r w:rsidR="00227CFD">
        <w:t>.</w:t>
      </w:r>
      <w:r w:rsidR="00FF50DD">
        <w:t xml:space="preserve"> </w:t>
      </w:r>
      <w:r w:rsidR="00C21B3F">
        <w:t xml:space="preserve"> </w:t>
      </w:r>
      <w:r w:rsidR="00FF50DD">
        <w:t xml:space="preserve">While Hitler </w:t>
      </w:r>
      <w:r w:rsidR="00181396">
        <w:t xml:space="preserve">had spent months </w:t>
      </w:r>
      <w:r w:rsidR="00B42C26">
        <w:t>planning battle strategies from his living room</w:t>
      </w:r>
      <w:r w:rsidR="00FF50DD">
        <w:t xml:space="preserve">, </w:t>
      </w:r>
      <w:r w:rsidR="006A725D">
        <w:t>the Allied</w:t>
      </w:r>
      <w:r w:rsidR="00FF50DD">
        <w:t xml:space="preserve"> armies </w:t>
      </w:r>
      <w:r w:rsidR="00B42C26">
        <w:t>had</w:t>
      </w:r>
      <w:r w:rsidR="001140E5">
        <w:t xml:space="preserve"> push</w:t>
      </w:r>
      <w:r w:rsidR="00B42C26">
        <w:t>ed ever closer</w:t>
      </w:r>
      <w:r w:rsidR="001140E5">
        <w:t xml:space="preserve"> to Germany’s</w:t>
      </w:r>
      <w:r w:rsidR="00435DD8">
        <w:t xml:space="preserve"> borders</w:t>
      </w:r>
      <w:r w:rsidR="00FF50DD">
        <w:t>.</w:t>
      </w:r>
      <w:r w:rsidR="00435DD8">
        <w:rPr>
          <w:rStyle w:val="EndnoteReference"/>
        </w:rPr>
        <w:endnoteReference w:id="5"/>
      </w:r>
    </w:p>
    <w:p w:rsidR="00E42EA4" w:rsidRDefault="00A66D5F" w:rsidP="007556BA">
      <w:pPr>
        <w:spacing w:after="0" w:line="480" w:lineRule="auto"/>
        <w:ind w:firstLine="720"/>
      </w:pPr>
      <w:r>
        <w:t>Perhaps if Speer had been involved, historians might have paid more attention to Hitler’s domestic spaces.  Women architects and designers have only recently begun to receive their due in architectural history</w:t>
      </w:r>
      <w:r w:rsidR="00F17310">
        <w:t xml:space="preserve"> books, </w:t>
      </w:r>
      <w:r w:rsidR="0065565C">
        <w:t>and</w:t>
      </w:r>
      <w:r w:rsidR="00F17310">
        <w:t xml:space="preserve"> little </w:t>
      </w:r>
      <w:r w:rsidR="0065565C">
        <w:t>i</w:t>
      </w:r>
      <w:r w:rsidR="0009085A">
        <w:t>s</w:t>
      </w:r>
      <w:r>
        <w:t xml:space="preserve"> known about their involvement in the Third Reich.  Gerdy Troost has likewise slipped beneath the historian’s radar, despite the fact that she was once </w:t>
      </w:r>
      <w:r w:rsidRPr="0058755F">
        <w:t>the</w:t>
      </w:r>
      <w:r w:rsidR="00772E1C">
        <w:t xml:space="preserve"> taste</w:t>
      </w:r>
      <w:r>
        <w:t xml:space="preserve">maker of choice </w:t>
      </w:r>
      <w:r w:rsidR="00E70058">
        <w:t>for</w:t>
      </w:r>
      <w:r>
        <w:t xml:space="preserve"> Hitler and </w:t>
      </w:r>
      <w:r w:rsidR="00772E1C">
        <w:t xml:space="preserve">other </w:t>
      </w:r>
      <w:r w:rsidR="00C86C94">
        <w:t xml:space="preserve">prominent </w:t>
      </w:r>
      <w:r>
        <w:t>National Socialists.</w:t>
      </w:r>
      <w:r w:rsidR="00E42EA4">
        <w:t xml:space="preserve">  </w:t>
      </w:r>
      <w:r w:rsidR="00F17310">
        <w:t>This book hopes to raise awareness of a neglected but powerful female figure in the Third Reich, who deserves far greater scholarly attention than she has received.</w:t>
      </w:r>
      <w:r w:rsidR="00E5646B" w:rsidRPr="00E5646B">
        <w:t xml:space="preserve"> </w:t>
      </w:r>
      <w:r w:rsidR="00E5646B">
        <w:t xml:space="preserve"> Her work also suggests that we need to consider more generally the role of interior design in the self-representation of the Nazi regime, </w:t>
      </w:r>
      <w:r w:rsidR="00666B44">
        <w:t xml:space="preserve">to which many </w:t>
      </w:r>
      <w:r w:rsidR="0009085A">
        <w:t xml:space="preserve">of its </w:t>
      </w:r>
      <w:r w:rsidR="00666B44">
        <w:t>architects, including Speer, eagerly contributed.</w:t>
      </w:r>
    </w:p>
    <w:p w:rsidR="00AD4DC4" w:rsidRDefault="0014786B" w:rsidP="007556BA">
      <w:pPr>
        <w:spacing w:after="0" w:line="480" w:lineRule="auto"/>
        <w:ind w:firstLine="720"/>
      </w:pPr>
      <w:r>
        <w:t xml:space="preserve">Ultimately, </w:t>
      </w:r>
      <w:r w:rsidR="00245565">
        <w:t>the reasons for the neglect of the dictator’s</w:t>
      </w:r>
      <w:r>
        <w:t xml:space="preserve"> homes and their creators may have more to do with scholars having </w:t>
      </w:r>
      <w:r w:rsidR="00AD4DC4" w:rsidRPr="00B839F2">
        <w:t>all-too-readily accepted the propaganda of the Third Reich; namely, that Hitler’s domestic spaces existed outside the world of politics and ideology.</w:t>
      </w:r>
      <w:r w:rsidR="00AB607A">
        <w:t xml:space="preserve">  </w:t>
      </w:r>
      <w:r>
        <w:t xml:space="preserve">I believe, to the contrary, that they were </w:t>
      </w:r>
      <w:r w:rsidR="00245565">
        <w:t>profoundly</w:t>
      </w:r>
      <w:r>
        <w:t xml:space="preserve"> </w:t>
      </w:r>
      <w:r w:rsidR="00245565">
        <w:t>ideological</w:t>
      </w:r>
      <w:r>
        <w:t xml:space="preserve"> spaces, </w:t>
      </w:r>
      <w:r w:rsidR="005910B8">
        <w:t>which</w:t>
      </w:r>
      <w:r>
        <w:t xml:space="preserve"> </w:t>
      </w:r>
      <w:r w:rsidR="005910B8">
        <w:t xml:space="preserve">demonstrably </w:t>
      </w:r>
      <w:r w:rsidR="0009085A">
        <w:t xml:space="preserve">lay </w:t>
      </w:r>
      <w:r w:rsidR="00245565">
        <w:t xml:space="preserve">at the heart of some of the </w:t>
      </w:r>
      <w:r w:rsidR="00AB607A">
        <w:t xml:space="preserve">most successful propaganda about Hitler produced by </w:t>
      </w:r>
      <w:r>
        <w:t>his</w:t>
      </w:r>
      <w:r w:rsidR="00AB607A">
        <w:t xml:space="preserve"> regime.</w:t>
      </w:r>
      <w:r w:rsidR="00245565">
        <w:t xml:space="preserve">  </w:t>
      </w:r>
      <w:r w:rsidR="0009085A">
        <w:t xml:space="preserve">Representations of </w:t>
      </w:r>
      <w:r w:rsidR="005910B8">
        <w:t>Hitler’s</w:t>
      </w:r>
      <w:r w:rsidR="0009085A">
        <w:t xml:space="preserve"> home life</w:t>
      </w:r>
      <w:r w:rsidR="0044320C">
        <w:t xml:space="preserve"> played a critical role in the early 1930s, when his public image as a screaming </w:t>
      </w:r>
      <w:r w:rsidR="0058755F">
        <w:t>reactionary</w:t>
      </w:r>
      <w:r w:rsidR="0044320C">
        <w:t xml:space="preserve"> needed to be softened.  </w:t>
      </w:r>
      <w:r w:rsidR="0058755F">
        <w:t>T</w:t>
      </w:r>
      <w:r w:rsidR="00245565">
        <w:t xml:space="preserve">he attention and care lavished on Hitler’s domesticity by his propagandists </w:t>
      </w:r>
      <w:r w:rsidR="0058755F">
        <w:t xml:space="preserve">also transformed </w:t>
      </w:r>
      <w:r w:rsidR="00245565">
        <w:t xml:space="preserve">a potential liability—the </w:t>
      </w:r>
      <w:r w:rsidR="005910B8">
        <w:t xml:space="preserve">perceived </w:t>
      </w:r>
      <w:r w:rsidR="00892BF4">
        <w:lastRenderedPageBreak/>
        <w:t xml:space="preserve">oddity of a </w:t>
      </w:r>
      <w:r w:rsidR="0058755F">
        <w:t xml:space="preserve">stateless </w:t>
      </w:r>
      <w:r w:rsidR="005910B8">
        <w:t>man living without deep connections to family, place,</w:t>
      </w:r>
      <w:r w:rsidR="00892BF4">
        <w:t xml:space="preserve"> or</w:t>
      </w:r>
      <w:r w:rsidR="005910B8">
        <w:t xml:space="preserve"> lovers</w:t>
      </w:r>
      <w:r w:rsidR="00892BF4">
        <w:t>—into a</w:t>
      </w:r>
      <w:r w:rsidR="0058755F">
        <w:t>n asset</w:t>
      </w:r>
      <w:r w:rsidR="00892BF4">
        <w:t xml:space="preserve"> by creating a domestic milieu that </w:t>
      </w:r>
      <w:r w:rsidR="0058755F">
        <w:t>grounded and normalized him</w:t>
      </w:r>
      <w:r w:rsidR="00892BF4">
        <w:t xml:space="preserve">.  Hitler’s domestic spaces </w:t>
      </w:r>
      <w:r w:rsidR="005910B8">
        <w:t>struck</w:t>
      </w:r>
      <w:r w:rsidR="00892BF4">
        <w:t xml:space="preserve"> just the right balance</w:t>
      </w:r>
      <w:r w:rsidR="0058755F">
        <w:t xml:space="preserve"> </w:t>
      </w:r>
      <w:r w:rsidR="005910B8">
        <w:t xml:space="preserve">with the public </w:t>
      </w:r>
      <w:r w:rsidR="0058755F">
        <w:t>of heterosexual</w:t>
      </w:r>
      <w:r w:rsidR="00892BF4">
        <w:t xml:space="preserve"> masculin</w:t>
      </w:r>
      <w:r w:rsidR="0058755F">
        <w:t>ity</w:t>
      </w:r>
      <w:r w:rsidR="00892BF4">
        <w:t>, refined but not ostentatious</w:t>
      </w:r>
      <w:r w:rsidR="0058755F">
        <w:t xml:space="preserve"> taste</w:t>
      </w:r>
      <w:r w:rsidR="00892BF4">
        <w:t>, and German</w:t>
      </w:r>
      <w:r w:rsidR="0058755F">
        <w:t xml:space="preserve"> roots</w:t>
      </w:r>
      <w:r w:rsidR="00892BF4">
        <w:t xml:space="preserve">.  </w:t>
      </w:r>
      <w:r w:rsidR="0044320C">
        <w:t xml:space="preserve">Thus, his publicists </w:t>
      </w:r>
      <w:r w:rsidR="005910B8">
        <w:t xml:space="preserve">and designers </w:t>
      </w:r>
      <w:r w:rsidR="0044320C">
        <w:t xml:space="preserve">killed two birds with one stone, making Hitler seem both warmer and less </w:t>
      </w:r>
      <w:r w:rsidR="0058755F">
        <w:t>queer</w:t>
      </w:r>
      <w:r w:rsidR="0044320C">
        <w:t xml:space="preserve">.  </w:t>
      </w:r>
      <w:r w:rsidR="00892BF4">
        <w:t>A</w:t>
      </w:r>
      <w:r w:rsidR="0044320C">
        <w:t>nd all</w:t>
      </w:r>
      <w:r w:rsidR="00892BF4">
        <w:t xml:space="preserve"> of this was carefully crafted and communicated to German and foreign audiences</w:t>
      </w:r>
      <w:r w:rsidR="005910B8">
        <w:t xml:space="preserve"> through a media eager to sell the story and images of the domestic bachelor</w:t>
      </w:r>
      <w:r w:rsidR="00892BF4">
        <w:t>.</w:t>
      </w:r>
    </w:p>
    <w:p w:rsidR="00A67EBE" w:rsidRDefault="0058374F" w:rsidP="00A93C0E">
      <w:pPr>
        <w:spacing w:after="0" w:line="480" w:lineRule="auto"/>
        <w:ind w:firstLine="720"/>
      </w:pPr>
      <w:r>
        <w:t xml:space="preserve">The book is divided into two sections.  The first half addresses the physical design and construction of Hitler’s three </w:t>
      </w:r>
      <w:r w:rsidR="00334AD8">
        <w:t>residences</w:t>
      </w:r>
      <w:r>
        <w:t xml:space="preserve">: the </w:t>
      </w:r>
      <w:r w:rsidR="00F7605B">
        <w:t>O</w:t>
      </w:r>
      <w:r>
        <w:t xml:space="preserve">ld </w:t>
      </w:r>
      <w:r w:rsidR="00F7605B">
        <w:t>C</w:t>
      </w:r>
      <w:r>
        <w:t xml:space="preserve">hancellery in Berlin, his Munich apartment at 16 Prince Regent Square, and his mountain home on the Obersalzberg.  Hitler </w:t>
      </w:r>
      <w:r w:rsidR="00E67849">
        <w:t>occupied</w:t>
      </w:r>
      <w:r>
        <w:t xml:space="preserve"> all three throughout the period of the Third Reich, although he owned only the latter two.  </w:t>
      </w:r>
      <w:r w:rsidR="00E67849">
        <w:t xml:space="preserve">Chapter </w:t>
      </w:r>
      <w:r w:rsidR="00C6147A">
        <w:t>1</w:t>
      </w:r>
      <w:r w:rsidR="000817B9">
        <w:t xml:space="preserve"> examines </w:t>
      </w:r>
      <w:r w:rsidR="00BB2654">
        <w:t>Hitler’s</w:t>
      </w:r>
      <w:r w:rsidR="000817B9">
        <w:t xml:space="preserve"> transition from a prolonged period of marginal domesticity to the setting up of his first </w:t>
      </w:r>
      <w:r w:rsidR="00BB2654">
        <w:t xml:space="preserve">independent households </w:t>
      </w:r>
      <w:r w:rsidR="00E67849">
        <w:t xml:space="preserve">in the late 1920s </w:t>
      </w:r>
      <w:r w:rsidR="0067688B">
        <w:t>as he approached his fortieth birthday</w:t>
      </w:r>
      <w:r w:rsidR="00BB2654">
        <w:t xml:space="preserve"> and the reasons for his lifestyle change</w:t>
      </w:r>
      <w:r w:rsidR="000817B9">
        <w:t xml:space="preserve">.  </w:t>
      </w:r>
      <w:r w:rsidR="00BB2654">
        <w:t xml:space="preserve">When Hitler became </w:t>
      </w:r>
      <w:r w:rsidR="00E67849">
        <w:t>c</w:t>
      </w:r>
      <w:r w:rsidR="00BB2654">
        <w:t xml:space="preserve">hancellor in 1933, he insisted on remodeling the official residence before he moved in, and </w:t>
      </w:r>
      <w:r w:rsidR="00C6147A">
        <w:t>Chapter 2</w:t>
      </w:r>
      <w:r w:rsidR="00BB2654">
        <w:t xml:space="preserve"> investigates </w:t>
      </w:r>
      <w:r w:rsidR="000C14F8">
        <w:t xml:space="preserve">how this was </w:t>
      </w:r>
      <w:r w:rsidR="00FE5624">
        <w:t>used</w:t>
      </w:r>
      <w:r w:rsidR="000C14F8">
        <w:t xml:space="preserve"> to frame a new narrative about a leader with the ability to put his house in order.  </w:t>
      </w:r>
      <w:r w:rsidR="00C6147A">
        <w:t>H</w:t>
      </w:r>
      <w:r w:rsidR="000C14F8">
        <w:t>aving been bitten</w:t>
      </w:r>
      <w:r w:rsidR="00BB2654">
        <w:t xml:space="preserve"> by the home renovation bug, </w:t>
      </w:r>
      <w:r w:rsidR="00C6147A">
        <w:t xml:space="preserve">Hitler </w:t>
      </w:r>
      <w:r w:rsidR="00AE321A">
        <w:t>then</w:t>
      </w:r>
      <w:r w:rsidR="006138DD">
        <w:t xml:space="preserve"> turned to reinventing his private residences.  </w:t>
      </w:r>
      <w:r w:rsidR="00C6147A">
        <w:t>Chapters 3 and 4</w:t>
      </w:r>
      <w:r w:rsidR="00736C20">
        <w:t xml:space="preserve"> </w:t>
      </w:r>
      <w:r w:rsidR="006138DD">
        <w:t>chronicle</w:t>
      </w:r>
      <w:r w:rsidR="00736C20">
        <w:t xml:space="preserve"> the </w:t>
      </w:r>
      <w:r w:rsidR="006138DD">
        <w:t xml:space="preserve">wholesale </w:t>
      </w:r>
      <w:r w:rsidR="00736C20">
        <w:t xml:space="preserve">renovations of </w:t>
      </w:r>
      <w:r w:rsidR="006138DD">
        <w:t>his</w:t>
      </w:r>
      <w:r w:rsidR="00736C20">
        <w:t xml:space="preserve"> Munich apartment in 1935 and, as soon as it was </w:t>
      </w:r>
      <w:r w:rsidR="0065565C">
        <w:t>completed</w:t>
      </w:r>
      <w:r w:rsidR="00736C20">
        <w:t>, the massive expansion of Haus Wachenfeld into the Berghof</w:t>
      </w:r>
      <w:r w:rsidR="006138DD">
        <w:t xml:space="preserve"> in 1935-1936</w:t>
      </w:r>
      <w:r w:rsidR="00650956">
        <w:t xml:space="preserve"> by the architect Alois Degano</w:t>
      </w:r>
      <w:r w:rsidR="00736C20">
        <w:t xml:space="preserve">.  </w:t>
      </w:r>
      <w:r w:rsidR="006138DD">
        <w:t>T</w:t>
      </w:r>
      <w:r w:rsidR="00A67EBE">
        <w:t>he</w:t>
      </w:r>
      <w:r w:rsidR="009D3A0D">
        <w:t>se projects</w:t>
      </w:r>
      <w:r w:rsidR="00CB3B1B">
        <w:t xml:space="preserve"> </w:t>
      </w:r>
      <w:r w:rsidR="00427DB1">
        <w:t>demonstrate</w:t>
      </w:r>
      <w:r w:rsidR="006138DD">
        <w:t xml:space="preserve"> how Hitler </w:t>
      </w:r>
      <w:r w:rsidR="0006088A">
        <w:t xml:space="preserve">used </w:t>
      </w:r>
      <w:r w:rsidR="009D3A0D">
        <w:t xml:space="preserve">domestic </w:t>
      </w:r>
      <w:r w:rsidR="0006088A">
        <w:t xml:space="preserve">architectural makeovers </w:t>
      </w:r>
      <w:r w:rsidR="009D3A0D">
        <w:t xml:space="preserve">in the mid-1930s </w:t>
      </w:r>
      <w:r w:rsidR="0006088A">
        <w:t xml:space="preserve">to shed </w:t>
      </w:r>
      <w:r w:rsidR="0006088A">
        <w:rPr>
          <w:rFonts w:cs="Times New Roman"/>
          <w:szCs w:val="24"/>
        </w:rPr>
        <w:t xml:space="preserve">any vestiges of his image as rabble rouser in order to emphasize his new status as statesman and diplomat.  </w:t>
      </w:r>
      <w:r w:rsidR="00427DB1">
        <w:rPr>
          <w:rFonts w:cs="Times New Roman"/>
          <w:szCs w:val="24"/>
        </w:rPr>
        <w:t>The associate</w:t>
      </w:r>
      <w:r w:rsidR="0065565C">
        <w:rPr>
          <w:rFonts w:cs="Times New Roman"/>
          <w:szCs w:val="24"/>
        </w:rPr>
        <w:t>d</w:t>
      </w:r>
      <w:r w:rsidR="00427DB1">
        <w:rPr>
          <w:rFonts w:cs="Times New Roman"/>
          <w:szCs w:val="24"/>
        </w:rPr>
        <w:t xml:space="preserve"> high costs reveal how much Hitler was willing to invest to get it right and contradicts his regime’s propaganda, </w:t>
      </w:r>
      <w:r w:rsidR="00427DB1">
        <w:rPr>
          <w:rFonts w:cs="Times New Roman"/>
          <w:szCs w:val="24"/>
        </w:rPr>
        <w:lastRenderedPageBreak/>
        <w:t>which continued to present the German leader as a simple man unspoiled by fame and power.</w:t>
      </w:r>
      <w:r w:rsidR="00F93C15">
        <w:rPr>
          <w:rFonts w:cs="Times New Roman"/>
          <w:szCs w:val="24"/>
        </w:rPr>
        <w:t xml:space="preserve">  While </w:t>
      </w:r>
      <w:r w:rsidR="0065565C">
        <w:rPr>
          <w:rFonts w:cs="Times New Roman"/>
          <w:szCs w:val="24"/>
        </w:rPr>
        <w:t xml:space="preserve">Hitler’s </w:t>
      </w:r>
      <w:r w:rsidR="00337311">
        <w:rPr>
          <w:rFonts w:cs="Times New Roman"/>
          <w:szCs w:val="24"/>
        </w:rPr>
        <w:t xml:space="preserve">new </w:t>
      </w:r>
      <w:r w:rsidR="0065565C">
        <w:rPr>
          <w:rFonts w:cs="Times New Roman"/>
          <w:szCs w:val="24"/>
        </w:rPr>
        <w:t xml:space="preserve">domestic facades </w:t>
      </w:r>
      <w:r w:rsidR="00337311">
        <w:rPr>
          <w:rFonts w:cs="Times New Roman"/>
          <w:szCs w:val="24"/>
        </w:rPr>
        <w:t xml:space="preserve">outwardly </w:t>
      </w:r>
      <w:r w:rsidR="00947FCF">
        <w:rPr>
          <w:rFonts w:cs="Times New Roman"/>
          <w:szCs w:val="24"/>
        </w:rPr>
        <w:t>pro</w:t>
      </w:r>
      <w:r w:rsidR="00337311">
        <w:rPr>
          <w:rFonts w:cs="Times New Roman"/>
          <w:szCs w:val="24"/>
        </w:rPr>
        <w:t>claimed</w:t>
      </w:r>
      <w:r w:rsidR="0065565C">
        <w:rPr>
          <w:rFonts w:cs="Times New Roman"/>
          <w:szCs w:val="24"/>
        </w:rPr>
        <w:t xml:space="preserve"> </w:t>
      </w:r>
      <w:r w:rsidR="00337311">
        <w:rPr>
          <w:rFonts w:cs="Times New Roman"/>
          <w:szCs w:val="24"/>
        </w:rPr>
        <w:t>the leader’s maturation and confidence</w:t>
      </w:r>
      <w:r w:rsidR="00F93C15">
        <w:rPr>
          <w:rFonts w:cs="Times New Roman"/>
          <w:szCs w:val="24"/>
        </w:rPr>
        <w:t xml:space="preserve">, </w:t>
      </w:r>
      <w:r w:rsidR="000E5901">
        <w:rPr>
          <w:rFonts w:cs="Times New Roman"/>
          <w:szCs w:val="24"/>
        </w:rPr>
        <w:t xml:space="preserve">a cache of </w:t>
      </w:r>
      <w:r w:rsidR="00337311">
        <w:rPr>
          <w:rFonts w:cs="Times New Roman"/>
          <w:szCs w:val="24"/>
        </w:rPr>
        <w:t xml:space="preserve">unbuilt </w:t>
      </w:r>
      <w:r w:rsidR="000E5901">
        <w:rPr>
          <w:rFonts w:cs="Times New Roman"/>
          <w:szCs w:val="24"/>
        </w:rPr>
        <w:t xml:space="preserve">drawings of the Berghof </w:t>
      </w:r>
      <w:r w:rsidR="00F93C15">
        <w:rPr>
          <w:rFonts w:cs="Times New Roman"/>
          <w:szCs w:val="24"/>
        </w:rPr>
        <w:t xml:space="preserve">exposes </w:t>
      </w:r>
      <w:r w:rsidR="000E5901">
        <w:rPr>
          <w:rFonts w:cs="Times New Roman"/>
          <w:szCs w:val="24"/>
        </w:rPr>
        <w:t>Hitler</w:t>
      </w:r>
      <w:r w:rsidR="00F93C15">
        <w:rPr>
          <w:rFonts w:cs="Times New Roman"/>
          <w:szCs w:val="24"/>
        </w:rPr>
        <w:t>’s</w:t>
      </w:r>
      <w:r w:rsidR="000E5901">
        <w:rPr>
          <w:rFonts w:cs="Times New Roman"/>
          <w:szCs w:val="24"/>
        </w:rPr>
        <w:t xml:space="preserve"> </w:t>
      </w:r>
      <w:r w:rsidR="00F93C15">
        <w:rPr>
          <w:rFonts w:cs="Times New Roman"/>
          <w:szCs w:val="24"/>
        </w:rPr>
        <w:t>struggle with</w:t>
      </w:r>
      <w:r w:rsidR="000E5901">
        <w:rPr>
          <w:rFonts w:cs="Times New Roman"/>
          <w:szCs w:val="24"/>
        </w:rPr>
        <w:t xml:space="preserve"> how to position his </w:t>
      </w:r>
      <w:r w:rsidR="00F93C15">
        <w:rPr>
          <w:rFonts w:cs="Times New Roman"/>
          <w:szCs w:val="24"/>
        </w:rPr>
        <w:t>domestic</w:t>
      </w:r>
      <w:r w:rsidR="000E5901">
        <w:rPr>
          <w:rFonts w:cs="Times New Roman"/>
          <w:szCs w:val="24"/>
        </w:rPr>
        <w:t xml:space="preserve"> self in relation to his public </w:t>
      </w:r>
      <w:r w:rsidR="00F93C15">
        <w:rPr>
          <w:rFonts w:cs="Times New Roman"/>
          <w:szCs w:val="24"/>
        </w:rPr>
        <w:t>identity</w:t>
      </w:r>
      <w:r w:rsidR="000E5901">
        <w:rPr>
          <w:rFonts w:cs="Times New Roman"/>
          <w:szCs w:val="24"/>
        </w:rPr>
        <w:t xml:space="preserve">.  </w:t>
      </w:r>
      <w:r w:rsidR="00B32042">
        <w:rPr>
          <w:rFonts w:cs="Times New Roman"/>
          <w:szCs w:val="24"/>
        </w:rPr>
        <w:t xml:space="preserve">Chapter </w:t>
      </w:r>
      <w:r w:rsidR="00C6147A">
        <w:rPr>
          <w:rFonts w:cs="Times New Roman"/>
          <w:szCs w:val="24"/>
        </w:rPr>
        <w:t>4</w:t>
      </w:r>
      <w:r w:rsidR="00B32042">
        <w:rPr>
          <w:rFonts w:cs="Times New Roman"/>
          <w:szCs w:val="24"/>
        </w:rPr>
        <w:t xml:space="preserve"> also </w:t>
      </w:r>
      <w:r w:rsidR="00337311">
        <w:rPr>
          <w:rFonts w:cs="Times New Roman"/>
          <w:szCs w:val="24"/>
        </w:rPr>
        <w:t xml:space="preserve">briefly </w:t>
      </w:r>
      <w:r w:rsidR="00B32042">
        <w:rPr>
          <w:rFonts w:cs="Times New Roman"/>
          <w:szCs w:val="24"/>
        </w:rPr>
        <w:t xml:space="preserve">considers Eva Braun’s </w:t>
      </w:r>
      <w:r w:rsidR="00337311">
        <w:rPr>
          <w:rFonts w:cs="Times New Roman"/>
          <w:szCs w:val="24"/>
        </w:rPr>
        <w:t>photographs</w:t>
      </w:r>
      <w:r w:rsidR="00B32042">
        <w:rPr>
          <w:rFonts w:cs="Times New Roman"/>
          <w:szCs w:val="24"/>
        </w:rPr>
        <w:t xml:space="preserve"> of the Berghof and what they </w:t>
      </w:r>
      <w:r w:rsidR="00337311">
        <w:rPr>
          <w:rFonts w:cs="Times New Roman"/>
          <w:szCs w:val="24"/>
        </w:rPr>
        <w:t>suggest about her role as</w:t>
      </w:r>
      <w:r w:rsidR="00B32042">
        <w:rPr>
          <w:rFonts w:cs="Times New Roman"/>
          <w:szCs w:val="24"/>
        </w:rPr>
        <w:t xml:space="preserve"> both mistress of the house and its privileged prisoner.  </w:t>
      </w:r>
      <w:r>
        <w:t xml:space="preserve">Gerdy Troost was central to all three design projects, and </w:t>
      </w:r>
      <w:r w:rsidR="00C6147A">
        <w:t>Chapter 5</w:t>
      </w:r>
      <w:r w:rsidR="008D6D97">
        <w:t xml:space="preserve"> is devoted to her life and work, drawing </w:t>
      </w:r>
      <w:r w:rsidR="00337311">
        <w:t>on</w:t>
      </w:r>
      <w:r>
        <w:t xml:space="preserve"> her personal papers at the Bavarian State Library in Munich, a</w:t>
      </w:r>
      <w:r w:rsidR="00A67EBE">
        <w:t>n astonishingly rich</w:t>
      </w:r>
      <w:r>
        <w:t xml:space="preserve"> collection that open</w:t>
      </w:r>
      <w:r w:rsidR="00A67EBE">
        <w:t>s</w:t>
      </w:r>
      <w:r>
        <w:t xml:space="preserve"> o</w:t>
      </w:r>
      <w:r w:rsidR="00A67EBE">
        <w:t>fficially to scholars in 2019.</w:t>
      </w:r>
    </w:p>
    <w:p w:rsidR="00CB3B1B" w:rsidRDefault="00334AD8" w:rsidP="00AE321A">
      <w:pPr>
        <w:spacing w:after="0" w:line="480" w:lineRule="auto"/>
        <w:ind w:firstLine="720"/>
      </w:pPr>
      <w:r>
        <w:t xml:space="preserve">The second half </w:t>
      </w:r>
      <w:r w:rsidR="00A67EBE">
        <w:t xml:space="preserve">of the book </w:t>
      </w:r>
      <w:r w:rsidR="006138DD">
        <w:t>explores</w:t>
      </w:r>
      <w:r w:rsidR="00BA3377">
        <w:t xml:space="preserve"> </w:t>
      </w:r>
      <w:r w:rsidR="00AE321A">
        <w:t xml:space="preserve">propaganda about </w:t>
      </w:r>
      <w:r w:rsidR="00EF16CA">
        <w:t>Hitler’s</w:t>
      </w:r>
      <w:r w:rsidR="00BA3377">
        <w:t xml:space="preserve"> </w:t>
      </w:r>
      <w:r w:rsidR="00D46668">
        <w:t xml:space="preserve">homes </w:t>
      </w:r>
      <w:r w:rsidR="00BA3377">
        <w:t xml:space="preserve">and </w:t>
      </w:r>
      <w:r w:rsidR="00AE321A">
        <w:t xml:space="preserve">their </w:t>
      </w:r>
      <w:r w:rsidR="00BA3377">
        <w:t>reception</w:t>
      </w:r>
      <w:r w:rsidR="00EF16CA">
        <w:t>, focusing on his Munich and Obersalzberg residences</w:t>
      </w:r>
      <w:r w:rsidR="00BA3377">
        <w:t xml:space="preserve">. </w:t>
      </w:r>
      <w:r w:rsidR="00D46668">
        <w:t xml:space="preserve"> </w:t>
      </w:r>
      <w:r w:rsidR="006138DD">
        <w:t>C</w:t>
      </w:r>
      <w:r w:rsidR="00D46668">
        <w:t xml:space="preserve">hapter </w:t>
      </w:r>
      <w:r w:rsidR="0084194A">
        <w:t>6</w:t>
      </w:r>
      <w:r w:rsidR="00D46668">
        <w:t xml:space="preserve"> </w:t>
      </w:r>
      <w:r w:rsidR="006138DD">
        <w:t xml:space="preserve">begins </w:t>
      </w:r>
      <w:r w:rsidR="00A67EBE">
        <w:t xml:space="preserve">with the “discovery” of the private Hitler by Nazi </w:t>
      </w:r>
      <w:r w:rsidR="00D46668">
        <w:t>publicists</w:t>
      </w:r>
      <w:r w:rsidR="000817B9">
        <w:t xml:space="preserve"> in 1932</w:t>
      </w:r>
      <w:r w:rsidR="006138DD">
        <w:t xml:space="preserve"> in the midst of a crucial election battle</w:t>
      </w:r>
      <w:r w:rsidR="00736C20">
        <w:t xml:space="preserve">.  Chapters </w:t>
      </w:r>
      <w:r w:rsidR="0084194A">
        <w:t>7</w:t>
      </w:r>
      <w:r w:rsidR="00736C20">
        <w:t xml:space="preserve"> and </w:t>
      </w:r>
      <w:r w:rsidR="0084194A">
        <w:t>8</w:t>
      </w:r>
      <w:r w:rsidR="00A67EBE">
        <w:t xml:space="preserve"> </w:t>
      </w:r>
      <w:r w:rsidR="00736C20">
        <w:t xml:space="preserve">respectively </w:t>
      </w:r>
      <w:r w:rsidR="006138DD">
        <w:t>survey</w:t>
      </w:r>
      <w:r w:rsidR="00A67EBE">
        <w:t xml:space="preserve"> </w:t>
      </w:r>
      <w:r w:rsidR="00D46668">
        <w:t>the media</w:t>
      </w:r>
      <w:r w:rsidR="006138DD">
        <w:t>’s coverage</w:t>
      </w:r>
      <w:r w:rsidR="00A67EBE">
        <w:t xml:space="preserve"> </w:t>
      </w:r>
      <w:r w:rsidR="006138DD">
        <w:t xml:space="preserve">in Germany and abroad of </w:t>
      </w:r>
      <w:r w:rsidR="0084194A">
        <w:t>Hitler’s homes</w:t>
      </w:r>
      <w:r w:rsidR="00736C20">
        <w:t xml:space="preserve">.  </w:t>
      </w:r>
      <w:r w:rsidR="00650956">
        <w:t xml:space="preserve">In Germany, Hitler’s mountain retreat became a site of pilgrimage and Chapter </w:t>
      </w:r>
      <w:r w:rsidR="0084194A">
        <w:t>7</w:t>
      </w:r>
      <w:r w:rsidR="00650956">
        <w:t xml:space="preserve"> </w:t>
      </w:r>
      <w:r w:rsidR="007866D5">
        <w:t xml:space="preserve">looks at the hold it exerted on </w:t>
      </w:r>
      <w:r w:rsidR="00650956">
        <w:t xml:space="preserve">the National Socialist imagination through </w:t>
      </w:r>
      <w:r w:rsidR="007866D5">
        <w:t xml:space="preserve">written </w:t>
      </w:r>
      <w:r w:rsidR="00A97328">
        <w:t>accounts</w:t>
      </w:r>
      <w:r w:rsidR="00650956">
        <w:t xml:space="preserve"> and the photography of Heinrich Hoffmann.  </w:t>
      </w:r>
      <w:r w:rsidR="00B32042">
        <w:rPr>
          <w:rFonts w:cs="Times New Roman"/>
          <w:szCs w:val="24"/>
        </w:rPr>
        <w:t xml:space="preserve">While one can understand the appeal of journalistic accounts of Hitler at home for German audiences in the 1930s, it is surprising to discover a similar fascination reflected in the pages of foreign newspapers and magazines.  Chapter </w:t>
      </w:r>
      <w:r w:rsidR="0084194A">
        <w:rPr>
          <w:rFonts w:cs="Times New Roman"/>
          <w:szCs w:val="24"/>
        </w:rPr>
        <w:t>8</w:t>
      </w:r>
      <w:r w:rsidR="00B32042">
        <w:rPr>
          <w:rFonts w:cs="Times New Roman"/>
          <w:szCs w:val="24"/>
        </w:rPr>
        <w:t xml:space="preserve"> investigates the whitewashing of Hitler’s reputation </w:t>
      </w:r>
      <w:r w:rsidR="0084194A">
        <w:rPr>
          <w:rFonts w:cs="Times New Roman"/>
          <w:szCs w:val="24"/>
        </w:rPr>
        <w:t xml:space="preserve">for violence </w:t>
      </w:r>
      <w:r w:rsidR="00B32042">
        <w:rPr>
          <w:rFonts w:cs="Times New Roman"/>
          <w:szCs w:val="24"/>
        </w:rPr>
        <w:t xml:space="preserve">in the English-language press through </w:t>
      </w:r>
      <w:r w:rsidR="00AE321A">
        <w:rPr>
          <w:rFonts w:cs="Times New Roman"/>
          <w:szCs w:val="24"/>
        </w:rPr>
        <w:t>its</w:t>
      </w:r>
      <w:r w:rsidR="00B32042">
        <w:rPr>
          <w:rFonts w:cs="Times New Roman"/>
          <w:szCs w:val="24"/>
        </w:rPr>
        <w:t xml:space="preserve"> depictions of the domestic bachelor as the kind of gentle, </w:t>
      </w:r>
      <w:r w:rsidR="0084194A">
        <w:rPr>
          <w:rFonts w:cs="Times New Roman"/>
          <w:szCs w:val="24"/>
        </w:rPr>
        <w:t>cultured</w:t>
      </w:r>
      <w:r w:rsidR="00B32042">
        <w:rPr>
          <w:rFonts w:cs="Times New Roman"/>
          <w:szCs w:val="24"/>
        </w:rPr>
        <w:t xml:space="preserve"> man one would be blessed to have as a neighbor.  </w:t>
      </w:r>
      <w:r w:rsidR="0084194A">
        <w:t>Views</w:t>
      </w:r>
      <w:r w:rsidR="00D46668">
        <w:t xml:space="preserve"> of </w:t>
      </w:r>
      <w:r w:rsidR="00FE7992">
        <w:t xml:space="preserve">the house-proud </w:t>
      </w:r>
      <w:r w:rsidR="00D46668">
        <w:t>Hitler changed from admiration to ridicule when</w:t>
      </w:r>
      <w:r w:rsidR="00736C20">
        <w:t xml:space="preserve"> England</w:t>
      </w:r>
      <w:r w:rsidR="00B32042">
        <w:t>,</w:t>
      </w:r>
      <w:r w:rsidR="00736C20">
        <w:t xml:space="preserve"> and </w:t>
      </w:r>
      <w:r w:rsidR="00D46668">
        <w:t>later the</w:t>
      </w:r>
      <w:r w:rsidR="00736C20">
        <w:t xml:space="preserve"> United States</w:t>
      </w:r>
      <w:r w:rsidR="00B32042">
        <w:t>,</w:t>
      </w:r>
      <w:r w:rsidR="00736C20">
        <w:t xml:space="preserve"> </w:t>
      </w:r>
      <w:r w:rsidR="00D46668">
        <w:t>entered</w:t>
      </w:r>
      <w:r w:rsidR="00736C20">
        <w:t xml:space="preserve"> war</w:t>
      </w:r>
      <w:r w:rsidR="006138DD">
        <w:t xml:space="preserve">, and </w:t>
      </w:r>
      <w:r w:rsidR="00B32042">
        <w:t>C</w:t>
      </w:r>
      <w:r w:rsidR="006138DD">
        <w:t xml:space="preserve">hapter </w:t>
      </w:r>
      <w:r w:rsidR="0084194A">
        <w:t>9</w:t>
      </w:r>
      <w:r w:rsidR="006138DD">
        <w:t xml:space="preserve"> </w:t>
      </w:r>
      <w:r w:rsidR="00B32042">
        <w:rPr>
          <w:rFonts w:cs="Times New Roman"/>
          <w:szCs w:val="24"/>
        </w:rPr>
        <w:t>traces the turn in the English-language press’s representation of the domestic Hitler from a gentleman-artist to a megalomaniacal housepainter and effeminate dilettante.</w:t>
      </w:r>
      <w:r w:rsidR="00A93C0E">
        <w:t xml:space="preserve">  </w:t>
      </w:r>
      <w:r w:rsidR="003E593A">
        <w:t>The close of the Second World War</w:t>
      </w:r>
      <w:r w:rsidR="0084194A">
        <w:t xml:space="preserve"> </w:t>
      </w:r>
      <w:r w:rsidR="0084194A">
        <w:lastRenderedPageBreak/>
        <w:t xml:space="preserve">marked both an ending and a new beginning for Hitler’s homes.  </w:t>
      </w:r>
      <w:r w:rsidR="00736C20">
        <w:t xml:space="preserve">Chapter </w:t>
      </w:r>
      <w:r w:rsidR="0084194A">
        <w:t>10</w:t>
      </w:r>
      <w:r w:rsidR="00736C20">
        <w:t xml:space="preserve"> chronicles the bombing of the Obersalzberg</w:t>
      </w:r>
      <w:r w:rsidR="0084194A">
        <w:t xml:space="preserve">, the </w:t>
      </w:r>
      <w:r w:rsidR="00947FCF">
        <w:t>arrival in Bavaria of allied troops and journalists and their inspections of</w:t>
      </w:r>
      <w:r w:rsidR="0084194A">
        <w:t xml:space="preserve"> the F</w:t>
      </w:r>
      <w:r w:rsidR="0084194A">
        <w:rPr>
          <w:rFonts w:cs="Times New Roman"/>
        </w:rPr>
        <w:t>ü</w:t>
      </w:r>
      <w:r w:rsidR="0084194A">
        <w:t xml:space="preserve">hrer’s </w:t>
      </w:r>
      <w:r w:rsidR="00EA53EE">
        <w:t>apartment and mountain retreat</w:t>
      </w:r>
      <w:r w:rsidR="0084194A">
        <w:t xml:space="preserve">, </w:t>
      </w:r>
      <w:r w:rsidR="004D7413">
        <w:t>and</w:t>
      </w:r>
      <w:r w:rsidR="00736C20">
        <w:t xml:space="preserve"> the extensive looting </w:t>
      </w:r>
      <w:r w:rsidR="00AE321A">
        <w:t xml:space="preserve">that took place </w:t>
      </w:r>
      <w:r w:rsidR="00736C20">
        <w:t xml:space="preserve">by </w:t>
      </w:r>
      <w:r w:rsidR="008E3FAF">
        <w:t>neighbors and soldiers</w:t>
      </w:r>
      <w:r w:rsidR="00736C20">
        <w:t xml:space="preserve">.  </w:t>
      </w:r>
      <w:r w:rsidR="0084194A">
        <w:t>Chapter 11</w:t>
      </w:r>
      <w:r w:rsidR="00736C20">
        <w:t xml:space="preserve"> brings the histories </w:t>
      </w:r>
      <w:r w:rsidR="00EA53EE">
        <w:t xml:space="preserve">of these two residences </w:t>
      </w:r>
      <w:r w:rsidR="00736C20">
        <w:t xml:space="preserve">into the present </w:t>
      </w:r>
      <w:r w:rsidR="00CB3B1B">
        <w:t xml:space="preserve">and </w:t>
      </w:r>
      <w:r w:rsidR="00736C20">
        <w:t xml:space="preserve">explores </w:t>
      </w:r>
      <w:r w:rsidR="00CB3B1B">
        <w:t>the headache</w:t>
      </w:r>
      <w:r w:rsidR="00736C20">
        <w:t>s</w:t>
      </w:r>
      <w:r w:rsidR="00CB3B1B">
        <w:t xml:space="preserve"> that they </w:t>
      </w:r>
      <w:r w:rsidR="00736C20">
        <w:t>have created for</w:t>
      </w:r>
      <w:r w:rsidR="00CB3B1B">
        <w:t xml:space="preserve"> </w:t>
      </w:r>
      <w:r w:rsidR="00736C20">
        <w:t xml:space="preserve">Bavarian authorities.  On the Obersalzberg and in Munich, different strategies </w:t>
      </w:r>
      <w:r w:rsidR="00CB3B1B">
        <w:t xml:space="preserve">have </w:t>
      </w:r>
      <w:r w:rsidR="00736C20">
        <w:t xml:space="preserve">been </w:t>
      </w:r>
      <w:r w:rsidR="00D46668">
        <w:t>employed</w:t>
      </w:r>
      <w:r w:rsidR="00CB3B1B">
        <w:t xml:space="preserve"> to </w:t>
      </w:r>
      <w:r w:rsidR="00A67EBE">
        <w:t>compel</w:t>
      </w:r>
      <w:r w:rsidR="00CB3B1B">
        <w:t xml:space="preserve"> people </w:t>
      </w:r>
      <w:r w:rsidR="00A67EBE">
        <w:t xml:space="preserve">to stay </w:t>
      </w:r>
      <w:r w:rsidR="00CB3B1B">
        <w:t xml:space="preserve">away from these sites and to encourage forgetting.  Yet decades after their owner died in an underground </w:t>
      </w:r>
      <w:r w:rsidR="00DC6AC1">
        <w:t xml:space="preserve">Berlin </w:t>
      </w:r>
      <w:r w:rsidR="00CB3B1B">
        <w:t xml:space="preserve">bunker, </w:t>
      </w:r>
      <w:r w:rsidR="006E1B72">
        <w:t xml:space="preserve">these homes continue to exert an unsettling </w:t>
      </w:r>
      <w:r w:rsidR="00736C20">
        <w:t>magnetism</w:t>
      </w:r>
      <w:r w:rsidR="00CB3B1B">
        <w:t xml:space="preserve">.  Moreover, fragments of </w:t>
      </w:r>
      <w:r w:rsidR="00736C20">
        <w:t xml:space="preserve">Hitler’s </w:t>
      </w:r>
      <w:r w:rsidR="00D46668">
        <w:t>domestic surroundings</w:t>
      </w:r>
      <w:r w:rsidR="00CB3B1B">
        <w:t>—</w:t>
      </w:r>
      <w:r w:rsidR="00D46668">
        <w:t xml:space="preserve">ranging from silverware to </w:t>
      </w:r>
      <w:r w:rsidR="008754E6">
        <w:t>bathroom tiles</w:t>
      </w:r>
      <w:r w:rsidR="00CB3B1B">
        <w:t>—continue to circulate and fetch asto</w:t>
      </w:r>
      <w:r w:rsidR="00FE7992">
        <w:t xml:space="preserve">nishingly </w:t>
      </w:r>
      <w:r w:rsidR="00CB3B1B">
        <w:t xml:space="preserve">high prices among collectors of Third Reich memorabilia.  Today, bits and pieces </w:t>
      </w:r>
      <w:r w:rsidR="00D46668">
        <w:t xml:space="preserve">of </w:t>
      </w:r>
      <w:r w:rsidR="00736C20">
        <w:t>the F</w:t>
      </w:r>
      <w:r w:rsidR="00736C20">
        <w:rPr>
          <w:rFonts w:cs="Times New Roman"/>
        </w:rPr>
        <w:t>ü</w:t>
      </w:r>
      <w:r w:rsidR="00736C20">
        <w:t>hrer’s domesticity</w:t>
      </w:r>
      <w:r w:rsidR="00CB3B1B">
        <w:t xml:space="preserve"> are scattered on </w:t>
      </w:r>
      <w:r w:rsidR="00C47194">
        <w:t xml:space="preserve">book shelves and </w:t>
      </w:r>
      <w:r w:rsidR="00CB3B1B">
        <w:t>coffee tables</w:t>
      </w:r>
      <w:r w:rsidR="00FE7992">
        <w:t xml:space="preserve"> </w:t>
      </w:r>
      <w:r w:rsidR="00CB3B1B">
        <w:t xml:space="preserve">across the globe, </w:t>
      </w:r>
      <w:r w:rsidR="003F06BF">
        <w:t xml:space="preserve">further </w:t>
      </w:r>
      <w:r w:rsidR="00CB3B1B">
        <w:t xml:space="preserve">contributing to the </w:t>
      </w:r>
      <w:r w:rsidR="008754E6">
        <w:t>curious</w:t>
      </w:r>
      <w:r w:rsidR="00964BC0">
        <w:t>ly long</w:t>
      </w:r>
      <w:r w:rsidR="00A67EBE">
        <w:t xml:space="preserve"> </w:t>
      </w:r>
      <w:r w:rsidR="00CB3B1B">
        <w:t xml:space="preserve">half-life of this history. </w:t>
      </w:r>
      <w:r w:rsidR="008A370D">
        <w:t xml:space="preserve"> </w:t>
      </w:r>
      <w:r w:rsidR="000773F6">
        <w:t>The book ends</w:t>
      </w:r>
      <w:r w:rsidR="00FE7992">
        <w:t xml:space="preserve"> by considering</w:t>
      </w:r>
      <w:r w:rsidR="008A370D">
        <w:t xml:space="preserve"> the problem </w:t>
      </w:r>
      <w:r w:rsidR="00FE7992">
        <w:t>such “relics”</w:t>
      </w:r>
      <w:r w:rsidR="008A370D">
        <w:t xml:space="preserve"> create for museum curators</w:t>
      </w:r>
      <w:r w:rsidR="00C47194">
        <w:t xml:space="preserve">, who find them among their own </w:t>
      </w:r>
      <w:r w:rsidR="003F06BF">
        <w:t>collections</w:t>
      </w:r>
      <w:r w:rsidR="00C47194">
        <w:t>,</w:t>
      </w:r>
      <w:r w:rsidR="008A370D">
        <w:t xml:space="preserve"> </w:t>
      </w:r>
      <w:r w:rsidR="00FE7992">
        <w:t>as well as</w:t>
      </w:r>
      <w:r w:rsidR="00845CBF">
        <w:t xml:space="preserve"> the </w:t>
      </w:r>
      <w:r w:rsidR="00FE7992">
        <w:t>reluctance</w:t>
      </w:r>
      <w:r w:rsidR="00845CBF">
        <w:t xml:space="preserve"> of the press in the United States and England to </w:t>
      </w:r>
      <w:r w:rsidR="00FE7992">
        <w:t>confront</w:t>
      </w:r>
      <w:r w:rsidR="00845CBF">
        <w:t xml:space="preserve"> its </w:t>
      </w:r>
      <w:r w:rsidR="00AE321A">
        <w:t xml:space="preserve">own </w:t>
      </w:r>
      <w:r w:rsidR="00845CBF">
        <w:t xml:space="preserve">role in </w:t>
      </w:r>
      <w:r w:rsidR="001715C1">
        <w:t xml:space="preserve">having disarmed its </w:t>
      </w:r>
      <w:r w:rsidR="00C47194">
        <w:t>readers</w:t>
      </w:r>
      <w:r w:rsidR="001715C1">
        <w:t xml:space="preserve"> </w:t>
      </w:r>
      <w:r w:rsidR="00C47194">
        <w:t xml:space="preserve">in the 1930s </w:t>
      </w:r>
      <w:r w:rsidR="001715C1">
        <w:t xml:space="preserve">with </w:t>
      </w:r>
      <w:r w:rsidR="00FE7992">
        <w:t>depictions of Hitler at home</w:t>
      </w:r>
      <w:r w:rsidR="00845CBF">
        <w:t>.</w:t>
      </w:r>
    </w:p>
    <w:p w:rsidR="00B515EA" w:rsidRDefault="008E121D" w:rsidP="007556BA">
      <w:pPr>
        <w:spacing w:after="0" w:line="480" w:lineRule="auto"/>
        <w:ind w:firstLine="720"/>
      </w:pPr>
      <w:r>
        <w:t xml:space="preserve">Even as I </w:t>
      </w:r>
      <w:r w:rsidR="00CB3B1B">
        <w:t xml:space="preserve">have </w:t>
      </w:r>
      <w:r w:rsidR="00B515EA">
        <w:t>set out</w:t>
      </w:r>
      <w:r>
        <w:t xml:space="preserve"> to analyze and deconstruct the </w:t>
      </w:r>
      <w:r w:rsidR="00BA3377">
        <w:t>production</w:t>
      </w:r>
      <w:r>
        <w:t xml:space="preserve"> </w:t>
      </w:r>
      <w:r w:rsidR="00F00CC1">
        <w:t xml:space="preserve">and power </w:t>
      </w:r>
      <w:r>
        <w:t>of Hitler’s domestic</w:t>
      </w:r>
      <w:r w:rsidR="0044320C">
        <w:t xml:space="preserve"> spaces</w:t>
      </w:r>
      <w:r>
        <w:t>, I remain ever aware of the</w:t>
      </w:r>
      <w:r w:rsidR="00E66809">
        <w:t>ir seductive</w:t>
      </w:r>
      <w:r>
        <w:t xml:space="preserve"> danger.  Today, the vast industry of house decorating magazines and </w:t>
      </w:r>
      <w:r w:rsidR="003F06BF">
        <w:t xml:space="preserve">home renovation </w:t>
      </w:r>
      <w:r>
        <w:t xml:space="preserve">television shows thrives on the same human </w:t>
      </w:r>
      <w:r w:rsidR="0044320C">
        <w:t>attraction to</w:t>
      </w:r>
      <w:r>
        <w:t xml:space="preserve"> images of </w:t>
      </w:r>
      <w:r w:rsidR="005F001A">
        <w:t>handsome</w:t>
      </w:r>
      <w:r w:rsidR="0044320C">
        <w:t xml:space="preserve"> interiors, </w:t>
      </w:r>
      <w:r>
        <w:t>h</w:t>
      </w:r>
      <w:r w:rsidR="0044320C">
        <w:t>appy</w:t>
      </w:r>
      <w:r>
        <w:t xml:space="preserve"> children</w:t>
      </w:r>
      <w:r w:rsidR="0044320C">
        <w:t>,</w:t>
      </w:r>
      <w:r>
        <w:t xml:space="preserve"> </w:t>
      </w:r>
      <w:r w:rsidR="00F2273A">
        <w:t>well groomed</w:t>
      </w:r>
      <w:r w:rsidR="0044320C">
        <w:t xml:space="preserve"> </w:t>
      </w:r>
      <w:r>
        <w:t xml:space="preserve">dogs, and stunning landscapes that Hitler’s publicists cannily employed to </w:t>
      </w:r>
      <w:r w:rsidR="0044320C">
        <w:t>make the F</w:t>
      </w:r>
      <w:r w:rsidR="0044320C">
        <w:rPr>
          <w:rFonts w:cs="Times New Roman"/>
        </w:rPr>
        <w:t>ü</w:t>
      </w:r>
      <w:r w:rsidR="0044320C">
        <w:t>hrer seems likeable and approachable.  Whe</w:t>
      </w:r>
      <w:r w:rsidR="007444AB">
        <w:t xml:space="preserve">n these homes belong to </w:t>
      </w:r>
      <w:r w:rsidR="00C123D0">
        <w:t xml:space="preserve">mass media </w:t>
      </w:r>
      <w:r w:rsidR="007444AB">
        <w:t>celebrities</w:t>
      </w:r>
      <w:r w:rsidR="0044320C">
        <w:t xml:space="preserve">, </w:t>
      </w:r>
      <w:r w:rsidR="00B515EA">
        <w:t xml:space="preserve">a </w:t>
      </w:r>
      <w:r w:rsidR="00C123D0">
        <w:t>phenomenon</w:t>
      </w:r>
      <w:r w:rsidR="00B515EA">
        <w:t xml:space="preserve"> that </w:t>
      </w:r>
      <w:r w:rsidR="007444AB">
        <w:t>Hitler</w:t>
      </w:r>
      <w:r w:rsidR="00B515EA">
        <w:t xml:space="preserve">’s regime helped to </w:t>
      </w:r>
      <w:r w:rsidR="00A4158D">
        <w:t>forge</w:t>
      </w:r>
      <w:r w:rsidR="00B515EA">
        <w:t xml:space="preserve"> </w:t>
      </w:r>
      <w:r w:rsidR="00C123D0">
        <w:t>using</w:t>
      </w:r>
      <w:r w:rsidR="00B515EA">
        <w:t xml:space="preserve"> </w:t>
      </w:r>
      <w:r w:rsidR="00C123D0">
        <w:t>new</w:t>
      </w:r>
      <w:r w:rsidR="00B515EA">
        <w:t xml:space="preserve"> </w:t>
      </w:r>
      <w:r w:rsidR="007800B3">
        <w:t xml:space="preserve">mass </w:t>
      </w:r>
      <w:r w:rsidR="00C123D0">
        <w:t xml:space="preserve">communication technologies and </w:t>
      </w:r>
      <w:r w:rsidR="00B515EA">
        <w:t>marketing techniques</w:t>
      </w:r>
      <w:r w:rsidR="007444AB">
        <w:t xml:space="preserve">, </w:t>
      </w:r>
      <w:r w:rsidR="0044320C">
        <w:lastRenderedPageBreak/>
        <w:t>the appeal is even greater.</w:t>
      </w:r>
      <w:r w:rsidR="007444AB">
        <w:t xml:space="preserve">  The Nazis knowingly manipulated the</w:t>
      </w:r>
      <w:r w:rsidR="008E1CC1">
        <w:t xml:space="preserve"> </w:t>
      </w:r>
      <w:r w:rsidR="007444AB">
        <w:t xml:space="preserve">interest in Hitler’s </w:t>
      </w:r>
      <w:r w:rsidR="006B5663">
        <w:t>private</w:t>
      </w:r>
      <w:r w:rsidR="007444AB">
        <w:t xml:space="preserve"> life to </w:t>
      </w:r>
      <w:r w:rsidR="008E1CC1">
        <w:t>create a disconnect between</w:t>
      </w:r>
      <w:r w:rsidR="007444AB">
        <w:t xml:space="preserve"> the man on the patio feeding deer </w:t>
      </w:r>
      <w:r w:rsidR="008E1CC1">
        <w:t>and</w:t>
      </w:r>
      <w:r w:rsidR="007444AB">
        <w:t xml:space="preserve"> the force behind the gas chambers.  </w:t>
      </w:r>
      <w:r w:rsidR="007444AB" w:rsidRPr="00EA53EE">
        <w:t xml:space="preserve">As </w:t>
      </w:r>
      <w:r w:rsidR="00DE4E76">
        <w:t>Susan Sonntag and others</w:t>
      </w:r>
      <w:r w:rsidR="00D149E6">
        <w:t xml:space="preserve"> </w:t>
      </w:r>
      <w:r w:rsidR="007444AB">
        <w:t>ha</w:t>
      </w:r>
      <w:r w:rsidR="00DE4E76">
        <w:t>ve</w:t>
      </w:r>
      <w:r w:rsidR="007444AB">
        <w:t xml:space="preserve"> argued, seduction and terror went hand in hand</w:t>
      </w:r>
      <w:r w:rsidR="00BE563A">
        <w:t xml:space="preserve"> during the Nazi regime</w:t>
      </w:r>
      <w:r w:rsidR="007444AB">
        <w:t>.</w:t>
      </w:r>
      <w:r w:rsidR="0044695F">
        <w:rPr>
          <w:rStyle w:val="EndnoteReference"/>
        </w:rPr>
        <w:endnoteReference w:id="6"/>
      </w:r>
      <w:r w:rsidR="00B515EA">
        <w:t xml:space="preserve">  By remaining attentive to broader contexts, both within German and abroad, I hope to </w:t>
      </w:r>
      <w:r w:rsidR="00BE563A">
        <w:t>make clear</w:t>
      </w:r>
      <w:r w:rsidR="00B515EA">
        <w:t xml:space="preserve"> the </w:t>
      </w:r>
      <w:r w:rsidR="00A4158D">
        <w:t>political intention</w:t>
      </w:r>
      <w:r w:rsidR="00BE563A">
        <w:t>s behind the making</w:t>
      </w:r>
      <w:r w:rsidR="00B515EA">
        <w:t xml:space="preserve"> </w:t>
      </w:r>
      <w:r w:rsidR="00A4158D">
        <w:t>of</w:t>
      </w:r>
      <w:r w:rsidR="00B515EA">
        <w:t xml:space="preserve"> Hi</w:t>
      </w:r>
      <w:r w:rsidR="00DC6AC1">
        <w:t xml:space="preserve">tler’s domestic image and </w:t>
      </w:r>
      <w:r w:rsidR="00E72FE1">
        <w:t xml:space="preserve">reveal </w:t>
      </w:r>
      <w:r w:rsidR="00B515EA">
        <w:t>the horrors clinging to the underside of its coziness.</w:t>
      </w:r>
    </w:p>
    <w:p w:rsidR="00606596" w:rsidRDefault="00E5646B" w:rsidP="007556BA">
      <w:pPr>
        <w:spacing w:after="0" w:line="480" w:lineRule="auto"/>
      </w:pPr>
      <w:r>
        <w:tab/>
        <w:t xml:space="preserve">Victims of Hitler’s violence still feel keenly the danger of such allures. </w:t>
      </w:r>
      <w:r w:rsidR="00766A1C">
        <w:t xml:space="preserve"> Over the years, I have spoken </w:t>
      </w:r>
      <w:r w:rsidR="006C38AB">
        <w:t xml:space="preserve">about my project </w:t>
      </w:r>
      <w:r w:rsidR="00766A1C">
        <w:t>with those who bear th</w:t>
      </w:r>
      <w:r w:rsidR="006C38AB">
        <w:t>ese personal scars</w:t>
      </w:r>
      <w:r w:rsidR="00766A1C">
        <w:t xml:space="preserve"> and I am grateful to all of them for their advice and </w:t>
      </w:r>
      <w:r w:rsidR="006C38AB">
        <w:t>wisdom</w:t>
      </w:r>
      <w:r w:rsidR="00766A1C">
        <w:t xml:space="preserve">.  I owe the greatest debt, </w:t>
      </w:r>
      <w:r w:rsidR="006C38AB">
        <w:t>however</w:t>
      </w:r>
      <w:r w:rsidR="00766A1C">
        <w:t xml:space="preserve">, to my mother, who experienced Nazi </w:t>
      </w:r>
      <w:r w:rsidR="006C38AB">
        <w:t>brutality</w:t>
      </w:r>
      <w:r w:rsidR="00766A1C">
        <w:t xml:space="preserve"> as a child in </w:t>
      </w:r>
      <w:r w:rsidR="0025328C">
        <w:t xml:space="preserve">occupied </w:t>
      </w:r>
      <w:r w:rsidR="00F33964">
        <w:t>K</w:t>
      </w:r>
      <w:r w:rsidR="00766A1C">
        <w:t>efalonia and who will never be free of it.  When I told her about my plans for this book, she remained silent for a while and then asked me for one thing: “</w:t>
      </w:r>
      <w:r w:rsidR="00A31697">
        <w:t>P</w:t>
      </w:r>
      <w:r w:rsidR="00766A1C">
        <w:t>lease do not make Hitler look good.”  I have kept those words in mind throughout.</w:t>
      </w:r>
    </w:p>
    <w:sectPr w:rsidR="00606596" w:rsidSect="00D602BC">
      <w:footerReference w:type="default" r:id="rId7"/>
      <w:headerReference w:type="first" r:id="rId8"/>
      <w:footerReference w:type="first" r:id="rId9"/>
      <w:endnotePr>
        <w:numFmt w:val="decimal"/>
      </w:end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394" w:rsidRDefault="00B52394" w:rsidP="00D602BC">
      <w:pPr>
        <w:spacing w:after="0" w:line="240" w:lineRule="auto"/>
      </w:pPr>
      <w:r>
        <w:separator/>
      </w:r>
    </w:p>
  </w:endnote>
  <w:endnote w:type="continuationSeparator" w:id="0">
    <w:p w:rsidR="00B52394" w:rsidRDefault="00B52394" w:rsidP="00D602BC">
      <w:pPr>
        <w:spacing w:after="0" w:line="240" w:lineRule="auto"/>
      </w:pPr>
      <w:r>
        <w:continuationSeparator/>
      </w:r>
    </w:p>
  </w:endnote>
  <w:endnote w:id="1">
    <w:p w:rsidR="001C4810" w:rsidRPr="00247AEB" w:rsidRDefault="001C4810" w:rsidP="00247AEB">
      <w:pPr>
        <w:pStyle w:val="EndnoteText"/>
        <w:spacing w:line="480" w:lineRule="auto"/>
        <w:rPr>
          <w:sz w:val="24"/>
          <w:szCs w:val="24"/>
        </w:rPr>
      </w:pPr>
      <w:r w:rsidRPr="00247AEB">
        <w:rPr>
          <w:rStyle w:val="EndnoteReference"/>
          <w:sz w:val="24"/>
          <w:szCs w:val="24"/>
        </w:rPr>
        <w:endnoteRef/>
      </w:r>
      <w:r w:rsidRPr="00247AEB">
        <w:rPr>
          <w:sz w:val="24"/>
          <w:szCs w:val="24"/>
        </w:rPr>
        <w:t xml:space="preserve"> </w:t>
      </w:r>
      <w:r w:rsidR="00E33A4A" w:rsidRPr="00247AEB">
        <w:rPr>
          <w:rFonts w:cs="Times New Roman"/>
          <w:sz w:val="24"/>
          <w:szCs w:val="24"/>
        </w:rPr>
        <w:t xml:space="preserve">Harry </w:t>
      </w:r>
      <w:proofErr w:type="spellStart"/>
      <w:r w:rsidR="00E33A4A" w:rsidRPr="00247AEB">
        <w:rPr>
          <w:rFonts w:cs="Times New Roman"/>
          <w:sz w:val="24"/>
          <w:szCs w:val="24"/>
        </w:rPr>
        <w:t>Sions</w:t>
      </w:r>
      <w:proofErr w:type="spellEnd"/>
      <w:r w:rsidR="00E33A4A" w:rsidRPr="00247AEB">
        <w:rPr>
          <w:rFonts w:cs="Times New Roman"/>
          <w:sz w:val="24"/>
          <w:szCs w:val="24"/>
        </w:rPr>
        <w:t xml:space="preserve">, “Berchtesgaden,” </w:t>
      </w:r>
      <w:r w:rsidR="00E33A4A" w:rsidRPr="00247AEB">
        <w:rPr>
          <w:rFonts w:cs="Times New Roman"/>
          <w:sz w:val="24"/>
          <w:szCs w:val="24"/>
          <w:u w:val="single"/>
        </w:rPr>
        <w:t>Yank: The Army Weekly</w:t>
      </w:r>
      <w:r w:rsidR="00E33A4A" w:rsidRPr="00247AEB">
        <w:rPr>
          <w:rFonts w:cs="Times New Roman"/>
          <w:sz w:val="24"/>
          <w:szCs w:val="24"/>
        </w:rPr>
        <w:t xml:space="preserve"> 4, no. 1 (1945): 4; </w:t>
      </w:r>
      <w:r w:rsidR="00E33A4A" w:rsidRPr="00247AEB">
        <w:rPr>
          <w:sz w:val="24"/>
          <w:szCs w:val="24"/>
        </w:rPr>
        <w:t>Lee Miller, “</w:t>
      </w:r>
      <w:proofErr w:type="spellStart"/>
      <w:r w:rsidR="00E33A4A" w:rsidRPr="00247AEB">
        <w:rPr>
          <w:sz w:val="24"/>
          <w:szCs w:val="24"/>
        </w:rPr>
        <w:t>Hitleriana</w:t>
      </w:r>
      <w:proofErr w:type="spellEnd"/>
      <w:r w:rsidR="00E33A4A" w:rsidRPr="00247AEB">
        <w:rPr>
          <w:sz w:val="24"/>
          <w:szCs w:val="24"/>
        </w:rPr>
        <w:t xml:space="preserve">,” </w:t>
      </w:r>
      <w:r w:rsidR="00E33A4A" w:rsidRPr="00247AEB">
        <w:rPr>
          <w:sz w:val="24"/>
          <w:szCs w:val="24"/>
          <w:u w:val="single"/>
        </w:rPr>
        <w:t>Vogue</w:t>
      </w:r>
      <w:r w:rsidR="00E33A4A" w:rsidRPr="00247AEB">
        <w:rPr>
          <w:sz w:val="24"/>
          <w:szCs w:val="24"/>
        </w:rPr>
        <w:t xml:space="preserve"> [UK], 101, no. 7 (1945): </w:t>
      </w:r>
      <w:r w:rsidR="00724840" w:rsidRPr="00247AEB">
        <w:rPr>
          <w:sz w:val="24"/>
          <w:szCs w:val="24"/>
        </w:rPr>
        <w:t>72</w:t>
      </w:r>
      <w:r w:rsidR="00E33A4A" w:rsidRPr="00247AEB">
        <w:rPr>
          <w:sz w:val="24"/>
          <w:szCs w:val="24"/>
        </w:rPr>
        <w:t>.</w:t>
      </w:r>
    </w:p>
  </w:endnote>
  <w:endnote w:id="2">
    <w:p w:rsidR="00247AEB" w:rsidRPr="00247AEB" w:rsidRDefault="00247AEB" w:rsidP="00247AEB">
      <w:pPr>
        <w:pStyle w:val="EndnoteText"/>
        <w:spacing w:line="480" w:lineRule="auto"/>
        <w:rPr>
          <w:sz w:val="24"/>
          <w:szCs w:val="24"/>
        </w:rPr>
      </w:pPr>
      <w:r w:rsidRPr="0018660C">
        <w:rPr>
          <w:rStyle w:val="EndnoteReference"/>
          <w:sz w:val="24"/>
          <w:szCs w:val="24"/>
        </w:rPr>
        <w:endnoteRef/>
      </w:r>
      <w:r w:rsidRPr="0018660C">
        <w:rPr>
          <w:sz w:val="24"/>
          <w:szCs w:val="24"/>
        </w:rPr>
        <w:t xml:space="preserve"> Alan Bullock, </w:t>
      </w:r>
      <w:r w:rsidRPr="0018660C">
        <w:rPr>
          <w:sz w:val="24"/>
          <w:szCs w:val="24"/>
          <w:u w:val="single"/>
        </w:rPr>
        <w:t>Hitler: A Study in Tyranny</w:t>
      </w:r>
      <w:r w:rsidRPr="0018660C">
        <w:rPr>
          <w:sz w:val="24"/>
          <w:szCs w:val="24"/>
        </w:rPr>
        <w:t xml:space="preserve"> (London: </w:t>
      </w:r>
      <w:proofErr w:type="spellStart"/>
      <w:r w:rsidRPr="0018660C">
        <w:rPr>
          <w:sz w:val="24"/>
          <w:szCs w:val="24"/>
        </w:rPr>
        <w:t>Odhams</w:t>
      </w:r>
      <w:proofErr w:type="spellEnd"/>
      <w:r w:rsidRPr="0018660C">
        <w:rPr>
          <w:sz w:val="24"/>
          <w:szCs w:val="24"/>
        </w:rPr>
        <w:t xml:space="preserve">, 1952), 7; </w:t>
      </w:r>
      <w:r w:rsidR="00A2172F" w:rsidRPr="0018660C">
        <w:rPr>
          <w:sz w:val="24"/>
          <w:szCs w:val="24"/>
        </w:rPr>
        <w:t>On</w:t>
      </w:r>
      <w:r w:rsidR="00A2172F" w:rsidRPr="00247AEB">
        <w:rPr>
          <w:sz w:val="24"/>
          <w:szCs w:val="24"/>
        </w:rPr>
        <w:t xml:space="preserve"> the history of Hitler biographies, see Ron Rosenbaum, </w:t>
      </w:r>
      <w:r w:rsidR="00A2172F" w:rsidRPr="00247AEB">
        <w:rPr>
          <w:sz w:val="24"/>
          <w:szCs w:val="24"/>
          <w:u w:val="single"/>
        </w:rPr>
        <w:t>Explaining Hitler</w:t>
      </w:r>
      <w:r w:rsidR="00A2172F" w:rsidRPr="00247AEB">
        <w:rPr>
          <w:sz w:val="24"/>
          <w:szCs w:val="24"/>
        </w:rPr>
        <w:t xml:space="preserve"> (New York:</w:t>
      </w:r>
      <w:r w:rsidR="00710C35">
        <w:rPr>
          <w:sz w:val="24"/>
          <w:szCs w:val="24"/>
        </w:rPr>
        <w:t xml:space="preserve"> Random House, 1998); and</w:t>
      </w:r>
      <w:r w:rsidR="00A2172F">
        <w:rPr>
          <w:sz w:val="24"/>
          <w:szCs w:val="24"/>
        </w:rPr>
        <w:t xml:space="preserve"> </w:t>
      </w:r>
      <w:r w:rsidR="00A2172F" w:rsidRPr="008A721A">
        <w:rPr>
          <w:sz w:val="24"/>
          <w:szCs w:val="24"/>
        </w:rPr>
        <w:t xml:space="preserve">John </w:t>
      </w:r>
      <w:proofErr w:type="spellStart"/>
      <w:r w:rsidR="00A2172F" w:rsidRPr="008A721A">
        <w:rPr>
          <w:sz w:val="24"/>
          <w:szCs w:val="24"/>
        </w:rPr>
        <w:t>Lukacs</w:t>
      </w:r>
      <w:proofErr w:type="spellEnd"/>
      <w:r w:rsidR="00A2172F" w:rsidRPr="008A721A">
        <w:rPr>
          <w:sz w:val="24"/>
          <w:szCs w:val="24"/>
        </w:rPr>
        <w:t xml:space="preserve">, </w:t>
      </w:r>
      <w:r w:rsidR="00A2172F" w:rsidRPr="008A721A">
        <w:rPr>
          <w:sz w:val="24"/>
          <w:szCs w:val="24"/>
          <w:u w:val="single"/>
        </w:rPr>
        <w:t>The Hitler of History</w:t>
      </w:r>
      <w:r w:rsidR="00A2172F">
        <w:rPr>
          <w:sz w:val="24"/>
          <w:szCs w:val="24"/>
        </w:rPr>
        <w:t xml:space="preserve"> (New York: Knopf, 1997).</w:t>
      </w:r>
    </w:p>
  </w:endnote>
  <w:endnote w:id="3">
    <w:p w:rsidR="0009085A" w:rsidRPr="008A721A" w:rsidRDefault="0009085A" w:rsidP="008A721A">
      <w:pPr>
        <w:pStyle w:val="EndnoteText"/>
        <w:spacing w:line="480" w:lineRule="auto"/>
        <w:rPr>
          <w:sz w:val="24"/>
          <w:szCs w:val="24"/>
        </w:rPr>
      </w:pPr>
      <w:r w:rsidRPr="008A721A">
        <w:rPr>
          <w:rStyle w:val="EndnoteReference"/>
          <w:sz w:val="24"/>
          <w:szCs w:val="24"/>
        </w:rPr>
        <w:endnoteRef/>
      </w:r>
      <w:r w:rsidR="006C4007" w:rsidRPr="008A721A">
        <w:rPr>
          <w:sz w:val="24"/>
          <w:szCs w:val="24"/>
        </w:rPr>
        <w:t xml:space="preserve"> Notable exceptions include </w:t>
      </w:r>
      <w:r w:rsidR="006C4007" w:rsidRPr="008A721A">
        <w:rPr>
          <w:rFonts w:cs="Times New Roman"/>
          <w:sz w:val="24"/>
          <w:szCs w:val="24"/>
          <w:u w:val="single"/>
        </w:rPr>
        <w:t xml:space="preserve">Die </w:t>
      </w:r>
      <w:proofErr w:type="spellStart"/>
      <w:r w:rsidR="006C4007" w:rsidRPr="008A721A">
        <w:rPr>
          <w:rFonts w:cs="Times New Roman"/>
          <w:sz w:val="24"/>
          <w:szCs w:val="24"/>
          <w:u w:val="single"/>
        </w:rPr>
        <w:t>tödliche</w:t>
      </w:r>
      <w:proofErr w:type="spellEnd"/>
      <w:r w:rsidR="006C4007" w:rsidRPr="008A721A">
        <w:rPr>
          <w:rFonts w:cs="Times New Roman"/>
          <w:sz w:val="24"/>
          <w:szCs w:val="24"/>
          <w:u w:val="single"/>
        </w:rPr>
        <w:t xml:space="preserve"> </w:t>
      </w:r>
      <w:proofErr w:type="spellStart"/>
      <w:r w:rsidR="006C4007" w:rsidRPr="008A721A">
        <w:rPr>
          <w:rFonts w:cs="Times New Roman"/>
          <w:sz w:val="24"/>
          <w:szCs w:val="24"/>
          <w:u w:val="single"/>
        </w:rPr>
        <w:t>Utopie</w:t>
      </w:r>
      <w:proofErr w:type="spellEnd"/>
      <w:r w:rsidR="006C4007" w:rsidRPr="008A721A">
        <w:rPr>
          <w:rFonts w:cs="Times New Roman"/>
          <w:sz w:val="24"/>
          <w:szCs w:val="24"/>
          <w:u w:val="single"/>
        </w:rPr>
        <w:t xml:space="preserve">: </w:t>
      </w:r>
      <w:proofErr w:type="spellStart"/>
      <w:r w:rsidR="006C4007" w:rsidRPr="008A721A">
        <w:rPr>
          <w:rFonts w:cs="Times New Roman"/>
          <w:sz w:val="24"/>
          <w:szCs w:val="24"/>
          <w:u w:val="single"/>
        </w:rPr>
        <w:t>Bilder</w:t>
      </w:r>
      <w:proofErr w:type="spellEnd"/>
      <w:r w:rsidR="006C4007" w:rsidRPr="008A721A">
        <w:rPr>
          <w:rFonts w:cs="Times New Roman"/>
          <w:sz w:val="24"/>
          <w:szCs w:val="24"/>
          <w:u w:val="single"/>
        </w:rPr>
        <w:t xml:space="preserve">, </w:t>
      </w:r>
      <w:proofErr w:type="spellStart"/>
      <w:r w:rsidR="006C4007" w:rsidRPr="008A721A">
        <w:rPr>
          <w:rFonts w:cs="Times New Roman"/>
          <w:sz w:val="24"/>
          <w:szCs w:val="24"/>
          <w:u w:val="single"/>
        </w:rPr>
        <w:t>Texte</w:t>
      </w:r>
      <w:proofErr w:type="spellEnd"/>
      <w:r w:rsidR="006C4007" w:rsidRPr="008A721A">
        <w:rPr>
          <w:rFonts w:cs="Times New Roman"/>
          <w:sz w:val="24"/>
          <w:szCs w:val="24"/>
          <w:u w:val="single"/>
        </w:rPr>
        <w:t xml:space="preserve">, </w:t>
      </w:r>
      <w:proofErr w:type="spellStart"/>
      <w:r w:rsidR="006C4007" w:rsidRPr="008A721A">
        <w:rPr>
          <w:rFonts w:cs="Times New Roman"/>
          <w:sz w:val="24"/>
          <w:szCs w:val="24"/>
          <w:u w:val="single"/>
        </w:rPr>
        <w:t>Dokumente</w:t>
      </w:r>
      <w:proofErr w:type="spellEnd"/>
      <w:r w:rsidR="006C4007" w:rsidRPr="008A721A">
        <w:rPr>
          <w:rFonts w:cs="Times New Roman"/>
          <w:sz w:val="24"/>
          <w:szCs w:val="24"/>
          <w:u w:val="single"/>
        </w:rPr>
        <w:t xml:space="preserve">, </w:t>
      </w:r>
      <w:proofErr w:type="spellStart"/>
      <w:r w:rsidR="006C4007" w:rsidRPr="008A721A">
        <w:rPr>
          <w:rFonts w:cs="Times New Roman"/>
          <w:sz w:val="24"/>
          <w:szCs w:val="24"/>
          <w:u w:val="single"/>
        </w:rPr>
        <w:t>Daten</w:t>
      </w:r>
      <w:proofErr w:type="spellEnd"/>
      <w:r w:rsidR="006C4007" w:rsidRPr="008A721A">
        <w:rPr>
          <w:rFonts w:cs="Times New Roman"/>
          <w:sz w:val="24"/>
          <w:szCs w:val="24"/>
          <w:u w:val="single"/>
        </w:rPr>
        <w:t xml:space="preserve"> </w:t>
      </w:r>
      <w:proofErr w:type="spellStart"/>
      <w:r w:rsidR="006C4007" w:rsidRPr="008A721A">
        <w:rPr>
          <w:rFonts w:cs="Times New Roman"/>
          <w:sz w:val="24"/>
          <w:szCs w:val="24"/>
          <w:u w:val="single"/>
        </w:rPr>
        <w:t>zum</w:t>
      </w:r>
      <w:proofErr w:type="spellEnd"/>
      <w:r w:rsidR="006C4007" w:rsidRPr="008A721A">
        <w:rPr>
          <w:rFonts w:cs="Times New Roman"/>
          <w:sz w:val="24"/>
          <w:szCs w:val="24"/>
          <w:u w:val="single"/>
        </w:rPr>
        <w:t xml:space="preserve"> </w:t>
      </w:r>
      <w:proofErr w:type="spellStart"/>
      <w:r w:rsidR="006C4007" w:rsidRPr="008A721A">
        <w:rPr>
          <w:rFonts w:cs="Times New Roman"/>
          <w:sz w:val="24"/>
          <w:szCs w:val="24"/>
          <w:u w:val="single"/>
        </w:rPr>
        <w:t>Dritten</w:t>
      </w:r>
      <w:proofErr w:type="spellEnd"/>
      <w:r w:rsidR="006C4007" w:rsidRPr="008A721A">
        <w:rPr>
          <w:rFonts w:cs="Times New Roman"/>
          <w:sz w:val="24"/>
          <w:szCs w:val="24"/>
          <w:u w:val="single"/>
        </w:rPr>
        <w:t xml:space="preserve"> Reich</w:t>
      </w:r>
      <w:r w:rsidR="006C4007" w:rsidRPr="008A721A">
        <w:rPr>
          <w:rFonts w:cs="Times New Roman"/>
          <w:sz w:val="24"/>
          <w:szCs w:val="24"/>
        </w:rPr>
        <w:t xml:space="preserve">, ed. Volker </w:t>
      </w:r>
      <w:proofErr w:type="spellStart"/>
      <w:r w:rsidR="006C4007" w:rsidRPr="008A721A">
        <w:rPr>
          <w:rFonts w:cs="Times New Roman"/>
          <w:sz w:val="24"/>
          <w:szCs w:val="24"/>
        </w:rPr>
        <w:t>Dahm</w:t>
      </w:r>
      <w:proofErr w:type="spellEnd"/>
      <w:r w:rsidR="006C4007" w:rsidRPr="008A721A">
        <w:rPr>
          <w:rFonts w:cs="Times New Roman"/>
          <w:sz w:val="24"/>
          <w:szCs w:val="24"/>
        </w:rPr>
        <w:t xml:space="preserve">, Albert A. </w:t>
      </w:r>
      <w:proofErr w:type="spellStart"/>
      <w:r w:rsidR="006C4007" w:rsidRPr="008A721A">
        <w:rPr>
          <w:rFonts w:cs="Times New Roman"/>
          <w:sz w:val="24"/>
          <w:szCs w:val="24"/>
        </w:rPr>
        <w:t>Feiber</w:t>
      </w:r>
      <w:proofErr w:type="spellEnd"/>
      <w:r w:rsidR="006C4007" w:rsidRPr="008A721A">
        <w:rPr>
          <w:rFonts w:cs="Times New Roman"/>
          <w:sz w:val="24"/>
          <w:szCs w:val="24"/>
        </w:rPr>
        <w:t xml:space="preserve">, </w:t>
      </w:r>
      <w:proofErr w:type="spellStart"/>
      <w:r w:rsidR="006C4007" w:rsidRPr="008A721A">
        <w:rPr>
          <w:rFonts w:cs="Times New Roman"/>
          <w:sz w:val="24"/>
          <w:szCs w:val="24"/>
        </w:rPr>
        <w:t>Harmut</w:t>
      </w:r>
      <w:proofErr w:type="spellEnd"/>
      <w:r w:rsidR="006C4007" w:rsidRPr="008A721A">
        <w:rPr>
          <w:rFonts w:cs="Times New Roman"/>
          <w:sz w:val="24"/>
          <w:szCs w:val="24"/>
        </w:rPr>
        <w:t xml:space="preserve"> </w:t>
      </w:r>
      <w:proofErr w:type="spellStart"/>
      <w:r w:rsidR="006C4007" w:rsidRPr="008A721A">
        <w:rPr>
          <w:rFonts w:cs="Times New Roman"/>
          <w:sz w:val="24"/>
          <w:szCs w:val="24"/>
        </w:rPr>
        <w:t>Mehring</w:t>
      </w:r>
      <w:proofErr w:type="spellEnd"/>
      <w:r w:rsidR="006C4007" w:rsidRPr="008A721A">
        <w:rPr>
          <w:rFonts w:cs="Times New Roman"/>
          <w:sz w:val="24"/>
          <w:szCs w:val="24"/>
        </w:rPr>
        <w:t xml:space="preserve">, and Horst </w:t>
      </w:r>
      <w:proofErr w:type="spellStart"/>
      <w:r w:rsidR="006C4007" w:rsidRPr="008A721A">
        <w:rPr>
          <w:rFonts w:cs="Times New Roman"/>
          <w:sz w:val="24"/>
          <w:szCs w:val="24"/>
        </w:rPr>
        <w:t>Möller</w:t>
      </w:r>
      <w:proofErr w:type="spellEnd"/>
      <w:r w:rsidR="006C4007" w:rsidRPr="008A721A">
        <w:rPr>
          <w:rFonts w:cs="Times New Roman"/>
          <w:sz w:val="24"/>
          <w:szCs w:val="24"/>
        </w:rPr>
        <w:t xml:space="preserve">, 5th ed. (Munich: </w:t>
      </w:r>
      <w:proofErr w:type="spellStart"/>
      <w:r w:rsidR="006C4007" w:rsidRPr="008A721A">
        <w:rPr>
          <w:rFonts w:cs="Times New Roman"/>
          <w:sz w:val="24"/>
          <w:szCs w:val="24"/>
        </w:rPr>
        <w:t>Institut</w:t>
      </w:r>
      <w:proofErr w:type="spellEnd"/>
      <w:r w:rsidR="006C4007" w:rsidRPr="008A721A">
        <w:rPr>
          <w:rFonts w:cs="Times New Roman"/>
          <w:sz w:val="24"/>
          <w:szCs w:val="24"/>
        </w:rPr>
        <w:t xml:space="preserve"> </w:t>
      </w:r>
      <w:proofErr w:type="spellStart"/>
      <w:r w:rsidR="006C4007" w:rsidRPr="008A721A">
        <w:rPr>
          <w:rFonts w:cs="Times New Roman"/>
          <w:sz w:val="24"/>
          <w:szCs w:val="24"/>
        </w:rPr>
        <w:t>für</w:t>
      </w:r>
      <w:proofErr w:type="spellEnd"/>
      <w:r w:rsidR="006C4007" w:rsidRPr="008A721A">
        <w:rPr>
          <w:rFonts w:cs="Times New Roman"/>
          <w:sz w:val="24"/>
          <w:szCs w:val="24"/>
        </w:rPr>
        <w:t xml:space="preserve"> </w:t>
      </w:r>
      <w:proofErr w:type="spellStart"/>
      <w:r w:rsidR="006C4007" w:rsidRPr="008A721A">
        <w:rPr>
          <w:rFonts w:cs="Times New Roman"/>
          <w:sz w:val="24"/>
          <w:szCs w:val="24"/>
        </w:rPr>
        <w:t>Zeitgeschichte</w:t>
      </w:r>
      <w:proofErr w:type="spellEnd"/>
      <w:r w:rsidR="006C4007" w:rsidRPr="008A721A">
        <w:rPr>
          <w:rFonts w:cs="Times New Roman"/>
          <w:sz w:val="24"/>
          <w:szCs w:val="24"/>
        </w:rPr>
        <w:t>, 2008)</w:t>
      </w:r>
      <w:r w:rsidR="00D64B94">
        <w:rPr>
          <w:rFonts w:cs="Times New Roman"/>
          <w:sz w:val="24"/>
          <w:szCs w:val="24"/>
        </w:rPr>
        <w:t>, 52-187</w:t>
      </w:r>
      <w:r w:rsidR="006C4007" w:rsidRPr="008A721A">
        <w:rPr>
          <w:rFonts w:cs="Times New Roman"/>
          <w:sz w:val="24"/>
          <w:szCs w:val="24"/>
        </w:rPr>
        <w:t xml:space="preserve">; </w:t>
      </w:r>
      <w:r w:rsidR="00D64B94" w:rsidRPr="008A721A">
        <w:rPr>
          <w:sz w:val="24"/>
          <w:szCs w:val="24"/>
        </w:rPr>
        <w:t xml:space="preserve">Rudolf </w:t>
      </w:r>
      <w:proofErr w:type="spellStart"/>
      <w:r w:rsidR="00D64B94" w:rsidRPr="008A721A">
        <w:rPr>
          <w:sz w:val="24"/>
          <w:szCs w:val="24"/>
        </w:rPr>
        <w:t>Herz</w:t>
      </w:r>
      <w:proofErr w:type="spellEnd"/>
      <w:r w:rsidR="00D64B94" w:rsidRPr="008A721A">
        <w:rPr>
          <w:sz w:val="24"/>
          <w:szCs w:val="24"/>
        </w:rPr>
        <w:t xml:space="preserve">, </w:t>
      </w:r>
      <w:r w:rsidR="00D64B94" w:rsidRPr="008A721A">
        <w:rPr>
          <w:sz w:val="24"/>
          <w:szCs w:val="24"/>
          <w:u w:val="single"/>
        </w:rPr>
        <w:t xml:space="preserve">Hoffmann &amp; Hitler: </w:t>
      </w:r>
      <w:proofErr w:type="spellStart"/>
      <w:r w:rsidR="00D64B94" w:rsidRPr="008A721A">
        <w:rPr>
          <w:sz w:val="24"/>
          <w:szCs w:val="24"/>
          <w:u w:val="single"/>
        </w:rPr>
        <w:t>Fotografie</w:t>
      </w:r>
      <w:proofErr w:type="spellEnd"/>
      <w:r w:rsidR="00D64B94" w:rsidRPr="008A721A">
        <w:rPr>
          <w:sz w:val="24"/>
          <w:szCs w:val="24"/>
          <w:u w:val="single"/>
        </w:rPr>
        <w:t xml:space="preserve"> </w:t>
      </w:r>
      <w:proofErr w:type="spellStart"/>
      <w:r w:rsidR="00D64B94" w:rsidRPr="008A721A">
        <w:rPr>
          <w:sz w:val="24"/>
          <w:szCs w:val="24"/>
          <w:u w:val="single"/>
        </w:rPr>
        <w:t>als</w:t>
      </w:r>
      <w:proofErr w:type="spellEnd"/>
      <w:r w:rsidR="00D64B94" w:rsidRPr="008A721A">
        <w:rPr>
          <w:sz w:val="24"/>
          <w:szCs w:val="24"/>
          <w:u w:val="single"/>
        </w:rPr>
        <w:t xml:space="preserve"> Medium des F</w:t>
      </w:r>
      <w:r w:rsidR="00D64B94" w:rsidRPr="008A721A">
        <w:rPr>
          <w:rFonts w:cs="Times New Roman"/>
          <w:sz w:val="24"/>
          <w:szCs w:val="24"/>
          <w:u w:val="single"/>
        </w:rPr>
        <w:t>ü</w:t>
      </w:r>
      <w:r w:rsidR="00D64B94" w:rsidRPr="008A721A">
        <w:rPr>
          <w:sz w:val="24"/>
          <w:szCs w:val="24"/>
          <w:u w:val="single"/>
        </w:rPr>
        <w:t>hrer-Mythos</w:t>
      </w:r>
      <w:r w:rsidR="00D64B94" w:rsidRPr="008A721A">
        <w:rPr>
          <w:sz w:val="24"/>
          <w:szCs w:val="24"/>
        </w:rPr>
        <w:t xml:space="preserve"> (Munich: </w:t>
      </w:r>
      <w:proofErr w:type="spellStart"/>
      <w:r w:rsidR="00D64B94" w:rsidRPr="008A721A">
        <w:rPr>
          <w:sz w:val="24"/>
          <w:szCs w:val="24"/>
        </w:rPr>
        <w:t>Fotomuseum</w:t>
      </w:r>
      <w:proofErr w:type="spellEnd"/>
      <w:r w:rsidR="00D64B94" w:rsidRPr="008A721A">
        <w:rPr>
          <w:sz w:val="24"/>
          <w:szCs w:val="24"/>
        </w:rPr>
        <w:t xml:space="preserve"> </w:t>
      </w:r>
      <w:proofErr w:type="spellStart"/>
      <w:r w:rsidR="00D64B94" w:rsidRPr="008A721A">
        <w:rPr>
          <w:sz w:val="24"/>
          <w:szCs w:val="24"/>
        </w:rPr>
        <w:t>im</w:t>
      </w:r>
      <w:proofErr w:type="spellEnd"/>
      <w:r w:rsidR="00D64B94" w:rsidRPr="008A721A">
        <w:rPr>
          <w:sz w:val="24"/>
          <w:szCs w:val="24"/>
        </w:rPr>
        <w:t xml:space="preserve"> </w:t>
      </w:r>
      <w:proofErr w:type="spellStart"/>
      <w:r w:rsidR="00D64B94" w:rsidRPr="008A721A">
        <w:rPr>
          <w:sz w:val="24"/>
          <w:szCs w:val="24"/>
        </w:rPr>
        <w:t>M</w:t>
      </w:r>
      <w:r w:rsidR="00D64B94" w:rsidRPr="008A721A">
        <w:rPr>
          <w:rFonts w:cs="Times New Roman"/>
          <w:sz w:val="24"/>
          <w:szCs w:val="24"/>
        </w:rPr>
        <w:t>ü</w:t>
      </w:r>
      <w:r w:rsidR="00D64B94">
        <w:rPr>
          <w:sz w:val="24"/>
          <w:szCs w:val="24"/>
        </w:rPr>
        <w:t>nchner</w:t>
      </w:r>
      <w:proofErr w:type="spellEnd"/>
      <w:r w:rsidR="00D64B94">
        <w:rPr>
          <w:sz w:val="24"/>
          <w:szCs w:val="24"/>
        </w:rPr>
        <w:t xml:space="preserve"> </w:t>
      </w:r>
      <w:proofErr w:type="spellStart"/>
      <w:r w:rsidR="00D64B94">
        <w:rPr>
          <w:sz w:val="24"/>
          <w:szCs w:val="24"/>
        </w:rPr>
        <w:t>Stadtmuseum</w:t>
      </w:r>
      <w:proofErr w:type="spellEnd"/>
      <w:r w:rsidR="00D64B94">
        <w:rPr>
          <w:sz w:val="24"/>
          <w:szCs w:val="24"/>
        </w:rPr>
        <w:t xml:space="preserve">, 1994), 242-259; </w:t>
      </w:r>
      <w:r w:rsidR="00710C35">
        <w:rPr>
          <w:sz w:val="24"/>
          <w:szCs w:val="24"/>
        </w:rPr>
        <w:t>and</w:t>
      </w:r>
      <w:r w:rsidR="0091139E">
        <w:rPr>
          <w:sz w:val="24"/>
          <w:szCs w:val="24"/>
        </w:rPr>
        <w:t xml:space="preserve"> </w:t>
      </w:r>
      <w:r w:rsidR="00CC0B5D" w:rsidRPr="004651B0">
        <w:rPr>
          <w:rFonts w:cs="Times New Roman"/>
          <w:sz w:val="24"/>
          <w:szCs w:val="24"/>
        </w:rPr>
        <w:t xml:space="preserve">Sonja </w:t>
      </w:r>
      <w:proofErr w:type="spellStart"/>
      <w:r w:rsidR="00CC0B5D" w:rsidRPr="004651B0">
        <w:rPr>
          <w:rFonts w:cs="Times New Roman"/>
          <w:sz w:val="24"/>
          <w:szCs w:val="24"/>
        </w:rPr>
        <w:t>Günther</w:t>
      </w:r>
      <w:proofErr w:type="spellEnd"/>
      <w:r w:rsidR="00CC0B5D" w:rsidRPr="004651B0">
        <w:rPr>
          <w:rFonts w:cs="Times New Roman"/>
          <w:sz w:val="24"/>
          <w:szCs w:val="24"/>
        </w:rPr>
        <w:t xml:space="preserve">, </w:t>
      </w:r>
      <w:r w:rsidR="00CC0B5D" w:rsidRPr="004651B0">
        <w:rPr>
          <w:rFonts w:cs="Times New Roman"/>
          <w:sz w:val="24"/>
          <w:szCs w:val="24"/>
          <w:u w:val="single"/>
        </w:rPr>
        <w:t xml:space="preserve">Design der </w:t>
      </w:r>
      <w:proofErr w:type="spellStart"/>
      <w:r w:rsidR="00CC0B5D" w:rsidRPr="004651B0">
        <w:rPr>
          <w:rFonts w:cs="Times New Roman"/>
          <w:sz w:val="24"/>
          <w:szCs w:val="24"/>
          <w:u w:val="single"/>
        </w:rPr>
        <w:t>Macht</w:t>
      </w:r>
      <w:proofErr w:type="spellEnd"/>
      <w:r w:rsidR="00CC0B5D" w:rsidRPr="004651B0">
        <w:rPr>
          <w:rFonts w:cs="Times New Roman"/>
          <w:sz w:val="24"/>
          <w:szCs w:val="24"/>
          <w:u w:val="single"/>
        </w:rPr>
        <w:t xml:space="preserve">: </w:t>
      </w:r>
      <w:proofErr w:type="spellStart"/>
      <w:r w:rsidR="00CC0B5D" w:rsidRPr="004651B0">
        <w:rPr>
          <w:rFonts w:cs="Times New Roman"/>
          <w:sz w:val="24"/>
          <w:szCs w:val="24"/>
          <w:u w:val="single"/>
        </w:rPr>
        <w:t>Möbel</w:t>
      </w:r>
      <w:proofErr w:type="spellEnd"/>
      <w:r w:rsidR="00CC0B5D" w:rsidRPr="004651B0">
        <w:rPr>
          <w:rFonts w:cs="Times New Roman"/>
          <w:sz w:val="24"/>
          <w:szCs w:val="24"/>
          <w:u w:val="single"/>
        </w:rPr>
        <w:t xml:space="preserve"> </w:t>
      </w:r>
      <w:proofErr w:type="spellStart"/>
      <w:r w:rsidR="00CC0B5D" w:rsidRPr="004651B0">
        <w:rPr>
          <w:rFonts w:cs="Times New Roman"/>
          <w:sz w:val="24"/>
          <w:szCs w:val="24"/>
          <w:u w:val="single"/>
        </w:rPr>
        <w:t>für</w:t>
      </w:r>
      <w:proofErr w:type="spellEnd"/>
      <w:r w:rsidR="00CC0B5D" w:rsidRPr="004651B0">
        <w:rPr>
          <w:rFonts w:cs="Times New Roman"/>
          <w:sz w:val="24"/>
          <w:szCs w:val="24"/>
          <w:u w:val="single"/>
        </w:rPr>
        <w:t xml:space="preserve"> </w:t>
      </w:r>
      <w:proofErr w:type="spellStart"/>
      <w:r w:rsidR="00CC0B5D" w:rsidRPr="004651B0">
        <w:rPr>
          <w:rFonts w:cs="Times New Roman"/>
          <w:sz w:val="24"/>
          <w:szCs w:val="24"/>
          <w:u w:val="single"/>
        </w:rPr>
        <w:t>Repräsentanten</w:t>
      </w:r>
      <w:proofErr w:type="spellEnd"/>
      <w:r w:rsidR="00CC0B5D" w:rsidRPr="004651B0">
        <w:rPr>
          <w:rFonts w:cs="Times New Roman"/>
          <w:sz w:val="24"/>
          <w:szCs w:val="24"/>
          <w:u w:val="single"/>
        </w:rPr>
        <w:t xml:space="preserve"> des “</w:t>
      </w:r>
      <w:proofErr w:type="spellStart"/>
      <w:r w:rsidR="00CC0B5D" w:rsidRPr="004651B0">
        <w:rPr>
          <w:rFonts w:cs="Times New Roman"/>
          <w:sz w:val="24"/>
          <w:szCs w:val="24"/>
          <w:u w:val="single"/>
        </w:rPr>
        <w:t>Dritten</w:t>
      </w:r>
      <w:proofErr w:type="spellEnd"/>
      <w:r w:rsidR="00CC0B5D" w:rsidRPr="004651B0">
        <w:rPr>
          <w:rFonts w:cs="Times New Roman"/>
          <w:sz w:val="24"/>
          <w:szCs w:val="24"/>
          <w:u w:val="single"/>
        </w:rPr>
        <w:t xml:space="preserve"> </w:t>
      </w:r>
      <w:proofErr w:type="spellStart"/>
      <w:r w:rsidR="00CC0B5D" w:rsidRPr="004651B0">
        <w:rPr>
          <w:rFonts w:cs="Times New Roman"/>
          <w:sz w:val="24"/>
          <w:szCs w:val="24"/>
          <w:u w:val="single"/>
        </w:rPr>
        <w:t>Reiches</w:t>
      </w:r>
      <w:proofErr w:type="spellEnd"/>
      <w:r w:rsidR="00CC0B5D" w:rsidRPr="004651B0">
        <w:rPr>
          <w:rFonts w:cs="Times New Roman"/>
          <w:sz w:val="24"/>
          <w:szCs w:val="24"/>
          <w:u w:val="single"/>
        </w:rPr>
        <w:t>”</w:t>
      </w:r>
      <w:r w:rsidR="00CC0B5D" w:rsidRPr="004651B0">
        <w:rPr>
          <w:rFonts w:cs="Times New Roman"/>
          <w:sz w:val="24"/>
          <w:szCs w:val="24"/>
        </w:rPr>
        <w:t xml:space="preserve"> (Stuttgart: Deutsche, 1992)</w:t>
      </w:r>
      <w:r w:rsidR="00542139">
        <w:rPr>
          <w:sz w:val="24"/>
          <w:szCs w:val="24"/>
        </w:rPr>
        <w:t>.</w:t>
      </w:r>
    </w:p>
  </w:endnote>
  <w:endnote w:id="4">
    <w:p w:rsidR="00102F1E" w:rsidRPr="007556BA" w:rsidRDefault="00102F1E" w:rsidP="007556BA">
      <w:pPr>
        <w:pStyle w:val="EndnoteText"/>
        <w:spacing w:line="480" w:lineRule="auto"/>
        <w:rPr>
          <w:sz w:val="24"/>
          <w:szCs w:val="24"/>
        </w:rPr>
      </w:pPr>
      <w:r w:rsidRPr="007556BA">
        <w:rPr>
          <w:rStyle w:val="EndnoteReference"/>
          <w:sz w:val="24"/>
          <w:szCs w:val="24"/>
        </w:rPr>
        <w:endnoteRef/>
      </w:r>
      <w:r w:rsidRPr="007556BA">
        <w:rPr>
          <w:sz w:val="24"/>
          <w:szCs w:val="24"/>
        </w:rPr>
        <w:t xml:space="preserve"> Albert Speer, </w:t>
      </w:r>
      <w:r w:rsidRPr="007556BA">
        <w:rPr>
          <w:rFonts w:cs="Times New Roman"/>
          <w:sz w:val="24"/>
          <w:szCs w:val="24"/>
          <w:u w:val="single"/>
        </w:rPr>
        <w:t>Inside the Third Reich</w:t>
      </w:r>
      <w:r w:rsidRPr="007556BA">
        <w:rPr>
          <w:rFonts w:cs="Times New Roman"/>
          <w:sz w:val="24"/>
          <w:szCs w:val="24"/>
        </w:rPr>
        <w:t>, trans. Richard and Clara Winston (New York: Touchstone, 1997),</w:t>
      </w:r>
      <w:r w:rsidRPr="007556BA">
        <w:rPr>
          <w:sz w:val="24"/>
          <w:szCs w:val="24"/>
        </w:rPr>
        <w:t xml:space="preserve"> 85.</w:t>
      </w:r>
      <w:r w:rsidR="00EB0DB8">
        <w:rPr>
          <w:sz w:val="24"/>
          <w:szCs w:val="24"/>
        </w:rPr>
        <w:t xml:space="preserve">  On </w:t>
      </w:r>
      <w:proofErr w:type="spellStart"/>
      <w:r w:rsidR="00EB0DB8">
        <w:rPr>
          <w:sz w:val="24"/>
          <w:szCs w:val="24"/>
        </w:rPr>
        <w:t>Speer</w:t>
      </w:r>
      <w:proofErr w:type="spellEnd"/>
      <w:r w:rsidR="00EB0DB8">
        <w:rPr>
          <w:sz w:val="24"/>
          <w:szCs w:val="24"/>
        </w:rPr>
        <w:t xml:space="preserve">, see </w:t>
      </w:r>
      <w:proofErr w:type="spellStart"/>
      <w:r w:rsidR="00EB0DB8">
        <w:rPr>
          <w:sz w:val="24"/>
          <w:szCs w:val="24"/>
        </w:rPr>
        <w:t>Gitta</w:t>
      </w:r>
      <w:proofErr w:type="spellEnd"/>
      <w:r w:rsidR="00EB0DB8">
        <w:rPr>
          <w:sz w:val="24"/>
          <w:szCs w:val="24"/>
        </w:rPr>
        <w:t xml:space="preserve"> </w:t>
      </w:r>
      <w:proofErr w:type="spellStart"/>
      <w:r w:rsidR="00EB0DB8">
        <w:rPr>
          <w:sz w:val="24"/>
          <w:szCs w:val="24"/>
        </w:rPr>
        <w:t>Sereny</w:t>
      </w:r>
      <w:proofErr w:type="spellEnd"/>
      <w:r w:rsidR="00EB0DB8">
        <w:rPr>
          <w:sz w:val="24"/>
          <w:szCs w:val="24"/>
        </w:rPr>
        <w:t xml:space="preserve">, </w:t>
      </w:r>
      <w:r w:rsidR="00EB0DB8" w:rsidRPr="00EB0DB8">
        <w:rPr>
          <w:sz w:val="24"/>
          <w:szCs w:val="24"/>
          <w:u w:val="single"/>
        </w:rPr>
        <w:t xml:space="preserve">Albert </w:t>
      </w:r>
      <w:proofErr w:type="spellStart"/>
      <w:r w:rsidR="00EB0DB8" w:rsidRPr="00EB0DB8">
        <w:rPr>
          <w:sz w:val="24"/>
          <w:szCs w:val="24"/>
          <w:u w:val="single"/>
        </w:rPr>
        <w:t>Speer</w:t>
      </w:r>
      <w:proofErr w:type="spellEnd"/>
      <w:r w:rsidR="00EB0DB8" w:rsidRPr="00EB0DB8">
        <w:rPr>
          <w:sz w:val="24"/>
          <w:szCs w:val="24"/>
          <w:u w:val="single"/>
        </w:rPr>
        <w:t>: His Battle with Truth</w:t>
      </w:r>
      <w:r w:rsidR="00EB0DB8">
        <w:rPr>
          <w:sz w:val="24"/>
          <w:szCs w:val="24"/>
        </w:rPr>
        <w:t xml:space="preserve"> (New York: Random, 1996).</w:t>
      </w:r>
    </w:p>
  </w:endnote>
  <w:endnote w:id="5">
    <w:p w:rsidR="00435DD8" w:rsidRPr="007556BA" w:rsidRDefault="00435DD8" w:rsidP="007556BA">
      <w:pPr>
        <w:pStyle w:val="EndnoteText"/>
        <w:spacing w:line="480" w:lineRule="auto"/>
        <w:rPr>
          <w:sz w:val="24"/>
          <w:szCs w:val="24"/>
        </w:rPr>
      </w:pPr>
      <w:r w:rsidRPr="007556BA">
        <w:rPr>
          <w:rStyle w:val="EndnoteReference"/>
          <w:sz w:val="24"/>
          <w:szCs w:val="24"/>
        </w:rPr>
        <w:endnoteRef/>
      </w:r>
      <w:r w:rsidRPr="007556BA">
        <w:rPr>
          <w:sz w:val="24"/>
          <w:szCs w:val="24"/>
        </w:rPr>
        <w:t xml:space="preserve"> Joseph Goebbels, entry for July 14, 1944, </w:t>
      </w:r>
      <w:r w:rsidRPr="007556BA">
        <w:rPr>
          <w:sz w:val="24"/>
          <w:szCs w:val="24"/>
          <w:u w:val="single"/>
        </w:rPr>
        <w:t xml:space="preserve">Die </w:t>
      </w:r>
      <w:proofErr w:type="spellStart"/>
      <w:r w:rsidRPr="007556BA">
        <w:rPr>
          <w:sz w:val="24"/>
          <w:szCs w:val="24"/>
          <w:u w:val="single"/>
        </w:rPr>
        <w:t>Tageb</w:t>
      </w:r>
      <w:r w:rsidRPr="007556BA">
        <w:rPr>
          <w:rFonts w:cs="Times New Roman"/>
          <w:sz w:val="24"/>
          <w:szCs w:val="24"/>
          <w:u w:val="single"/>
        </w:rPr>
        <w:t>ü</w:t>
      </w:r>
      <w:r w:rsidRPr="007556BA">
        <w:rPr>
          <w:sz w:val="24"/>
          <w:szCs w:val="24"/>
          <w:u w:val="single"/>
        </w:rPr>
        <w:t>cher</w:t>
      </w:r>
      <w:proofErr w:type="spellEnd"/>
      <w:r w:rsidRPr="007556BA">
        <w:rPr>
          <w:sz w:val="24"/>
          <w:szCs w:val="24"/>
          <w:u w:val="single"/>
        </w:rPr>
        <w:t xml:space="preserve"> von Joseph Goebbels</w:t>
      </w:r>
      <w:r w:rsidRPr="007556BA">
        <w:rPr>
          <w:sz w:val="24"/>
          <w:szCs w:val="24"/>
        </w:rPr>
        <w:t xml:space="preserve">, part II, vol. 13, ed. </w:t>
      </w:r>
      <w:proofErr w:type="spellStart"/>
      <w:r w:rsidRPr="007556BA">
        <w:rPr>
          <w:sz w:val="24"/>
          <w:szCs w:val="24"/>
        </w:rPr>
        <w:t>Elke</w:t>
      </w:r>
      <w:proofErr w:type="spellEnd"/>
      <w:r w:rsidRPr="007556BA">
        <w:rPr>
          <w:sz w:val="24"/>
          <w:szCs w:val="24"/>
        </w:rPr>
        <w:t xml:space="preserve"> </w:t>
      </w:r>
      <w:proofErr w:type="spellStart"/>
      <w:r w:rsidRPr="007556BA">
        <w:rPr>
          <w:sz w:val="24"/>
          <w:szCs w:val="24"/>
        </w:rPr>
        <w:t>Fr</w:t>
      </w:r>
      <w:r w:rsidRPr="007556BA">
        <w:rPr>
          <w:rFonts w:cs="Times New Roman"/>
          <w:sz w:val="24"/>
          <w:szCs w:val="24"/>
        </w:rPr>
        <w:t>ö</w:t>
      </w:r>
      <w:r w:rsidRPr="007556BA">
        <w:rPr>
          <w:sz w:val="24"/>
          <w:szCs w:val="24"/>
        </w:rPr>
        <w:t>hlich</w:t>
      </w:r>
      <w:proofErr w:type="spellEnd"/>
      <w:r w:rsidRPr="007556BA">
        <w:rPr>
          <w:sz w:val="24"/>
          <w:szCs w:val="24"/>
        </w:rPr>
        <w:t xml:space="preserve"> (Saur: Munich, 1995), 116.</w:t>
      </w:r>
    </w:p>
  </w:endnote>
  <w:endnote w:id="6">
    <w:p w:rsidR="0044695F" w:rsidRPr="00AD49FF" w:rsidRDefault="0044695F" w:rsidP="007556BA">
      <w:pPr>
        <w:pStyle w:val="EndnoteText"/>
        <w:spacing w:line="480" w:lineRule="auto"/>
        <w:rPr>
          <w:sz w:val="24"/>
          <w:szCs w:val="24"/>
        </w:rPr>
      </w:pPr>
      <w:r w:rsidRPr="007556BA">
        <w:rPr>
          <w:rStyle w:val="EndnoteReference"/>
          <w:sz w:val="24"/>
          <w:szCs w:val="24"/>
        </w:rPr>
        <w:endnoteRef/>
      </w:r>
      <w:r w:rsidRPr="007556BA">
        <w:rPr>
          <w:sz w:val="24"/>
          <w:szCs w:val="24"/>
        </w:rPr>
        <w:t xml:space="preserve"> </w:t>
      </w:r>
      <w:r w:rsidR="00EB749E" w:rsidRPr="008E0E39">
        <w:rPr>
          <w:rFonts w:cs="Times New Roman"/>
          <w:sz w:val="24"/>
          <w:szCs w:val="24"/>
        </w:rPr>
        <w:t xml:space="preserve">Susan Sonntag, “Fascinating Fascism,” </w:t>
      </w:r>
      <w:r w:rsidR="00EB749E" w:rsidRPr="008E0E39">
        <w:rPr>
          <w:rFonts w:cs="Times New Roman"/>
          <w:sz w:val="24"/>
          <w:szCs w:val="24"/>
          <w:u w:val="single"/>
        </w:rPr>
        <w:t>New York Times Review of Books</w:t>
      </w:r>
      <w:r w:rsidR="00EB749E" w:rsidRPr="008E0E39">
        <w:rPr>
          <w:rFonts w:cs="Times New Roman"/>
          <w:sz w:val="24"/>
          <w:szCs w:val="24"/>
        </w:rPr>
        <w:t xml:space="preserve">  </w:t>
      </w:r>
      <w:r w:rsidR="00EB749E" w:rsidRPr="008E0E39">
        <w:rPr>
          <w:rFonts w:cs="Times New Roman"/>
          <w:sz w:val="24"/>
          <w:szCs w:val="24"/>
          <w:shd w:val="clear" w:color="auto" w:fill="FFFFFF"/>
        </w:rPr>
        <w:t>22, no. 1 (1975): 23</w:t>
      </w:r>
      <w:r w:rsidR="00EB749E">
        <w:rPr>
          <w:rFonts w:cs="Times New Roman"/>
          <w:sz w:val="24"/>
          <w:szCs w:val="24"/>
          <w:shd w:val="clear" w:color="auto" w:fill="FFFFFF"/>
        </w:rPr>
        <w:t>-30</w:t>
      </w:r>
      <w:r w:rsidR="00DE4E76">
        <w:rPr>
          <w:sz w:val="24"/>
          <w:szCs w:val="24"/>
        </w:rPr>
        <w:t xml:space="preserve">; </w:t>
      </w:r>
      <w:r w:rsidR="00B42C6D" w:rsidRPr="007556BA">
        <w:rPr>
          <w:sz w:val="24"/>
          <w:szCs w:val="24"/>
        </w:rPr>
        <w:t xml:space="preserve">Pamela E. </w:t>
      </w:r>
      <w:proofErr w:type="spellStart"/>
      <w:r w:rsidR="00B42C6D" w:rsidRPr="007556BA">
        <w:rPr>
          <w:sz w:val="24"/>
          <w:szCs w:val="24"/>
        </w:rPr>
        <w:t>Swett</w:t>
      </w:r>
      <w:proofErr w:type="spellEnd"/>
      <w:r w:rsidR="00B42C6D" w:rsidRPr="007556BA">
        <w:rPr>
          <w:sz w:val="24"/>
          <w:szCs w:val="24"/>
        </w:rPr>
        <w:t xml:space="preserve">, Corey Ross, </w:t>
      </w:r>
      <w:proofErr w:type="spellStart"/>
      <w:r w:rsidR="00B42C6D" w:rsidRPr="007556BA">
        <w:rPr>
          <w:sz w:val="24"/>
          <w:szCs w:val="24"/>
        </w:rPr>
        <w:t>Fabrice</w:t>
      </w:r>
      <w:proofErr w:type="spellEnd"/>
      <w:r w:rsidR="00B42C6D" w:rsidRPr="007556BA">
        <w:rPr>
          <w:sz w:val="24"/>
          <w:szCs w:val="24"/>
        </w:rPr>
        <w:t xml:space="preserve"> </w:t>
      </w:r>
      <w:proofErr w:type="spellStart"/>
      <w:r w:rsidR="00B42C6D" w:rsidRPr="007556BA">
        <w:rPr>
          <w:sz w:val="24"/>
          <w:szCs w:val="24"/>
        </w:rPr>
        <w:t>d’Almeida</w:t>
      </w:r>
      <w:proofErr w:type="spellEnd"/>
      <w:r w:rsidR="00B42C6D" w:rsidRPr="007556BA">
        <w:rPr>
          <w:sz w:val="24"/>
          <w:szCs w:val="24"/>
        </w:rPr>
        <w:t xml:space="preserve">, “Pleasure and Power in Nazi Germany: An Introduction,” in </w:t>
      </w:r>
      <w:r w:rsidRPr="007556BA">
        <w:rPr>
          <w:sz w:val="24"/>
          <w:szCs w:val="24"/>
        </w:rPr>
        <w:t xml:space="preserve">Pamela </w:t>
      </w:r>
      <w:r w:rsidR="00B42C6D" w:rsidRPr="007556BA">
        <w:rPr>
          <w:sz w:val="24"/>
          <w:szCs w:val="24"/>
        </w:rPr>
        <w:t xml:space="preserve">E. </w:t>
      </w:r>
      <w:proofErr w:type="spellStart"/>
      <w:r w:rsidRPr="007556BA">
        <w:rPr>
          <w:sz w:val="24"/>
          <w:szCs w:val="24"/>
        </w:rPr>
        <w:t>Swett</w:t>
      </w:r>
      <w:proofErr w:type="spellEnd"/>
      <w:r w:rsidRPr="007556BA">
        <w:rPr>
          <w:sz w:val="24"/>
          <w:szCs w:val="24"/>
        </w:rPr>
        <w:t xml:space="preserve">, Corey Ross, </w:t>
      </w:r>
      <w:proofErr w:type="spellStart"/>
      <w:r w:rsidRPr="007556BA">
        <w:rPr>
          <w:sz w:val="24"/>
          <w:szCs w:val="24"/>
        </w:rPr>
        <w:t>Fabrice</w:t>
      </w:r>
      <w:proofErr w:type="spellEnd"/>
      <w:r w:rsidRPr="007556BA">
        <w:rPr>
          <w:sz w:val="24"/>
          <w:szCs w:val="24"/>
        </w:rPr>
        <w:t xml:space="preserve"> </w:t>
      </w:r>
      <w:proofErr w:type="spellStart"/>
      <w:r w:rsidRPr="007556BA">
        <w:rPr>
          <w:sz w:val="24"/>
          <w:szCs w:val="24"/>
        </w:rPr>
        <w:t>d’Almeida</w:t>
      </w:r>
      <w:proofErr w:type="spellEnd"/>
      <w:r w:rsidRPr="007556BA">
        <w:rPr>
          <w:sz w:val="24"/>
          <w:szCs w:val="24"/>
        </w:rPr>
        <w:t xml:space="preserve">, eds., </w:t>
      </w:r>
      <w:r w:rsidRPr="007556BA">
        <w:rPr>
          <w:sz w:val="24"/>
          <w:szCs w:val="24"/>
          <w:u w:val="single"/>
        </w:rPr>
        <w:t>Pleasure and Power in Nazi Germany</w:t>
      </w:r>
      <w:r w:rsidRPr="007556BA">
        <w:rPr>
          <w:sz w:val="24"/>
          <w:szCs w:val="24"/>
        </w:rPr>
        <w:t xml:space="preserve"> (</w:t>
      </w:r>
      <w:proofErr w:type="spellStart"/>
      <w:r w:rsidRPr="007556BA">
        <w:rPr>
          <w:sz w:val="24"/>
          <w:szCs w:val="24"/>
        </w:rPr>
        <w:t>Houndmills</w:t>
      </w:r>
      <w:proofErr w:type="spellEnd"/>
      <w:r w:rsidRPr="007556BA">
        <w:rPr>
          <w:sz w:val="24"/>
          <w:szCs w:val="24"/>
        </w:rPr>
        <w:t>: Palgrave Macmillan, 2011)</w:t>
      </w:r>
      <w:r w:rsidR="00B42C6D" w:rsidRPr="007556BA">
        <w:rPr>
          <w:sz w:val="24"/>
          <w:szCs w:val="24"/>
        </w:rPr>
        <w:t xml:space="preserve">, </w:t>
      </w:r>
      <w:r w:rsidR="00305CE2">
        <w:rPr>
          <w:sz w:val="24"/>
          <w:szCs w:val="24"/>
        </w:rPr>
        <w:t>1-15</w:t>
      </w:r>
      <w:r w:rsidR="00A76CCF">
        <w:rPr>
          <w:sz w:val="24"/>
          <w:szCs w:val="24"/>
        </w:rPr>
        <w:t xml:space="preserve">; </w:t>
      </w:r>
      <w:r w:rsidR="00062AE4">
        <w:rPr>
          <w:sz w:val="24"/>
          <w:szCs w:val="24"/>
        </w:rPr>
        <w:t xml:space="preserve">Hans Dieter </w:t>
      </w:r>
      <w:proofErr w:type="spellStart"/>
      <w:r w:rsidR="00062AE4">
        <w:rPr>
          <w:sz w:val="24"/>
          <w:szCs w:val="24"/>
        </w:rPr>
        <w:t>Sch</w:t>
      </w:r>
      <w:r w:rsidR="00062AE4">
        <w:rPr>
          <w:rFonts w:cs="Times New Roman"/>
          <w:sz w:val="24"/>
          <w:szCs w:val="24"/>
        </w:rPr>
        <w:t>ä</w:t>
      </w:r>
      <w:r w:rsidR="00062AE4">
        <w:rPr>
          <w:sz w:val="24"/>
          <w:szCs w:val="24"/>
        </w:rPr>
        <w:t>fer</w:t>
      </w:r>
      <w:proofErr w:type="spellEnd"/>
      <w:r w:rsidR="00062AE4">
        <w:rPr>
          <w:sz w:val="24"/>
          <w:szCs w:val="24"/>
        </w:rPr>
        <w:t xml:space="preserve">, “Das </w:t>
      </w:r>
      <w:proofErr w:type="spellStart"/>
      <w:r w:rsidR="00062AE4">
        <w:rPr>
          <w:sz w:val="24"/>
          <w:szCs w:val="24"/>
        </w:rPr>
        <w:t>gespaltene</w:t>
      </w:r>
      <w:proofErr w:type="spellEnd"/>
      <w:r w:rsidR="00062AE4">
        <w:rPr>
          <w:sz w:val="24"/>
          <w:szCs w:val="24"/>
        </w:rPr>
        <w:t xml:space="preserve"> </w:t>
      </w:r>
      <w:proofErr w:type="spellStart"/>
      <w:r w:rsidR="00062AE4">
        <w:rPr>
          <w:sz w:val="24"/>
          <w:szCs w:val="24"/>
        </w:rPr>
        <w:t>Bewu</w:t>
      </w:r>
      <w:r w:rsidR="00062AE4">
        <w:rPr>
          <w:rFonts w:cs="Times New Roman"/>
          <w:sz w:val="24"/>
          <w:szCs w:val="24"/>
        </w:rPr>
        <w:t>ß</w:t>
      </w:r>
      <w:r w:rsidR="00062AE4">
        <w:rPr>
          <w:sz w:val="24"/>
          <w:szCs w:val="24"/>
        </w:rPr>
        <w:t>tsein</w:t>
      </w:r>
      <w:proofErr w:type="spellEnd"/>
      <w:r w:rsidR="00062AE4">
        <w:rPr>
          <w:sz w:val="24"/>
          <w:szCs w:val="24"/>
        </w:rPr>
        <w:t xml:space="preserve">: </w:t>
      </w:r>
      <w:proofErr w:type="spellStart"/>
      <w:r w:rsidR="00062AE4">
        <w:rPr>
          <w:sz w:val="24"/>
          <w:szCs w:val="24"/>
        </w:rPr>
        <w:t>Alltagskultur</w:t>
      </w:r>
      <w:proofErr w:type="spellEnd"/>
      <w:r w:rsidR="00062AE4">
        <w:rPr>
          <w:sz w:val="24"/>
          <w:szCs w:val="24"/>
        </w:rPr>
        <w:t xml:space="preserve"> </w:t>
      </w:r>
      <w:proofErr w:type="spellStart"/>
      <w:r w:rsidR="00062AE4">
        <w:rPr>
          <w:sz w:val="24"/>
          <w:szCs w:val="24"/>
        </w:rPr>
        <w:t>im</w:t>
      </w:r>
      <w:proofErr w:type="spellEnd"/>
      <w:r w:rsidR="00062AE4">
        <w:rPr>
          <w:sz w:val="24"/>
          <w:szCs w:val="24"/>
        </w:rPr>
        <w:t xml:space="preserve"> </w:t>
      </w:r>
      <w:proofErr w:type="spellStart"/>
      <w:r w:rsidR="00062AE4">
        <w:rPr>
          <w:sz w:val="24"/>
          <w:szCs w:val="24"/>
        </w:rPr>
        <w:t>Dritten</w:t>
      </w:r>
      <w:proofErr w:type="spellEnd"/>
      <w:r w:rsidR="00062AE4">
        <w:rPr>
          <w:sz w:val="24"/>
          <w:szCs w:val="24"/>
        </w:rPr>
        <w:t xml:space="preserve"> Reich,” in </w:t>
      </w:r>
      <w:r w:rsidR="00062AE4" w:rsidRPr="00062AE4">
        <w:rPr>
          <w:sz w:val="24"/>
          <w:szCs w:val="24"/>
          <w:u w:val="single"/>
        </w:rPr>
        <w:t xml:space="preserve">Das </w:t>
      </w:r>
      <w:proofErr w:type="spellStart"/>
      <w:r w:rsidR="00062AE4" w:rsidRPr="00062AE4">
        <w:rPr>
          <w:sz w:val="24"/>
          <w:szCs w:val="24"/>
          <w:u w:val="single"/>
        </w:rPr>
        <w:t>gespaltene</w:t>
      </w:r>
      <w:proofErr w:type="spellEnd"/>
      <w:r w:rsidR="00062AE4" w:rsidRPr="00062AE4">
        <w:rPr>
          <w:sz w:val="24"/>
          <w:szCs w:val="24"/>
          <w:u w:val="single"/>
        </w:rPr>
        <w:t xml:space="preserve"> </w:t>
      </w:r>
      <w:proofErr w:type="spellStart"/>
      <w:r w:rsidR="00062AE4" w:rsidRPr="00062AE4">
        <w:rPr>
          <w:sz w:val="24"/>
          <w:szCs w:val="24"/>
          <w:u w:val="single"/>
        </w:rPr>
        <w:t>Bewu</w:t>
      </w:r>
      <w:r w:rsidR="00062AE4" w:rsidRPr="00062AE4">
        <w:rPr>
          <w:rFonts w:cs="Times New Roman"/>
          <w:sz w:val="24"/>
          <w:szCs w:val="24"/>
          <w:u w:val="single"/>
        </w:rPr>
        <w:t>ß</w:t>
      </w:r>
      <w:r w:rsidR="00062AE4" w:rsidRPr="00062AE4">
        <w:rPr>
          <w:sz w:val="24"/>
          <w:szCs w:val="24"/>
          <w:u w:val="single"/>
        </w:rPr>
        <w:t>tsein</w:t>
      </w:r>
      <w:proofErr w:type="spellEnd"/>
      <w:r w:rsidR="00062AE4" w:rsidRPr="00062AE4">
        <w:rPr>
          <w:sz w:val="24"/>
          <w:szCs w:val="24"/>
          <w:u w:val="single"/>
        </w:rPr>
        <w:t xml:space="preserve">: </w:t>
      </w:r>
      <w:proofErr w:type="spellStart"/>
      <w:r w:rsidR="00062AE4" w:rsidRPr="00062AE4">
        <w:rPr>
          <w:sz w:val="24"/>
          <w:szCs w:val="24"/>
          <w:u w:val="single"/>
        </w:rPr>
        <w:t>Vom</w:t>
      </w:r>
      <w:proofErr w:type="spellEnd"/>
      <w:r w:rsidR="00062AE4" w:rsidRPr="00062AE4">
        <w:rPr>
          <w:sz w:val="24"/>
          <w:szCs w:val="24"/>
          <w:u w:val="single"/>
        </w:rPr>
        <w:t xml:space="preserve"> </w:t>
      </w:r>
      <w:proofErr w:type="spellStart"/>
      <w:r w:rsidR="00062AE4" w:rsidRPr="00062AE4">
        <w:rPr>
          <w:sz w:val="24"/>
          <w:szCs w:val="24"/>
          <w:u w:val="single"/>
        </w:rPr>
        <w:t>Dritten</w:t>
      </w:r>
      <w:proofErr w:type="spellEnd"/>
      <w:r w:rsidR="00062AE4" w:rsidRPr="00062AE4">
        <w:rPr>
          <w:sz w:val="24"/>
          <w:szCs w:val="24"/>
          <w:u w:val="single"/>
        </w:rPr>
        <w:t xml:space="preserve"> Reich </w:t>
      </w:r>
      <w:proofErr w:type="spellStart"/>
      <w:r w:rsidR="00062AE4" w:rsidRPr="00062AE4">
        <w:rPr>
          <w:sz w:val="24"/>
          <w:szCs w:val="24"/>
          <w:u w:val="single"/>
        </w:rPr>
        <w:t>bis</w:t>
      </w:r>
      <w:proofErr w:type="spellEnd"/>
      <w:r w:rsidR="00062AE4" w:rsidRPr="00062AE4">
        <w:rPr>
          <w:sz w:val="24"/>
          <w:szCs w:val="24"/>
          <w:u w:val="single"/>
        </w:rPr>
        <w:t xml:space="preserve"> </w:t>
      </w:r>
      <w:proofErr w:type="spellStart"/>
      <w:r w:rsidR="00062AE4" w:rsidRPr="00062AE4">
        <w:rPr>
          <w:sz w:val="24"/>
          <w:szCs w:val="24"/>
          <w:u w:val="single"/>
        </w:rPr>
        <w:t>zu</w:t>
      </w:r>
      <w:proofErr w:type="spellEnd"/>
      <w:r w:rsidR="00062AE4" w:rsidRPr="00062AE4">
        <w:rPr>
          <w:sz w:val="24"/>
          <w:szCs w:val="24"/>
          <w:u w:val="single"/>
        </w:rPr>
        <w:t xml:space="preserve"> den </w:t>
      </w:r>
      <w:proofErr w:type="spellStart"/>
      <w:r w:rsidR="00062AE4" w:rsidRPr="00062AE4">
        <w:rPr>
          <w:sz w:val="24"/>
          <w:szCs w:val="24"/>
          <w:u w:val="single"/>
        </w:rPr>
        <w:t>langen</w:t>
      </w:r>
      <w:proofErr w:type="spellEnd"/>
      <w:r w:rsidR="00062AE4" w:rsidRPr="00062AE4">
        <w:rPr>
          <w:sz w:val="24"/>
          <w:szCs w:val="24"/>
          <w:u w:val="single"/>
        </w:rPr>
        <w:t xml:space="preserve"> </w:t>
      </w:r>
      <w:proofErr w:type="spellStart"/>
      <w:r w:rsidR="00062AE4" w:rsidRPr="00062AE4">
        <w:rPr>
          <w:sz w:val="24"/>
          <w:szCs w:val="24"/>
          <w:u w:val="single"/>
        </w:rPr>
        <w:t>F</w:t>
      </w:r>
      <w:r w:rsidR="00062AE4" w:rsidRPr="00062AE4">
        <w:rPr>
          <w:rFonts w:cs="Times New Roman"/>
          <w:sz w:val="24"/>
          <w:szCs w:val="24"/>
          <w:u w:val="single"/>
        </w:rPr>
        <w:t>ü</w:t>
      </w:r>
      <w:r w:rsidR="00062AE4" w:rsidRPr="00062AE4">
        <w:rPr>
          <w:sz w:val="24"/>
          <w:szCs w:val="24"/>
          <w:u w:val="single"/>
        </w:rPr>
        <w:t>nfziger</w:t>
      </w:r>
      <w:proofErr w:type="spellEnd"/>
      <w:r w:rsidR="00062AE4" w:rsidRPr="00062AE4">
        <w:rPr>
          <w:sz w:val="24"/>
          <w:szCs w:val="24"/>
          <w:u w:val="single"/>
        </w:rPr>
        <w:t xml:space="preserve"> </w:t>
      </w:r>
      <w:proofErr w:type="spellStart"/>
      <w:r w:rsidR="00062AE4" w:rsidRPr="00062AE4">
        <w:rPr>
          <w:sz w:val="24"/>
          <w:szCs w:val="24"/>
          <w:u w:val="single"/>
        </w:rPr>
        <w:t>Jahren</w:t>
      </w:r>
      <w:proofErr w:type="spellEnd"/>
      <w:r w:rsidR="00062AE4">
        <w:rPr>
          <w:sz w:val="24"/>
          <w:szCs w:val="24"/>
        </w:rPr>
        <w:t xml:space="preserve"> (</w:t>
      </w:r>
      <w:proofErr w:type="spellStart"/>
      <w:r w:rsidR="00062AE4">
        <w:rPr>
          <w:sz w:val="24"/>
          <w:szCs w:val="24"/>
        </w:rPr>
        <w:t>G</w:t>
      </w:r>
      <w:r w:rsidR="00062AE4">
        <w:rPr>
          <w:rFonts w:cs="Times New Roman"/>
          <w:sz w:val="24"/>
          <w:szCs w:val="24"/>
        </w:rPr>
        <w:t>ö</w:t>
      </w:r>
      <w:r w:rsidR="00062AE4">
        <w:rPr>
          <w:sz w:val="24"/>
          <w:szCs w:val="24"/>
        </w:rPr>
        <w:t>ttingen</w:t>
      </w:r>
      <w:proofErr w:type="spellEnd"/>
      <w:r w:rsidR="00062AE4">
        <w:rPr>
          <w:sz w:val="24"/>
          <w:szCs w:val="24"/>
        </w:rPr>
        <w:t xml:space="preserve">: </w:t>
      </w:r>
      <w:proofErr w:type="spellStart"/>
      <w:r w:rsidR="00062AE4">
        <w:rPr>
          <w:sz w:val="24"/>
          <w:szCs w:val="24"/>
        </w:rPr>
        <w:t>Wallstein</w:t>
      </w:r>
      <w:proofErr w:type="spellEnd"/>
      <w:r w:rsidR="00062AE4">
        <w:rPr>
          <w:sz w:val="24"/>
          <w:szCs w:val="24"/>
        </w:rPr>
        <w:t>, 2009), 9-87;</w:t>
      </w:r>
      <w:r w:rsidR="00062AE4" w:rsidRPr="00832F19">
        <w:rPr>
          <w:rFonts w:cs="Times New Roman"/>
          <w:sz w:val="24"/>
          <w:szCs w:val="24"/>
        </w:rPr>
        <w:t xml:space="preserve"> </w:t>
      </w:r>
      <w:r w:rsidR="00AD49FF" w:rsidRPr="00832F19">
        <w:rPr>
          <w:rFonts w:cs="Times New Roman"/>
          <w:sz w:val="24"/>
          <w:szCs w:val="24"/>
        </w:rPr>
        <w:t xml:space="preserve">Shelley </w:t>
      </w:r>
      <w:proofErr w:type="spellStart"/>
      <w:r w:rsidR="00AD49FF" w:rsidRPr="00832F19">
        <w:rPr>
          <w:rFonts w:cs="Times New Roman"/>
          <w:sz w:val="24"/>
          <w:szCs w:val="24"/>
        </w:rPr>
        <w:t>Baranowski</w:t>
      </w:r>
      <w:proofErr w:type="spellEnd"/>
      <w:r w:rsidR="00AD49FF" w:rsidRPr="00832F19">
        <w:rPr>
          <w:rFonts w:cs="Times New Roman"/>
          <w:sz w:val="24"/>
          <w:szCs w:val="24"/>
        </w:rPr>
        <w:t xml:space="preserve">, </w:t>
      </w:r>
      <w:r w:rsidR="00AD49FF" w:rsidRPr="00AD49FF">
        <w:rPr>
          <w:rFonts w:cs="Times New Roman"/>
          <w:sz w:val="24"/>
          <w:szCs w:val="24"/>
          <w:u w:val="single"/>
        </w:rPr>
        <w:t>Strength through Joy: Consumerism and Mass Tourism in the Third Reich</w:t>
      </w:r>
      <w:r w:rsidR="00AD49FF">
        <w:rPr>
          <w:rFonts w:cs="Times New Roman"/>
          <w:sz w:val="24"/>
          <w:szCs w:val="24"/>
        </w:rPr>
        <w:t xml:space="preserve"> (Cambridge: Cambridg</w:t>
      </w:r>
      <w:r w:rsidR="0030139D">
        <w:rPr>
          <w:rFonts w:cs="Times New Roman"/>
          <w:sz w:val="24"/>
          <w:szCs w:val="24"/>
        </w:rPr>
        <w:t xml:space="preserve">e University Press, 2004), 1-10; Bernd </w:t>
      </w:r>
      <w:proofErr w:type="spellStart"/>
      <w:r w:rsidR="0030139D">
        <w:rPr>
          <w:rFonts w:cs="Times New Roman"/>
          <w:sz w:val="24"/>
          <w:szCs w:val="24"/>
        </w:rPr>
        <w:t>Ogan</w:t>
      </w:r>
      <w:proofErr w:type="spellEnd"/>
      <w:r w:rsidR="0030139D">
        <w:rPr>
          <w:rFonts w:cs="Times New Roman"/>
          <w:sz w:val="24"/>
          <w:szCs w:val="24"/>
        </w:rPr>
        <w:t xml:space="preserve"> and Wolfgang W. Weiss, eds., </w:t>
      </w:r>
      <w:proofErr w:type="spellStart"/>
      <w:r w:rsidR="0030139D" w:rsidRPr="0030139D">
        <w:rPr>
          <w:rFonts w:cs="Times New Roman"/>
          <w:sz w:val="24"/>
          <w:szCs w:val="24"/>
          <w:u w:val="single"/>
        </w:rPr>
        <w:t>Faszination</w:t>
      </w:r>
      <w:proofErr w:type="spellEnd"/>
      <w:r w:rsidR="0030139D" w:rsidRPr="0030139D">
        <w:rPr>
          <w:rFonts w:cs="Times New Roman"/>
          <w:sz w:val="24"/>
          <w:szCs w:val="24"/>
          <w:u w:val="single"/>
        </w:rPr>
        <w:t xml:space="preserve"> und </w:t>
      </w:r>
      <w:proofErr w:type="spellStart"/>
      <w:r w:rsidR="0030139D" w:rsidRPr="0030139D">
        <w:rPr>
          <w:rFonts w:cs="Times New Roman"/>
          <w:sz w:val="24"/>
          <w:szCs w:val="24"/>
          <w:u w:val="single"/>
        </w:rPr>
        <w:t>Gewalt</w:t>
      </w:r>
      <w:proofErr w:type="spellEnd"/>
      <w:r w:rsidR="0030139D" w:rsidRPr="0030139D">
        <w:rPr>
          <w:rFonts w:cs="Times New Roman"/>
          <w:sz w:val="24"/>
          <w:szCs w:val="24"/>
          <w:u w:val="single"/>
        </w:rPr>
        <w:t xml:space="preserve">: </w:t>
      </w:r>
      <w:proofErr w:type="spellStart"/>
      <w:r w:rsidR="0030139D" w:rsidRPr="0030139D">
        <w:rPr>
          <w:rFonts w:cs="Times New Roman"/>
          <w:sz w:val="24"/>
          <w:szCs w:val="24"/>
          <w:u w:val="single"/>
        </w:rPr>
        <w:t>Zur</w:t>
      </w:r>
      <w:proofErr w:type="spellEnd"/>
      <w:r w:rsidR="0030139D" w:rsidRPr="0030139D">
        <w:rPr>
          <w:rFonts w:cs="Times New Roman"/>
          <w:sz w:val="24"/>
          <w:szCs w:val="24"/>
          <w:u w:val="single"/>
        </w:rPr>
        <w:t xml:space="preserve"> </w:t>
      </w:r>
      <w:proofErr w:type="spellStart"/>
      <w:r w:rsidR="0030139D" w:rsidRPr="0030139D">
        <w:rPr>
          <w:rFonts w:cs="Times New Roman"/>
          <w:sz w:val="24"/>
          <w:szCs w:val="24"/>
          <w:u w:val="single"/>
        </w:rPr>
        <w:t>politischen</w:t>
      </w:r>
      <w:proofErr w:type="spellEnd"/>
      <w:r w:rsidR="0030139D" w:rsidRPr="0030139D">
        <w:rPr>
          <w:rFonts w:cs="Times New Roman"/>
          <w:sz w:val="24"/>
          <w:szCs w:val="24"/>
          <w:u w:val="single"/>
        </w:rPr>
        <w:t xml:space="preserve"> </w:t>
      </w:r>
      <w:proofErr w:type="spellStart"/>
      <w:r w:rsidR="0030139D" w:rsidRPr="0030139D">
        <w:rPr>
          <w:rFonts w:cs="Times New Roman"/>
          <w:sz w:val="24"/>
          <w:szCs w:val="24"/>
          <w:u w:val="single"/>
        </w:rPr>
        <w:t>Ästhetik</w:t>
      </w:r>
      <w:proofErr w:type="spellEnd"/>
      <w:r w:rsidR="0030139D" w:rsidRPr="0030139D">
        <w:rPr>
          <w:rFonts w:cs="Times New Roman"/>
          <w:sz w:val="24"/>
          <w:szCs w:val="24"/>
          <w:u w:val="single"/>
        </w:rPr>
        <w:t xml:space="preserve"> des </w:t>
      </w:r>
      <w:proofErr w:type="spellStart"/>
      <w:r w:rsidR="0030139D" w:rsidRPr="0030139D">
        <w:rPr>
          <w:rFonts w:cs="Times New Roman"/>
          <w:sz w:val="24"/>
          <w:szCs w:val="24"/>
          <w:u w:val="single"/>
        </w:rPr>
        <w:t>Nationalsozialismus</w:t>
      </w:r>
      <w:proofErr w:type="spellEnd"/>
      <w:r w:rsidR="0030139D">
        <w:rPr>
          <w:rFonts w:cs="Times New Roman"/>
          <w:sz w:val="24"/>
          <w:szCs w:val="24"/>
        </w:rPr>
        <w:t xml:space="preserve"> (Nurnberg: </w:t>
      </w:r>
      <w:proofErr w:type="spellStart"/>
      <w:r w:rsidR="0030139D">
        <w:rPr>
          <w:rFonts w:cs="Times New Roman"/>
          <w:sz w:val="24"/>
          <w:szCs w:val="24"/>
        </w:rPr>
        <w:t>Tümmels</w:t>
      </w:r>
      <w:proofErr w:type="spellEnd"/>
      <w:r w:rsidR="0030139D">
        <w:rPr>
          <w:rFonts w:cs="Times New Roman"/>
          <w:sz w:val="24"/>
          <w:szCs w:val="24"/>
        </w:rPr>
        <w:t>, 1992).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888126"/>
      <w:docPartObj>
        <w:docPartGallery w:val="Page Numbers (Bottom of Page)"/>
        <w:docPartUnique/>
      </w:docPartObj>
    </w:sdtPr>
    <w:sdtEndPr>
      <w:rPr>
        <w:noProof/>
      </w:rPr>
    </w:sdtEndPr>
    <w:sdtContent>
      <w:p w:rsidR="00363DCD" w:rsidRDefault="00363DCD">
        <w:pPr>
          <w:pStyle w:val="Footer"/>
          <w:jc w:val="center"/>
        </w:pPr>
        <w:r>
          <w:fldChar w:fldCharType="begin"/>
        </w:r>
        <w:r>
          <w:instrText xml:space="preserve"> PAGE   \* MERGEFORMAT </w:instrText>
        </w:r>
        <w:r>
          <w:fldChar w:fldCharType="separate"/>
        </w:r>
        <w:r w:rsidR="004F41F0">
          <w:rPr>
            <w:noProof/>
          </w:rPr>
          <w:t>2</w:t>
        </w:r>
        <w:r>
          <w:rPr>
            <w:noProof/>
          </w:rPr>
          <w:fldChar w:fldCharType="end"/>
        </w:r>
      </w:p>
    </w:sdtContent>
  </w:sdt>
  <w:p w:rsidR="00363DCD" w:rsidRDefault="00363D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1090322"/>
      <w:docPartObj>
        <w:docPartGallery w:val="Page Numbers (Bottom of Page)"/>
        <w:docPartUnique/>
      </w:docPartObj>
    </w:sdtPr>
    <w:sdtEndPr>
      <w:rPr>
        <w:noProof/>
      </w:rPr>
    </w:sdtEndPr>
    <w:sdtContent>
      <w:p w:rsidR="00363DCD" w:rsidRDefault="00363DCD">
        <w:pPr>
          <w:pStyle w:val="Footer"/>
          <w:jc w:val="center"/>
        </w:pPr>
        <w:r>
          <w:fldChar w:fldCharType="begin"/>
        </w:r>
        <w:r>
          <w:instrText xml:space="preserve"> PAGE   \* MERGEFORMAT </w:instrText>
        </w:r>
        <w:r>
          <w:fldChar w:fldCharType="separate"/>
        </w:r>
        <w:r w:rsidR="004F41F0">
          <w:rPr>
            <w:noProof/>
          </w:rPr>
          <w:t>1</w:t>
        </w:r>
        <w:r>
          <w:rPr>
            <w:noProof/>
          </w:rPr>
          <w:fldChar w:fldCharType="end"/>
        </w:r>
      </w:p>
    </w:sdtContent>
  </w:sdt>
  <w:p w:rsidR="006964B7" w:rsidRDefault="00696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394" w:rsidRDefault="00B52394" w:rsidP="00D602BC">
      <w:pPr>
        <w:spacing w:after="0" w:line="240" w:lineRule="auto"/>
      </w:pPr>
      <w:r>
        <w:separator/>
      </w:r>
    </w:p>
  </w:footnote>
  <w:footnote w:type="continuationSeparator" w:id="0">
    <w:p w:rsidR="00B52394" w:rsidRDefault="00B52394" w:rsidP="00D602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2BC" w:rsidRDefault="00D602BC" w:rsidP="006964B7">
    <w:pPr>
      <w:spacing w:after="0" w:line="480" w:lineRule="auto"/>
      <w:jc w:val="center"/>
    </w:pPr>
    <w:r>
      <w:t>Introduction</w:t>
    </w:r>
  </w:p>
  <w:p w:rsidR="001C4810" w:rsidRDefault="001C4810" w:rsidP="006964B7">
    <w:pPr>
      <w:spacing w:after="0" w:line="480" w:lineRule="auto"/>
      <w:jc w:val="center"/>
    </w:pPr>
    <w:r>
      <w:t>The Power of Home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trackRevisions/>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5B"/>
    <w:rsid w:val="00000D7E"/>
    <w:rsid w:val="000100F4"/>
    <w:rsid w:val="00031E9D"/>
    <w:rsid w:val="0006088A"/>
    <w:rsid w:val="00062AE4"/>
    <w:rsid w:val="00071088"/>
    <w:rsid w:val="000773F6"/>
    <w:rsid w:val="000817B9"/>
    <w:rsid w:val="00083AEC"/>
    <w:rsid w:val="0009085A"/>
    <w:rsid w:val="000909F5"/>
    <w:rsid w:val="00095C28"/>
    <w:rsid w:val="000A71B2"/>
    <w:rsid w:val="000C14F8"/>
    <w:rsid w:val="000E5901"/>
    <w:rsid w:val="000F267D"/>
    <w:rsid w:val="00102F1E"/>
    <w:rsid w:val="001137E5"/>
    <w:rsid w:val="001140E5"/>
    <w:rsid w:val="00121EEA"/>
    <w:rsid w:val="001269FA"/>
    <w:rsid w:val="00142D12"/>
    <w:rsid w:val="00145296"/>
    <w:rsid w:val="0014786B"/>
    <w:rsid w:val="0016604C"/>
    <w:rsid w:val="00166FB6"/>
    <w:rsid w:val="0016741F"/>
    <w:rsid w:val="001715C1"/>
    <w:rsid w:val="001770DC"/>
    <w:rsid w:val="00181396"/>
    <w:rsid w:val="00181B6B"/>
    <w:rsid w:val="0018660C"/>
    <w:rsid w:val="001A3536"/>
    <w:rsid w:val="001C4810"/>
    <w:rsid w:val="001D745A"/>
    <w:rsid w:val="001F3F23"/>
    <w:rsid w:val="00226916"/>
    <w:rsid w:val="00227CFD"/>
    <w:rsid w:val="00245416"/>
    <w:rsid w:val="00245565"/>
    <w:rsid w:val="00247AEB"/>
    <w:rsid w:val="0025328C"/>
    <w:rsid w:val="002557E7"/>
    <w:rsid w:val="002749CA"/>
    <w:rsid w:val="002944FE"/>
    <w:rsid w:val="002D6ED3"/>
    <w:rsid w:val="002E29D5"/>
    <w:rsid w:val="002E42F1"/>
    <w:rsid w:val="002F3A69"/>
    <w:rsid w:val="002F3DFD"/>
    <w:rsid w:val="0030139D"/>
    <w:rsid w:val="00304D01"/>
    <w:rsid w:val="00305CE2"/>
    <w:rsid w:val="00334AD8"/>
    <w:rsid w:val="00337311"/>
    <w:rsid w:val="0034256C"/>
    <w:rsid w:val="00353FE0"/>
    <w:rsid w:val="00363DCD"/>
    <w:rsid w:val="00364A17"/>
    <w:rsid w:val="003676E3"/>
    <w:rsid w:val="00373CC5"/>
    <w:rsid w:val="003806E6"/>
    <w:rsid w:val="003D6B6D"/>
    <w:rsid w:val="003E593A"/>
    <w:rsid w:val="003F06BF"/>
    <w:rsid w:val="00405246"/>
    <w:rsid w:val="0041543D"/>
    <w:rsid w:val="00427DB1"/>
    <w:rsid w:val="00432C1F"/>
    <w:rsid w:val="00435DD8"/>
    <w:rsid w:val="0044320C"/>
    <w:rsid w:val="00445748"/>
    <w:rsid w:val="0044695F"/>
    <w:rsid w:val="0046050B"/>
    <w:rsid w:val="004609D5"/>
    <w:rsid w:val="00470FBF"/>
    <w:rsid w:val="00481313"/>
    <w:rsid w:val="0048473E"/>
    <w:rsid w:val="00486B8A"/>
    <w:rsid w:val="004B4736"/>
    <w:rsid w:val="004C4B4B"/>
    <w:rsid w:val="004D665F"/>
    <w:rsid w:val="004D7413"/>
    <w:rsid w:val="004F41F0"/>
    <w:rsid w:val="00505AD0"/>
    <w:rsid w:val="00542139"/>
    <w:rsid w:val="00551AB1"/>
    <w:rsid w:val="0056385B"/>
    <w:rsid w:val="00577512"/>
    <w:rsid w:val="0058374F"/>
    <w:rsid w:val="00585FE3"/>
    <w:rsid w:val="0058755F"/>
    <w:rsid w:val="005910B8"/>
    <w:rsid w:val="0059369F"/>
    <w:rsid w:val="005A32C6"/>
    <w:rsid w:val="005B3586"/>
    <w:rsid w:val="005B3B21"/>
    <w:rsid w:val="005B42C7"/>
    <w:rsid w:val="005C0EF9"/>
    <w:rsid w:val="005F001A"/>
    <w:rsid w:val="005F6110"/>
    <w:rsid w:val="00606596"/>
    <w:rsid w:val="006138DD"/>
    <w:rsid w:val="006304F8"/>
    <w:rsid w:val="006423BD"/>
    <w:rsid w:val="006435B6"/>
    <w:rsid w:val="00650956"/>
    <w:rsid w:val="0065565C"/>
    <w:rsid w:val="006579AF"/>
    <w:rsid w:val="00666B44"/>
    <w:rsid w:val="0067648B"/>
    <w:rsid w:val="0067688B"/>
    <w:rsid w:val="00694449"/>
    <w:rsid w:val="006964B7"/>
    <w:rsid w:val="006A380C"/>
    <w:rsid w:val="006A725D"/>
    <w:rsid w:val="006B0B84"/>
    <w:rsid w:val="006B5663"/>
    <w:rsid w:val="006C38AB"/>
    <w:rsid w:val="006C4007"/>
    <w:rsid w:val="006D142C"/>
    <w:rsid w:val="006E1B72"/>
    <w:rsid w:val="00710C35"/>
    <w:rsid w:val="00723A95"/>
    <w:rsid w:val="00724840"/>
    <w:rsid w:val="00736C20"/>
    <w:rsid w:val="007425D1"/>
    <w:rsid w:val="00742CAC"/>
    <w:rsid w:val="007444AB"/>
    <w:rsid w:val="0074471C"/>
    <w:rsid w:val="007556BA"/>
    <w:rsid w:val="00766A1C"/>
    <w:rsid w:val="00772E1C"/>
    <w:rsid w:val="0077344F"/>
    <w:rsid w:val="007735A6"/>
    <w:rsid w:val="00776E7D"/>
    <w:rsid w:val="007800B3"/>
    <w:rsid w:val="007866D5"/>
    <w:rsid w:val="00790E02"/>
    <w:rsid w:val="0079120E"/>
    <w:rsid w:val="007922E9"/>
    <w:rsid w:val="007B7AA8"/>
    <w:rsid w:val="007D6A76"/>
    <w:rsid w:val="00806231"/>
    <w:rsid w:val="00813AFE"/>
    <w:rsid w:val="00824FCD"/>
    <w:rsid w:val="008324C0"/>
    <w:rsid w:val="0084194A"/>
    <w:rsid w:val="00845CBF"/>
    <w:rsid w:val="00863712"/>
    <w:rsid w:val="008702E2"/>
    <w:rsid w:val="008754E6"/>
    <w:rsid w:val="00877E5D"/>
    <w:rsid w:val="00885E03"/>
    <w:rsid w:val="00892BF4"/>
    <w:rsid w:val="008A370D"/>
    <w:rsid w:val="008A721A"/>
    <w:rsid w:val="008C59DE"/>
    <w:rsid w:val="008D6D97"/>
    <w:rsid w:val="008E121D"/>
    <w:rsid w:val="008E1CC1"/>
    <w:rsid w:val="008E3FAF"/>
    <w:rsid w:val="009033DF"/>
    <w:rsid w:val="0091139E"/>
    <w:rsid w:val="0091568B"/>
    <w:rsid w:val="00921B30"/>
    <w:rsid w:val="009221CC"/>
    <w:rsid w:val="0093191E"/>
    <w:rsid w:val="009357C5"/>
    <w:rsid w:val="0094024B"/>
    <w:rsid w:val="00940F05"/>
    <w:rsid w:val="00947FCF"/>
    <w:rsid w:val="00964BC0"/>
    <w:rsid w:val="00990E18"/>
    <w:rsid w:val="00993566"/>
    <w:rsid w:val="009966BD"/>
    <w:rsid w:val="009A0985"/>
    <w:rsid w:val="009D1BFE"/>
    <w:rsid w:val="009D3A0D"/>
    <w:rsid w:val="009D5C93"/>
    <w:rsid w:val="009E4A3E"/>
    <w:rsid w:val="009F5EC3"/>
    <w:rsid w:val="00A018DC"/>
    <w:rsid w:val="00A15935"/>
    <w:rsid w:val="00A2172F"/>
    <w:rsid w:val="00A31697"/>
    <w:rsid w:val="00A34687"/>
    <w:rsid w:val="00A4158D"/>
    <w:rsid w:val="00A50B62"/>
    <w:rsid w:val="00A543BD"/>
    <w:rsid w:val="00A66D5F"/>
    <w:rsid w:val="00A67EBE"/>
    <w:rsid w:val="00A76CCF"/>
    <w:rsid w:val="00A91BD5"/>
    <w:rsid w:val="00A93C0E"/>
    <w:rsid w:val="00A97328"/>
    <w:rsid w:val="00AB607A"/>
    <w:rsid w:val="00AB60A7"/>
    <w:rsid w:val="00AD2A93"/>
    <w:rsid w:val="00AD49FF"/>
    <w:rsid w:val="00AD4C65"/>
    <w:rsid w:val="00AD4DC4"/>
    <w:rsid w:val="00AD5E42"/>
    <w:rsid w:val="00AE321A"/>
    <w:rsid w:val="00AE6023"/>
    <w:rsid w:val="00B00E89"/>
    <w:rsid w:val="00B02367"/>
    <w:rsid w:val="00B32018"/>
    <w:rsid w:val="00B32042"/>
    <w:rsid w:val="00B42C26"/>
    <w:rsid w:val="00B42C6D"/>
    <w:rsid w:val="00B515EA"/>
    <w:rsid w:val="00B52394"/>
    <w:rsid w:val="00B81DC1"/>
    <w:rsid w:val="00B854EB"/>
    <w:rsid w:val="00B96F8C"/>
    <w:rsid w:val="00BA0BB6"/>
    <w:rsid w:val="00BA3377"/>
    <w:rsid w:val="00BB0594"/>
    <w:rsid w:val="00BB122F"/>
    <w:rsid w:val="00BB2654"/>
    <w:rsid w:val="00BB5328"/>
    <w:rsid w:val="00BD596E"/>
    <w:rsid w:val="00BE443D"/>
    <w:rsid w:val="00BE563A"/>
    <w:rsid w:val="00BF05E9"/>
    <w:rsid w:val="00C123D0"/>
    <w:rsid w:val="00C15FF0"/>
    <w:rsid w:val="00C20789"/>
    <w:rsid w:val="00C21375"/>
    <w:rsid w:val="00C21B3F"/>
    <w:rsid w:val="00C315C9"/>
    <w:rsid w:val="00C43F6E"/>
    <w:rsid w:val="00C47194"/>
    <w:rsid w:val="00C4731F"/>
    <w:rsid w:val="00C6147A"/>
    <w:rsid w:val="00C674DF"/>
    <w:rsid w:val="00C72D07"/>
    <w:rsid w:val="00C86C94"/>
    <w:rsid w:val="00CB3B1B"/>
    <w:rsid w:val="00CC0B5D"/>
    <w:rsid w:val="00CD34E9"/>
    <w:rsid w:val="00CD7805"/>
    <w:rsid w:val="00CD7FD9"/>
    <w:rsid w:val="00CE0673"/>
    <w:rsid w:val="00D00536"/>
    <w:rsid w:val="00D031B1"/>
    <w:rsid w:val="00D12EDE"/>
    <w:rsid w:val="00D149E6"/>
    <w:rsid w:val="00D14EC6"/>
    <w:rsid w:val="00D20BD7"/>
    <w:rsid w:val="00D415DD"/>
    <w:rsid w:val="00D441F3"/>
    <w:rsid w:val="00D46668"/>
    <w:rsid w:val="00D5473D"/>
    <w:rsid w:val="00D56DF3"/>
    <w:rsid w:val="00D602BC"/>
    <w:rsid w:val="00D64B94"/>
    <w:rsid w:val="00D9749B"/>
    <w:rsid w:val="00DC0B11"/>
    <w:rsid w:val="00DC0CBC"/>
    <w:rsid w:val="00DC6AC1"/>
    <w:rsid w:val="00DE37C6"/>
    <w:rsid w:val="00DE4E76"/>
    <w:rsid w:val="00DF5544"/>
    <w:rsid w:val="00DF7C45"/>
    <w:rsid w:val="00E31D26"/>
    <w:rsid w:val="00E33A4A"/>
    <w:rsid w:val="00E42EA4"/>
    <w:rsid w:val="00E5646B"/>
    <w:rsid w:val="00E66809"/>
    <w:rsid w:val="00E67849"/>
    <w:rsid w:val="00E70058"/>
    <w:rsid w:val="00E72FE1"/>
    <w:rsid w:val="00E84068"/>
    <w:rsid w:val="00E86438"/>
    <w:rsid w:val="00EA53EE"/>
    <w:rsid w:val="00EB0DB8"/>
    <w:rsid w:val="00EB11F3"/>
    <w:rsid w:val="00EB26EC"/>
    <w:rsid w:val="00EB749E"/>
    <w:rsid w:val="00EC1B33"/>
    <w:rsid w:val="00EC4BB4"/>
    <w:rsid w:val="00EF16CA"/>
    <w:rsid w:val="00EF267B"/>
    <w:rsid w:val="00F00CC1"/>
    <w:rsid w:val="00F06DFA"/>
    <w:rsid w:val="00F17310"/>
    <w:rsid w:val="00F2273A"/>
    <w:rsid w:val="00F3085B"/>
    <w:rsid w:val="00F33964"/>
    <w:rsid w:val="00F413D3"/>
    <w:rsid w:val="00F51684"/>
    <w:rsid w:val="00F7605B"/>
    <w:rsid w:val="00F7623F"/>
    <w:rsid w:val="00F81A5D"/>
    <w:rsid w:val="00F93C15"/>
    <w:rsid w:val="00FA0C1E"/>
    <w:rsid w:val="00FA42DB"/>
    <w:rsid w:val="00FA4C5F"/>
    <w:rsid w:val="00FD0568"/>
    <w:rsid w:val="00FD6AF3"/>
    <w:rsid w:val="00FE5624"/>
    <w:rsid w:val="00FE7992"/>
    <w:rsid w:val="00FF4CDD"/>
    <w:rsid w:val="00FF50DD"/>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EF9"/>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BC"/>
  </w:style>
  <w:style w:type="paragraph" w:styleId="Footer">
    <w:name w:val="footer"/>
    <w:basedOn w:val="Normal"/>
    <w:link w:val="FooterChar"/>
    <w:uiPriority w:val="99"/>
    <w:unhideWhenUsed/>
    <w:rsid w:val="00D60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2BC"/>
  </w:style>
  <w:style w:type="paragraph" w:styleId="BalloonText">
    <w:name w:val="Balloon Text"/>
    <w:basedOn w:val="Normal"/>
    <w:link w:val="BalloonTextChar"/>
    <w:uiPriority w:val="99"/>
    <w:semiHidden/>
    <w:unhideWhenUsed/>
    <w:rsid w:val="00D60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2BC"/>
    <w:rPr>
      <w:rFonts w:ascii="Tahoma" w:hAnsi="Tahoma" w:cs="Tahoma"/>
      <w:sz w:val="16"/>
      <w:szCs w:val="16"/>
    </w:rPr>
  </w:style>
  <w:style w:type="paragraph" w:styleId="EndnoteText">
    <w:name w:val="endnote text"/>
    <w:basedOn w:val="Normal"/>
    <w:link w:val="EndnoteTextChar"/>
    <w:uiPriority w:val="99"/>
    <w:unhideWhenUsed/>
    <w:rsid w:val="0044695F"/>
    <w:pPr>
      <w:spacing w:after="0" w:line="240" w:lineRule="auto"/>
    </w:pPr>
    <w:rPr>
      <w:sz w:val="20"/>
      <w:szCs w:val="20"/>
    </w:rPr>
  </w:style>
  <w:style w:type="character" w:customStyle="1" w:styleId="EndnoteTextChar">
    <w:name w:val="Endnote Text Char"/>
    <w:basedOn w:val="DefaultParagraphFont"/>
    <w:link w:val="EndnoteText"/>
    <w:uiPriority w:val="99"/>
    <w:rsid w:val="0044695F"/>
    <w:rPr>
      <w:sz w:val="20"/>
      <w:szCs w:val="20"/>
    </w:rPr>
  </w:style>
  <w:style w:type="character" w:styleId="EndnoteReference">
    <w:name w:val="endnote reference"/>
    <w:basedOn w:val="DefaultParagraphFont"/>
    <w:uiPriority w:val="99"/>
    <w:semiHidden/>
    <w:unhideWhenUsed/>
    <w:rsid w:val="0044695F"/>
    <w:rPr>
      <w:vertAlign w:val="superscript"/>
    </w:rPr>
  </w:style>
  <w:style w:type="character" w:customStyle="1" w:styleId="Heading1Char">
    <w:name w:val="Heading 1 Char"/>
    <w:basedOn w:val="DefaultParagraphFont"/>
    <w:link w:val="Heading1"/>
    <w:uiPriority w:val="9"/>
    <w:rsid w:val="005C0EF9"/>
    <w:rPr>
      <w:rFonts w:eastAsia="Times New Roman" w:cs="Times New Roman"/>
      <w:b/>
      <w:bCs/>
      <w:kern w:val="36"/>
      <w:sz w:val="48"/>
      <w:szCs w:val="48"/>
    </w:rPr>
  </w:style>
  <w:style w:type="character" w:customStyle="1" w:styleId="addmd">
    <w:name w:val="addmd"/>
    <w:basedOn w:val="DefaultParagraphFont"/>
    <w:rsid w:val="005C0EF9"/>
  </w:style>
  <w:style w:type="character" w:customStyle="1" w:styleId="medium-font">
    <w:name w:val="medium-font"/>
    <w:basedOn w:val="DefaultParagraphFont"/>
    <w:rsid w:val="006C4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EF9"/>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BC"/>
  </w:style>
  <w:style w:type="paragraph" w:styleId="Footer">
    <w:name w:val="footer"/>
    <w:basedOn w:val="Normal"/>
    <w:link w:val="FooterChar"/>
    <w:uiPriority w:val="99"/>
    <w:unhideWhenUsed/>
    <w:rsid w:val="00D60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2BC"/>
  </w:style>
  <w:style w:type="paragraph" w:styleId="BalloonText">
    <w:name w:val="Balloon Text"/>
    <w:basedOn w:val="Normal"/>
    <w:link w:val="BalloonTextChar"/>
    <w:uiPriority w:val="99"/>
    <w:semiHidden/>
    <w:unhideWhenUsed/>
    <w:rsid w:val="00D60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2BC"/>
    <w:rPr>
      <w:rFonts w:ascii="Tahoma" w:hAnsi="Tahoma" w:cs="Tahoma"/>
      <w:sz w:val="16"/>
      <w:szCs w:val="16"/>
    </w:rPr>
  </w:style>
  <w:style w:type="paragraph" w:styleId="EndnoteText">
    <w:name w:val="endnote text"/>
    <w:basedOn w:val="Normal"/>
    <w:link w:val="EndnoteTextChar"/>
    <w:uiPriority w:val="99"/>
    <w:unhideWhenUsed/>
    <w:rsid w:val="0044695F"/>
    <w:pPr>
      <w:spacing w:after="0" w:line="240" w:lineRule="auto"/>
    </w:pPr>
    <w:rPr>
      <w:sz w:val="20"/>
      <w:szCs w:val="20"/>
    </w:rPr>
  </w:style>
  <w:style w:type="character" w:customStyle="1" w:styleId="EndnoteTextChar">
    <w:name w:val="Endnote Text Char"/>
    <w:basedOn w:val="DefaultParagraphFont"/>
    <w:link w:val="EndnoteText"/>
    <w:uiPriority w:val="99"/>
    <w:rsid w:val="0044695F"/>
    <w:rPr>
      <w:sz w:val="20"/>
      <w:szCs w:val="20"/>
    </w:rPr>
  </w:style>
  <w:style w:type="character" w:styleId="EndnoteReference">
    <w:name w:val="endnote reference"/>
    <w:basedOn w:val="DefaultParagraphFont"/>
    <w:uiPriority w:val="99"/>
    <w:semiHidden/>
    <w:unhideWhenUsed/>
    <w:rsid w:val="0044695F"/>
    <w:rPr>
      <w:vertAlign w:val="superscript"/>
    </w:rPr>
  </w:style>
  <w:style w:type="character" w:customStyle="1" w:styleId="Heading1Char">
    <w:name w:val="Heading 1 Char"/>
    <w:basedOn w:val="DefaultParagraphFont"/>
    <w:link w:val="Heading1"/>
    <w:uiPriority w:val="9"/>
    <w:rsid w:val="005C0EF9"/>
    <w:rPr>
      <w:rFonts w:eastAsia="Times New Roman" w:cs="Times New Roman"/>
      <w:b/>
      <w:bCs/>
      <w:kern w:val="36"/>
      <w:sz w:val="48"/>
      <w:szCs w:val="48"/>
    </w:rPr>
  </w:style>
  <w:style w:type="character" w:customStyle="1" w:styleId="addmd">
    <w:name w:val="addmd"/>
    <w:basedOn w:val="DefaultParagraphFont"/>
    <w:rsid w:val="005C0EF9"/>
  </w:style>
  <w:style w:type="character" w:customStyle="1" w:styleId="medium-font">
    <w:name w:val="medium-font"/>
    <w:basedOn w:val="DefaultParagraphFont"/>
    <w:rsid w:val="006C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Weinreb, Jenya</cp:lastModifiedBy>
  <cp:revision>12</cp:revision>
  <dcterms:created xsi:type="dcterms:W3CDTF">2014-04-19T01:51:00Z</dcterms:created>
  <dcterms:modified xsi:type="dcterms:W3CDTF">2014-07-25T19:44:00Z</dcterms:modified>
</cp:coreProperties>
</file>