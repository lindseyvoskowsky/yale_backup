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6F15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u w:val="single"/>
        </w:rPr>
        <w:t xml:space="preserve">1. </w:t>
      </w:r>
      <w:r w:rsidR="00B46F15" w:rsidRPr="00434587">
        <w:rPr>
          <w:rFonts w:cs="Times New Roman"/>
          <w:szCs w:val="24"/>
          <w:u w:val="single"/>
        </w:rPr>
        <w:t>Deutsche Architektur- und Kunsthandwerkausstellung im Haus der Deutschen Kunst zu München, 22</w:t>
      </w:r>
      <w:r w:rsidR="000145D2">
        <w:rPr>
          <w:rFonts w:cs="Times New Roman"/>
          <w:szCs w:val="24"/>
          <w:u w:val="single"/>
        </w:rPr>
        <w:t>.</w:t>
      </w:r>
      <w:r w:rsidR="00B46F15" w:rsidRPr="00434587">
        <w:rPr>
          <w:rFonts w:cs="Times New Roman"/>
          <w:szCs w:val="24"/>
          <w:u w:val="single"/>
        </w:rPr>
        <w:t xml:space="preserve"> Januar bis 27. März 1938: Offizieller Ausstellungskatalog</w:t>
      </w:r>
      <w:r w:rsidR="00EA1243" w:rsidRPr="00434587">
        <w:rPr>
          <w:rFonts w:cs="Times New Roman"/>
          <w:szCs w:val="24"/>
        </w:rPr>
        <w:t>. Munich: Knorr &amp; Hirth, 1938</w:t>
      </w:r>
      <w:r w:rsidR="00B46F15" w:rsidRPr="00434587">
        <w:rPr>
          <w:rFonts w:cs="Times New Roman"/>
          <w:szCs w:val="24"/>
        </w:rPr>
        <w:t>.</w:t>
      </w:r>
    </w:p>
    <w:p w:rsidR="00D602F6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“15,000 on Train See Surrender Papers</w:t>
      </w:r>
      <w:r w:rsidR="00EA1243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November 6, 1945</w:t>
      </w:r>
      <w:r w:rsidR="00EA1243" w:rsidRPr="00434587">
        <w:rPr>
          <w:rFonts w:cs="Times New Roman"/>
          <w:szCs w:val="24"/>
        </w:rPr>
        <w:t>.</w:t>
      </w:r>
    </w:p>
    <w:p w:rsidR="001F7E30" w:rsidRPr="00434587" w:rsidRDefault="0012630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“Ab heute Bagger auf dem Obersalzberg</w:t>
      </w:r>
      <w:r w:rsidR="00EA1243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Berchtesgadener-Kurier</w:t>
      </w:r>
      <w:r w:rsidRPr="00434587">
        <w:rPr>
          <w:rFonts w:cs="Times New Roman"/>
          <w:szCs w:val="24"/>
        </w:rPr>
        <w:t>, November 13, 1951.</w:t>
      </w:r>
    </w:p>
    <w:p w:rsidR="001F7E30" w:rsidRPr="00434587" w:rsidRDefault="00EA124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Abrams, </w:t>
      </w:r>
      <w:r w:rsidR="001F7E30" w:rsidRPr="00434587">
        <w:rPr>
          <w:rFonts w:cs="Times New Roman"/>
          <w:szCs w:val="24"/>
        </w:rPr>
        <w:t xml:space="preserve">Brett L. </w:t>
      </w:r>
      <w:r w:rsidR="001F7E30" w:rsidRPr="00434587">
        <w:rPr>
          <w:rFonts w:cs="Times New Roman"/>
          <w:szCs w:val="24"/>
          <w:u w:val="single"/>
        </w:rPr>
        <w:t>Hollywood Bohemians: Transgressive Sexuality and the Selling of the Movieland Dream</w:t>
      </w:r>
      <w:r w:rsidRPr="00434587">
        <w:rPr>
          <w:rFonts w:cs="Times New Roman"/>
          <w:szCs w:val="24"/>
        </w:rPr>
        <w:t xml:space="preserve">. </w:t>
      </w:r>
      <w:r w:rsidR="001F7E30" w:rsidRPr="00434587">
        <w:rPr>
          <w:rFonts w:cs="Times New Roman"/>
          <w:szCs w:val="24"/>
        </w:rPr>
        <w:t>J</w:t>
      </w:r>
      <w:r w:rsidR="000145D2">
        <w:rPr>
          <w:rFonts w:cs="Times New Roman"/>
          <w:szCs w:val="24"/>
        </w:rPr>
        <w:t>efferson, NC</w:t>
      </w:r>
      <w:r w:rsidRPr="00434587">
        <w:rPr>
          <w:rFonts w:cs="Times New Roman"/>
          <w:szCs w:val="24"/>
        </w:rPr>
        <w:t>: McFarland, 2008.</w:t>
      </w:r>
    </w:p>
    <w:p w:rsidR="000E4132" w:rsidRPr="00434587" w:rsidRDefault="000E413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 “Adolf &amp; Ignatz</w:t>
      </w:r>
      <w:r w:rsidR="00EA1243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Time</w:t>
      </w:r>
      <w:r w:rsidRPr="00434587">
        <w:rPr>
          <w:rFonts w:cs="Times New Roman"/>
          <w:szCs w:val="24"/>
        </w:rPr>
        <w:t xml:space="preserve"> 23 (January 1, 1934</w:t>
      </w:r>
      <w:r w:rsidRPr="00F33C83">
        <w:rPr>
          <w:rFonts w:cs="Times New Roman"/>
          <w:szCs w:val="24"/>
        </w:rPr>
        <w:t>): 13-14</w:t>
      </w:r>
      <w:r w:rsidR="00EA1243" w:rsidRPr="00F33C83">
        <w:rPr>
          <w:rFonts w:cs="Times New Roman"/>
          <w:szCs w:val="24"/>
        </w:rPr>
        <w:t>.</w:t>
      </w:r>
    </w:p>
    <w:p w:rsidR="000A68F3" w:rsidRPr="00434587" w:rsidRDefault="008212F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u w:val="single"/>
        </w:rPr>
        <w:t>Adolf Hitler an seine Jugend</w:t>
      </w:r>
      <w:r w:rsidR="00EA1243" w:rsidRPr="00434587">
        <w:rPr>
          <w:rFonts w:cs="Times New Roman"/>
          <w:szCs w:val="24"/>
        </w:rPr>
        <w:t>. Berlin: Eher, 1937.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u w:val="single"/>
        </w:rPr>
        <w:t>Adolf Hitler: Bilder aus dem Leben des Führers</w:t>
      </w:r>
      <w:r w:rsidR="00EA1243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Altona-Bahrenfeld: Cigaretten-Bilderdienst, 1936</w:t>
      </w:r>
      <w:r w:rsidR="00EA1243" w:rsidRPr="00434587">
        <w:rPr>
          <w:rFonts w:cs="Times New Roman"/>
          <w:szCs w:val="24"/>
        </w:rPr>
        <w:t>.</w:t>
      </w:r>
    </w:p>
    <w:p w:rsidR="000A68F3" w:rsidRPr="00434587" w:rsidRDefault="00EA1243" w:rsidP="00434587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434587">
        <w:rPr>
          <w:rFonts w:cs="Times New Roman"/>
          <w:color w:val="000000"/>
          <w:szCs w:val="24"/>
          <w:shd w:val="clear" w:color="auto" w:fill="FFFFFF"/>
        </w:rPr>
        <w:t xml:space="preserve">Aicher, </w:t>
      </w:r>
      <w:r w:rsidR="000A68F3" w:rsidRPr="00434587">
        <w:rPr>
          <w:rFonts w:cs="Times New Roman"/>
          <w:color w:val="000000"/>
          <w:szCs w:val="24"/>
          <w:shd w:val="clear" w:color="auto" w:fill="FFFFFF"/>
        </w:rPr>
        <w:t>Florian and Uwe Drepper, eds.</w:t>
      </w:r>
      <w:r w:rsidRPr="00434587">
        <w:rPr>
          <w:rFonts w:cs="Times New Roman"/>
          <w:color w:val="000000"/>
          <w:szCs w:val="24"/>
          <w:shd w:val="clear" w:color="auto" w:fill="FFFFFF"/>
        </w:rPr>
        <w:t xml:space="preserve"> </w:t>
      </w:r>
      <w:r w:rsidR="000A68F3" w:rsidRPr="00434587">
        <w:rPr>
          <w:rFonts w:cs="Times New Roman"/>
          <w:iCs/>
          <w:color w:val="000000"/>
          <w:szCs w:val="24"/>
          <w:u w:val="single"/>
          <w:shd w:val="clear" w:color="auto" w:fill="FFFFFF"/>
        </w:rPr>
        <w:t>Robert Vorhoelzer: Ein Architektenleben: Die klassische Moderne der Post</w:t>
      </w:r>
      <w:r w:rsidRPr="00434587">
        <w:rPr>
          <w:rFonts w:cs="Times New Roman"/>
          <w:iCs/>
          <w:color w:val="000000"/>
          <w:szCs w:val="24"/>
          <w:shd w:val="clear" w:color="auto" w:fill="FFFFFF"/>
        </w:rPr>
        <w:t>.</w:t>
      </w:r>
      <w:r w:rsidRPr="00434587">
        <w:rPr>
          <w:rFonts w:cs="Times New Roman"/>
          <w:color w:val="000000"/>
          <w:szCs w:val="24"/>
          <w:shd w:val="clear" w:color="auto" w:fill="FFFFFF"/>
        </w:rPr>
        <w:t xml:space="preserve"> Munich: Callwey, 1990</w:t>
      </w:r>
      <w:r w:rsidR="000A68F3" w:rsidRPr="00434587">
        <w:rPr>
          <w:rFonts w:cs="Times New Roman"/>
          <w:color w:val="000000"/>
          <w:szCs w:val="24"/>
          <w:shd w:val="clear" w:color="auto" w:fill="FFFFFF"/>
        </w:rPr>
        <w:t>.</w:t>
      </w:r>
    </w:p>
    <w:p w:rsidR="00D602F6" w:rsidRPr="00434587" w:rsidRDefault="00DE081B" w:rsidP="00434587">
      <w:pPr>
        <w:spacing w:after="0" w:line="480" w:lineRule="auto"/>
        <w:ind w:left="720" w:hanging="720"/>
        <w:rPr>
          <w:rFonts w:cs="Times New Roman"/>
          <w:color w:val="000000"/>
          <w:szCs w:val="24"/>
          <w:shd w:val="clear" w:color="auto" w:fill="FFFFFF"/>
        </w:rPr>
      </w:pPr>
      <w:r w:rsidRPr="00434587">
        <w:rPr>
          <w:rFonts w:cs="Times New Roman"/>
          <w:szCs w:val="24"/>
        </w:rPr>
        <w:t xml:space="preserve">Alford, </w:t>
      </w:r>
      <w:r w:rsidR="00D602F6" w:rsidRPr="00434587">
        <w:rPr>
          <w:rFonts w:cs="Times New Roman"/>
          <w:szCs w:val="24"/>
        </w:rPr>
        <w:t xml:space="preserve">Kenneth D. </w:t>
      </w:r>
      <w:r w:rsidR="00D602F6" w:rsidRPr="00434587">
        <w:rPr>
          <w:rFonts w:cs="Times New Roman"/>
          <w:szCs w:val="24"/>
          <w:u w:val="single"/>
        </w:rPr>
        <w:t>Nazi Plunder: Great Treasure Stories of World War II</w:t>
      </w:r>
      <w:r w:rsidRPr="00434587">
        <w:rPr>
          <w:rFonts w:cs="Times New Roman"/>
          <w:szCs w:val="24"/>
        </w:rPr>
        <w:t xml:space="preserve">. </w:t>
      </w:r>
      <w:r w:rsidR="00D602F6" w:rsidRPr="00434587">
        <w:rPr>
          <w:rFonts w:cs="Times New Roman"/>
          <w:szCs w:val="24"/>
        </w:rPr>
        <w:t>Cambridge, MA: Da Capo, 2001</w:t>
      </w:r>
      <w:r w:rsidRPr="00434587">
        <w:rPr>
          <w:rFonts w:cs="Times New Roman"/>
          <w:szCs w:val="24"/>
        </w:rPr>
        <w:t>.</w:t>
      </w:r>
    </w:p>
    <w:p w:rsidR="0009042C" w:rsidRPr="00434587" w:rsidRDefault="0009042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“Allies Destroy 905 Nazi Planes</w:t>
      </w:r>
      <w:r w:rsidR="00DE081B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Los Angeles Times</w:t>
      </w:r>
      <w:r w:rsidRPr="00434587">
        <w:rPr>
          <w:rFonts w:cs="Times New Roman"/>
          <w:szCs w:val="24"/>
        </w:rPr>
        <w:t>, April 17, 1945</w:t>
      </w:r>
      <w:r w:rsidR="00DE081B" w:rsidRPr="00434587">
        <w:rPr>
          <w:rFonts w:cs="Times New Roman"/>
          <w:szCs w:val="24"/>
        </w:rPr>
        <w:t>.</w:t>
      </w:r>
    </w:p>
    <w:p w:rsidR="00F86B91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Almeida, Fabrice d’. </w:t>
      </w:r>
      <w:r w:rsidRPr="00434587">
        <w:rPr>
          <w:rFonts w:cs="Times New Roman"/>
          <w:szCs w:val="24"/>
          <w:u w:val="single"/>
        </w:rPr>
        <w:t>High Society in the Third Reich</w:t>
      </w:r>
      <w:r w:rsidRPr="00434587">
        <w:rPr>
          <w:rFonts w:cs="Times New Roman"/>
          <w:szCs w:val="24"/>
        </w:rPr>
        <w:t>. Trans. Steven Rendall. Cambridge: Polity, 2008.</w:t>
      </w:r>
    </w:p>
    <w:p w:rsidR="00E521C4" w:rsidRDefault="00E521C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DF7F11">
        <w:rPr>
          <w:rFonts w:cs="Times New Roman"/>
          <w:szCs w:val="24"/>
        </w:rPr>
        <w:t xml:space="preserve">“America of To-Day,” </w:t>
      </w:r>
      <w:r w:rsidRPr="00DF7F11">
        <w:rPr>
          <w:rFonts w:cs="Times New Roman"/>
          <w:szCs w:val="24"/>
          <w:u w:val="single"/>
        </w:rPr>
        <w:t>Saturday Review</w:t>
      </w:r>
      <w:r w:rsidRPr="00DF7F11">
        <w:rPr>
          <w:rFonts w:cs="Times New Roman"/>
          <w:szCs w:val="24"/>
        </w:rPr>
        <w:t xml:space="preserve"> 126 (1918): 1132-1133</w:t>
      </w:r>
      <w:r>
        <w:rPr>
          <w:rFonts w:cs="Times New Roman"/>
          <w:szCs w:val="24"/>
        </w:rPr>
        <w:t>.</w:t>
      </w:r>
    </w:p>
    <w:p w:rsidR="00E521C4" w:rsidRPr="00DF7F11" w:rsidRDefault="00E521C4" w:rsidP="00E521C4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DF7F11">
        <w:rPr>
          <w:rFonts w:cs="Times New Roman"/>
          <w:sz w:val="24"/>
          <w:szCs w:val="24"/>
        </w:rPr>
        <w:t xml:space="preserve">“America’s Day,” </w:t>
      </w:r>
      <w:r w:rsidRPr="00DF7F11">
        <w:rPr>
          <w:rFonts w:cs="Times New Roman"/>
          <w:sz w:val="24"/>
          <w:szCs w:val="24"/>
          <w:u w:val="single"/>
        </w:rPr>
        <w:t>New Age</w:t>
      </w:r>
      <w:r w:rsidRPr="00DF7F11">
        <w:rPr>
          <w:rFonts w:cs="Times New Roman"/>
          <w:sz w:val="24"/>
          <w:szCs w:val="24"/>
        </w:rPr>
        <w:t xml:space="preserve"> 24, no. 17 (1919): 282.</w:t>
      </w:r>
    </w:p>
    <w:p w:rsidR="000A68F3" w:rsidRPr="00434587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“Am Obersalzberg wird zugegriffen</w:t>
      </w:r>
      <w:r w:rsidR="00DE081B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Berchtesgadener-Kurier</w:t>
      </w:r>
      <w:r w:rsidRPr="00434587">
        <w:rPr>
          <w:rFonts w:cs="Times New Roman"/>
          <w:szCs w:val="24"/>
        </w:rPr>
        <w:t>, July 11, 1951</w:t>
      </w:r>
      <w:r w:rsidR="00A718E3" w:rsidRPr="00434587">
        <w:rPr>
          <w:rFonts w:cs="Times New Roman"/>
          <w:szCs w:val="24"/>
        </w:rPr>
        <w:t>.</w:t>
      </w:r>
    </w:p>
    <w:p w:rsidR="005D73E8" w:rsidRDefault="00A718E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Anderson, </w:t>
      </w:r>
      <w:r w:rsidR="005D73E8" w:rsidRPr="00434587">
        <w:rPr>
          <w:rFonts w:cs="Times New Roman"/>
          <w:szCs w:val="24"/>
        </w:rPr>
        <w:t>Susan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 “Bavarian Stronghold: Hitler Still Draws a Crowd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” </w:t>
      </w:r>
      <w:r w:rsidR="005D73E8" w:rsidRPr="00434587">
        <w:rPr>
          <w:rFonts w:cs="Times New Roman"/>
          <w:szCs w:val="24"/>
          <w:u w:val="single"/>
        </w:rPr>
        <w:t>Globe and Mail</w:t>
      </w:r>
      <w:r w:rsidR="005D73E8" w:rsidRPr="00434587">
        <w:rPr>
          <w:rFonts w:cs="Times New Roman"/>
          <w:szCs w:val="24"/>
        </w:rPr>
        <w:t>, September 9, 1978.</w:t>
      </w:r>
    </w:p>
    <w:p w:rsidR="00FF12D0" w:rsidRPr="00434587" w:rsidRDefault="00FF12D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CF4A0B">
        <w:rPr>
          <w:szCs w:val="24"/>
        </w:rPr>
        <w:lastRenderedPageBreak/>
        <w:t>Anheier</w:t>
      </w:r>
      <w:r>
        <w:rPr>
          <w:szCs w:val="24"/>
        </w:rPr>
        <w:t>,</w:t>
      </w:r>
      <w:r w:rsidRPr="00CF4A0B">
        <w:rPr>
          <w:szCs w:val="24"/>
        </w:rPr>
        <w:t xml:space="preserve"> Helmut K. and Friedhelm Neidhardt</w:t>
      </w:r>
      <w:r>
        <w:rPr>
          <w:szCs w:val="24"/>
        </w:rPr>
        <w:t>.</w:t>
      </w:r>
      <w:r w:rsidRPr="00CF4A0B">
        <w:rPr>
          <w:szCs w:val="24"/>
        </w:rPr>
        <w:t xml:space="preserve"> </w:t>
      </w:r>
      <w:r>
        <w:rPr>
          <w:szCs w:val="24"/>
        </w:rPr>
        <w:t>“</w:t>
      </w:r>
      <w:r w:rsidRPr="00CF4A0B">
        <w:rPr>
          <w:szCs w:val="24"/>
        </w:rPr>
        <w:t>Soziographische Entwicklung der NSDAP in M</w:t>
      </w:r>
      <w:r w:rsidRPr="00CF4A0B">
        <w:rPr>
          <w:rFonts w:cs="Times New Roman"/>
          <w:szCs w:val="24"/>
        </w:rPr>
        <w:t>ü</w:t>
      </w:r>
      <w:r w:rsidRPr="00CF4A0B">
        <w:rPr>
          <w:szCs w:val="24"/>
        </w:rPr>
        <w:t>nchen 1925 bis 1930</w:t>
      </w:r>
      <w:r>
        <w:rPr>
          <w:szCs w:val="24"/>
        </w:rPr>
        <w:t>.</w:t>
      </w:r>
      <w:r w:rsidRPr="00CF4A0B">
        <w:rPr>
          <w:szCs w:val="24"/>
        </w:rPr>
        <w:t xml:space="preserve">” </w:t>
      </w:r>
      <w:r>
        <w:rPr>
          <w:szCs w:val="24"/>
        </w:rPr>
        <w:t>I</w:t>
      </w:r>
      <w:r w:rsidRPr="00CF4A0B">
        <w:rPr>
          <w:szCs w:val="24"/>
        </w:rPr>
        <w:t xml:space="preserve">n </w:t>
      </w:r>
      <w:r w:rsidRPr="00CF4A0B">
        <w:rPr>
          <w:rFonts w:cs="Times New Roman"/>
          <w:szCs w:val="24"/>
        </w:rPr>
        <w:t>Richard Bauer, Hans Günther Hockerts, Brigitte Schütz, et. al., eds</w:t>
      </w:r>
      <w:r w:rsidR="001C436C">
        <w:rPr>
          <w:rFonts w:cs="Times New Roman"/>
          <w:szCs w:val="24"/>
        </w:rPr>
        <w:t>.</w:t>
      </w:r>
      <w:r w:rsidRPr="00CF4A0B">
        <w:rPr>
          <w:rFonts w:cs="Times New Roman"/>
          <w:szCs w:val="24"/>
        </w:rPr>
        <w:t xml:space="preserve">, </w:t>
      </w:r>
      <w:r w:rsidRPr="00CF4A0B">
        <w:rPr>
          <w:rFonts w:cs="Times New Roman"/>
          <w:szCs w:val="24"/>
          <w:u w:val="single"/>
        </w:rPr>
        <w:t>München: “Hauptstadt der Bewegung</w:t>
      </w:r>
      <w:r w:rsidRPr="00CF4A0B">
        <w:rPr>
          <w:rFonts w:cs="Times New Roman"/>
          <w:szCs w:val="24"/>
        </w:rPr>
        <w:t xml:space="preserve">” (Munich: Münchner Stadtmuseum, 2002), </w:t>
      </w:r>
      <w:r>
        <w:rPr>
          <w:rFonts w:cs="Times New Roman"/>
          <w:szCs w:val="24"/>
        </w:rPr>
        <w:t>179-186.</w:t>
      </w:r>
    </w:p>
    <w:p w:rsidR="00457440" w:rsidRPr="00434587" w:rsidRDefault="00A718E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Arnold, </w:t>
      </w:r>
      <w:r w:rsidR="00457440" w:rsidRPr="00434587">
        <w:rPr>
          <w:rFonts w:cs="Times New Roman"/>
          <w:szCs w:val="24"/>
        </w:rPr>
        <w:t>Dietmar with Reiner Janick</w:t>
      </w:r>
      <w:r w:rsidRPr="00434587">
        <w:rPr>
          <w:rFonts w:cs="Times New Roman"/>
          <w:szCs w:val="24"/>
        </w:rPr>
        <w:t>.</w:t>
      </w:r>
      <w:r w:rsidR="00457440" w:rsidRPr="00434587">
        <w:rPr>
          <w:rFonts w:cs="Times New Roman"/>
          <w:szCs w:val="24"/>
        </w:rPr>
        <w:t xml:space="preserve"> </w:t>
      </w:r>
      <w:r w:rsidR="00457440" w:rsidRPr="00434587">
        <w:rPr>
          <w:rFonts w:cs="Times New Roman"/>
          <w:szCs w:val="24"/>
          <w:u w:val="single"/>
        </w:rPr>
        <w:t>Neue Reichskanzlei und “Führerbunker:” Legenden und Wirklichkeit</w:t>
      </w:r>
      <w:r w:rsidRPr="00434587">
        <w:rPr>
          <w:rFonts w:cs="Times New Roman"/>
          <w:szCs w:val="24"/>
        </w:rPr>
        <w:t>.</w:t>
      </w:r>
      <w:r w:rsidR="00457440" w:rsidRPr="00434587">
        <w:rPr>
          <w:rFonts w:cs="Times New Roman"/>
          <w:szCs w:val="24"/>
        </w:rPr>
        <w:t xml:space="preserve"> Berlin: Links, 2009</w:t>
      </w:r>
      <w:r w:rsidRPr="00434587">
        <w:rPr>
          <w:rFonts w:cs="Times New Roman"/>
          <w:szCs w:val="24"/>
        </w:rPr>
        <w:t>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“Art Collectors</w:t>
      </w:r>
      <w:r w:rsidR="00A718E3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Chicago Daily Tribune</w:t>
      </w:r>
      <w:r w:rsidRPr="00434587">
        <w:rPr>
          <w:rFonts w:cs="Times New Roman"/>
          <w:szCs w:val="24"/>
        </w:rPr>
        <w:t>, May 25, 1945</w:t>
      </w:r>
      <w:r w:rsidR="00A718E3" w:rsidRPr="00434587">
        <w:rPr>
          <w:rFonts w:cs="Times New Roman"/>
          <w:szCs w:val="24"/>
        </w:rPr>
        <w:t>.</w:t>
      </w:r>
    </w:p>
    <w:p w:rsidR="00D602F6" w:rsidRPr="00434587" w:rsidRDefault="0035348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D602F6" w:rsidRPr="00434587">
        <w:rPr>
          <w:rFonts w:cs="Times New Roman"/>
          <w:sz w:val="24"/>
          <w:szCs w:val="24"/>
        </w:rPr>
        <w:t>Austin Family to Use Hitler’s Silverware</w:t>
      </w:r>
      <w:r w:rsidRPr="00434587">
        <w:rPr>
          <w:rFonts w:cs="Times New Roman"/>
          <w:sz w:val="24"/>
          <w:szCs w:val="24"/>
        </w:rPr>
        <w:t>.</w:t>
      </w:r>
      <w:r w:rsidR="00D602F6" w:rsidRPr="00434587">
        <w:rPr>
          <w:rFonts w:cs="Times New Roman"/>
          <w:sz w:val="24"/>
          <w:szCs w:val="24"/>
        </w:rPr>
        <w:t xml:space="preserve">” </w:t>
      </w:r>
      <w:r w:rsidR="00D602F6" w:rsidRPr="00434587">
        <w:rPr>
          <w:rFonts w:cs="Times New Roman"/>
          <w:sz w:val="24"/>
          <w:szCs w:val="24"/>
          <w:u w:val="single"/>
        </w:rPr>
        <w:t>Pampa [Texas] Daily News</w:t>
      </w:r>
      <w:r w:rsidR="00D602F6" w:rsidRPr="00434587">
        <w:rPr>
          <w:rFonts w:cs="Times New Roman"/>
          <w:sz w:val="24"/>
          <w:szCs w:val="24"/>
        </w:rPr>
        <w:t>, August 2, 1945.</w:t>
      </w:r>
    </w:p>
    <w:p w:rsidR="001B1E60" w:rsidRPr="00434587" w:rsidRDefault="0035348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Axelsson, </w:t>
      </w:r>
      <w:r w:rsidR="001B1E60" w:rsidRPr="00434587">
        <w:rPr>
          <w:rFonts w:cs="Times New Roman"/>
          <w:sz w:val="24"/>
          <w:szCs w:val="24"/>
        </w:rPr>
        <w:t>George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 “Cynical German Humor Turns Against Nazis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</w:rPr>
        <w:t>New York Times</w:t>
      </w:r>
      <w:r w:rsidR="001B1E60" w:rsidRPr="00434587">
        <w:rPr>
          <w:rFonts w:cs="Times New Roman"/>
          <w:sz w:val="24"/>
          <w:szCs w:val="24"/>
        </w:rPr>
        <w:t>, January 23, 1944.</w:t>
      </w:r>
    </w:p>
    <w:p w:rsidR="0001060C" w:rsidRPr="00434587" w:rsidRDefault="0001060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Aynsley, </w:t>
      </w:r>
      <w:r w:rsidR="00394267" w:rsidRPr="00434587">
        <w:rPr>
          <w:rFonts w:cs="Times New Roman"/>
          <w:szCs w:val="24"/>
        </w:rPr>
        <w:t>Jeremy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Designing Modern Germany</w:t>
      </w:r>
      <w:r w:rsidRPr="00434587">
        <w:rPr>
          <w:rFonts w:cs="Times New Roman"/>
          <w:szCs w:val="24"/>
        </w:rPr>
        <w:t xml:space="preserve">. </w:t>
      </w:r>
      <w:r w:rsidR="00394267" w:rsidRPr="00434587">
        <w:rPr>
          <w:rFonts w:cs="Times New Roman"/>
          <w:szCs w:val="24"/>
        </w:rPr>
        <w:t>London: Reaktion, 2009</w:t>
      </w:r>
      <w:r w:rsidRPr="00434587">
        <w:rPr>
          <w:rFonts w:cs="Times New Roman"/>
          <w:szCs w:val="24"/>
        </w:rPr>
        <w:t>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“Bad Taste, Says Hitler</w:t>
      </w:r>
      <w:r w:rsidR="0001060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The Boston Sunday Globe</w:t>
      </w:r>
      <w:r w:rsidRPr="00434587">
        <w:rPr>
          <w:rFonts w:cs="Times New Roman"/>
          <w:szCs w:val="24"/>
        </w:rPr>
        <w:t>, February 17, 1935.</w:t>
      </w:r>
    </w:p>
    <w:p w:rsidR="0004639E" w:rsidRPr="00434587" w:rsidRDefault="0001060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Baranowski, </w:t>
      </w:r>
      <w:r w:rsidR="0004639E" w:rsidRPr="00434587">
        <w:rPr>
          <w:rFonts w:cs="Times New Roman"/>
          <w:szCs w:val="24"/>
        </w:rPr>
        <w:t>Shelley</w:t>
      </w:r>
      <w:r w:rsidRPr="00434587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="0004639E" w:rsidRPr="00434587">
        <w:rPr>
          <w:rFonts w:cs="Times New Roman"/>
          <w:szCs w:val="24"/>
          <w:u w:val="single"/>
        </w:rPr>
        <w:t>Strength through Joy: Consumerism and Mass Tourism in the Third Reich</w:t>
      </w:r>
      <w:r w:rsidRPr="00434587">
        <w:rPr>
          <w:rFonts w:cs="Times New Roman"/>
          <w:szCs w:val="24"/>
        </w:rPr>
        <w:t xml:space="preserve">. </w:t>
      </w:r>
      <w:r w:rsidR="0004639E" w:rsidRPr="00434587">
        <w:rPr>
          <w:rFonts w:cs="Times New Roman"/>
          <w:szCs w:val="24"/>
        </w:rPr>
        <w:t xml:space="preserve">Cambridge: Cambridge University </w:t>
      </w:r>
      <w:r w:rsidRPr="00434587">
        <w:rPr>
          <w:rFonts w:cs="Times New Roman"/>
          <w:szCs w:val="24"/>
        </w:rPr>
        <w:t>Press, 2004.</w:t>
      </w:r>
    </w:p>
    <w:p w:rsidR="001F7E30" w:rsidRPr="00434587" w:rsidRDefault="0001060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Barbas, </w:t>
      </w:r>
      <w:r w:rsidR="001F7E30" w:rsidRPr="00434587">
        <w:rPr>
          <w:rFonts w:cs="Times New Roman"/>
          <w:sz w:val="24"/>
          <w:szCs w:val="24"/>
        </w:rPr>
        <w:t>Samantha</w:t>
      </w:r>
      <w:r w:rsidRPr="00434587">
        <w:rPr>
          <w:rFonts w:cs="Times New Roman"/>
          <w:sz w:val="24"/>
          <w:szCs w:val="24"/>
        </w:rPr>
        <w:t>.</w:t>
      </w:r>
      <w:r w:rsidR="001F7E30" w:rsidRPr="00434587">
        <w:rPr>
          <w:rFonts w:cs="Times New Roman"/>
          <w:sz w:val="24"/>
          <w:szCs w:val="24"/>
        </w:rPr>
        <w:t xml:space="preserve"> </w:t>
      </w:r>
      <w:r w:rsidR="001F7E30" w:rsidRPr="00434587">
        <w:rPr>
          <w:rFonts w:cs="Times New Roman"/>
          <w:sz w:val="24"/>
          <w:szCs w:val="24"/>
          <w:u w:val="single"/>
        </w:rPr>
        <w:t>First Lady of Hollywood: A Biography of Louella Parsons</w:t>
      </w:r>
      <w:r w:rsidRPr="00434587">
        <w:rPr>
          <w:rFonts w:cs="Times New Roman"/>
          <w:sz w:val="24"/>
          <w:szCs w:val="24"/>
        </w:rPr>
        <w:t xml:space="preserve">. </w:t>
      </w:r>
      <w:r w:rsidR="001C436C">
        <w:rPr>
          <w:rFonts w:cs="Times New Roman"/>
          <w:sz w:val="24"/>
          <w:szCs w:val="24"/>
        </w:rPr>
        <w:t xml:space="preserve">Berkeley and Los </w:t>
      </w:r>
      <w:r w:rsidR="001C436C" w:rsidRPr="001C436C">
        <w:rPr>
          <w:rFonts w:cs="Times New Roman"/>
          <w:sz w:val="24"/>
          <w:szCs w:val="24"/>
        </w:rPr>
        <w:t xml:space="preserve">Angeles: </w:t>
      </w:r>
      <w:r w:rsidR="001F7E30" w:rsidRPr="001C436C">
        <w:rPr>
          <w:rFonts w:cs="Times New Roman"/>
          <w:sz w:val="24"/>
          <w:szCs w:val="24"/>
        </w:rPr>
        <w:t>University of California Press, 2005.</w:t>
      </w:r>
    </w:p>
    <w:p w:rsidR="001F7E30" w:rsidRPr="00434587" w:rsidRDefault="0001060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Barden, </w:t>
      </w:r>
      <w:r w:rsidR="00B02CE9" w:rsidRPr="00434587">
        <w:rPr>
          <w:rFonts w:cs="Times New Roman"/>
          <w:szCs w:val="24"/>
        </w:rPr>
        <w:t>Judy</w:t>
      </w:r>
      <w:r w:rsidRPr="00434587">
        <w:rPr>
          <w:rFonts w:cs="Times New Roman"/>
          <w:szCs w:val="24"/>
        </w:rPr>
        <w:t>.</w:t>
      </w:r>
      <w:r w:rsidR="00B02CE9" w:rsidRPr="00434587">
        <w:rPr>
          <w:rFonts w:cs="Times New Roman"/>
          <w:szCs w:val="24"/>
        </w:rPr>
        <w:t xml:space="preserve"> “Nazis Made Piker Out of Ali Baba</w:t>
      </w:r>
      <w:r w:rsidRPr="00434587">
        <w:rPr>
          <w:rFonts w:cs="Times New Roman"/>
          <w:szCs w:val="24"/>
        </w:rPr>
        <w:t>.</w:t>
      </w:r>
      <w:r w:rsidR="00B02CE9" w:rsidRPr="00434587">
        <w:rPr>
          <w:rFonts w:cs="Times New Roman"/>
          <w:szCs w:val="24"/>
        </w:rPr>
        <w:t xml:space="preserve">” </w:t>
      </w:r>
      <w:r w:rsidR="00B02CE9" w:rsidRPr="00434587">
        <w:rPr>
          <w:rFonts w:cs="Times New Roman"/>
          <w:szCs w:val="24"/>
          <w:u w:val="single"/>
        </w:rPr>
        <w:t>Hartford Courant</w:t>
      </w:r>
      <w:r w:rsidR="00B02CE9" w:rsidRPr="00434587">
        <w:rPr>
          <w:rFonts w:cs="Times New Roman"/>
          <w:szCs w:val="24"/>
        </w:rPr>
        <w:t>, November 4, 1945.</w:t>
      </w:r>
    </w:p>
    <w:p w:rsidR="001B1E60" w:rsidRPr="00434587" w:rsidRDefault="0001060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Barkow, </w:t>
      </w:r>
      <w:r w:rsidR="005B1A9B" w:rsidRPr="00434587">
        <w:rPr>
          <w:rFonts w:cs="Times New Roman"/>
          <w:szCs w:val="24"/>
        </w:rPr>
        <w:t>Ben</w:t>
      </w:r>
      <w:r w:rsidRPr="00434587">
        <w:rPr>
          <w:rFonts w:cs="Times New Roman"/>
          <w:szCs w:val="24"/>
        </w:rPr>
        <w:t>,</w:t>
      </w:r>
      <w:r w:rsidR="005B1A9B" w:rsidRPr="00434587">
        <w:rPr>
          <w:rFonts w:cs="Times New Roman"/>
          <w:szCs w:val="24"/>
        </w:rPr>
        <w:t xml:space="preserve"> Raphael Gross, and Michael Lena</w:t>
      </w:r>
      <w:r w:rsidRPr="00434587">
        <w:rPr>
          <w:rFonts w:cs="Times New Roman"/>
          <w:szCs w:val="24"/>
        </w:rPr>
        <w:t>rz, eds.</w:t>
      </w:r>
      <w:r w:rsidR="005B1A9B" w:rsidRPr="00434587">
        <w:rPr>
          <w:rFonts w:cs="Times New Roman"/>
          <w:szCs w:val="24"/>
        </w:rPr>
        <w:t xml:space="preserve"> </w:t>
      </w:r>
      <w:r w:rsidR="005B1A9B" w:rsidRPr="00434587">
        <w:rPr>
          <w:rFonts w:cs="Times New Roman"/>
          <w:szCs w:val="24"/>
          <w:u w:val="single"/>
        </w:rPr>
        <w:t>Novemberpogrom 1938: Die Augenzeugenberichte der Wiener Library, London</w:t>
      </w:r>
      <w:r w:rsidRPr="00434587">
        <w:rPr>
          <w:rFonts w:cs="Times New Roman"/>
          <w:szCs w:val="24"/>
        </w:rPr>
        <w:t xml:space="preserve">. </w:t>
      </w:r>
      <w:r w:rsidR="005B1A9B" w:rsidRPr="00434587">
        <w:rPr>
          <w:rFonts w:cs="Times New Roman"/>
          <w:szCs w:val="24"/>
        </w:rPr>
        <w:t xml:space="preserve">Frankfurt am </w:t>
      </w:r>
      <w:r w:rsidRPr="00434587">
        <w:rPr>
          <w:rFonts w:cs="Times New Roman"/>
          <w:szCs w:val="24"/>
        </w:rPr>
        <w:t>Main: Jüdischer/Suhrkamp, 2008.</w:t>
      </w:r>
    </w:p>
    <w:p w:rsidR="001B1E60" w:rsidRPr="00434587" w:rsidRDefault="0001060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Barnes, </w:t>
      </w:r>
      <w:r w:rsidR="001B1E60" w:rsidRPr="00434587">
        <w:rPr>
          <w:rFonts w:cs="Times New Roman"/>
          <w:szCs w:val="24"/>
        </w:rPr>
        <w:t>Ralph W. “Hitler Builds Hideaway on Mountain Peak</w:t>
      </w:r>
      <w:r w:rsidRPr="00434587">
        <w:rPr>
          <w:rFonts w:cs="Times New Roman"/>
          <w:szCs w:val="24"/>
        </w:rPr>
        <w:t>.</w:t>
      </w:r>
      <w:r w:rsidR="001B1E60" w:rsidRPr="00434587">
        <w:rPr>
          <w:rFonts w:cs="Times New Roman"/>
          <w:szCs w:val="24"/>
        </w:rPr>
        <w:t xml:space="preserve">” </w:t>
      </w:r>
      <w:r w:rsidR="001B1E60" w:rsidRPr="00434587">
        <w:rPr>
          <w:rFonts w:cs="Times New Roman"/>
          <w:szCs w:val="24"/>
          <w:u w:val="single"/>
        </w:rPr>
        <w:t>Washington Post</w:t>
      </w:r>
      <w:r w:rsidR="001B1E60" w:rsidRPr="00434587">
        <w:rPr>
          <w:rFonts w:cs="Times New Roman"/>
          <w:szCs w:val="24"/>
        </w:rPr>
        <w:t>, January 15, 1939.</w:t>
      </w:r>
    </w:p>
    <w:p w:rsidR="002C7E41" w:rsidRDefault="00D40AB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Barron, </w:t>
      </w:r>
      <w:r w:rsidR="002C7E41" w:rsidRPr="00434587">
        <w:rPr>
          <w:rFonts w:cs="Times New Roman"/>
          <w:szCs w:val="24"/>
        </w:rPr>
        <w:t>James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 “A Plan to Display Silver </w:t>
      </w:r>
      <w:r w:rsidR="001C436C">
        <w:rPr>
          <w:rFonts w:cs="Times New Roman"/>
          <w:szCs w:val="24"/>
        </w:rPr>
        <w:t>w</w:t>
      </w:r>
      <w:r w:rsidR="002C7E41" w:rsidRPr="00434587">
        <w:rPr>
          <w:rFonts w:cs="Times New Roman"/>
          <w:szCs w:val="24"/>
        </w:rPr>
        <w:t>ith a Dark History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” </w:t>
      </w:r>
      <w:r w:rsidR="002C7E41" w:rsidRPr="00434587">
        <w:rPr>
          <w:rFonts w:cs="Times New Roman"/>
          <w:szCs w:val="24"/>
          <w:u w:val="single"/>
        </w:rPr>
        <w:t>New York Times</w:t>
      </w:r>
      <w:r w:rsidR="002C7E41" w:rsidRPr="00434587">
        <w:rPr>
          <w:rFonts w:cs="Times New Roman"/>
          <w:szCs w:val="24"/>
        </w:rPr>
        <w:t>, January 26, 2012.</w:t>
      </w:r>
    </w:p>
    <w:p w:rsidR="00EC4A60" w:rsidRPr="00434587" w:rsidRDefault="00EC4A6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>Barron, Stephanie et al. “</w:t>
      </w:r>
      <w:r w:rsidRPr="00AA06D9">
        <w:rPr>
          <w:rFonts w:cs="Times New Roman"/>
          <w:szCs w:val="24"/>
          <w:u w:val="single"/>
        </w:rPr>
        <w:t>Degenerate Art:” The Fate of the Avant-Garde in Nazi Germany</w:t>
      </w:r>
      <w:r>
        <w:rPr>
          <w:rFonts w:cs="Times New Roman"/>
          <w:szCs w:val="24"/>
        </w:rPr>
        <w:t>. New York: Abrams; Los Angeles: Los Angeles County Museum of Art, 1991.</w:t>
      </w:r>
    </w:p>
    <w:p w:rsidR="00667CE0" w:rsidRPr="00434587" w:rsidRDefault="00D40AB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Bathrick, </w:t>
      </w:r>
      <w:r w:rsidR="00667CE0" w:rsidRPr="00434587">
        <w:rPr>
          <w:rFonts w:cs="Times New Roman"/>
          <w:szCs w:val="24"/>
        </w:rPr>
        <w:t>David</w:t>
      </w:r>
      <w:r w:rsidRPr="00434587">
        <w:rPr>
          <w:rFonts w:cs="Times New Roman"/>
          <w:szCs w:val="24"/>
        </w:rPr>
        <w:t>.</w:t>
      </w:r>
      <w:r w:rsidR="00667CE0" w:rsidRPr="00434587">
        <w:rPr>
          <w:rFonts w:cs="Times New Roman"/>
          <w:szCs w:val="24"/>
        </w:rPr>
        <w:t xml:space="preserve"> “Cinematic Remaskings of Hitler: From Riefenstahl to Chaplin</w:t>
      </w:r>
      <w:r w:rsidRPr="00434587">
        <w:rPr>
          <w:rFonts w:cs="Times New Roman"/>
          <w:szCs w:val="24"/>
        </w:rPr>
        <w:t>.</w:t>
      </w:r>
      <w:r w:rsidR="00667CE0"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</w:rPr>
        <w:t>I</w:t>
      </w:r>
      <w:r w:rsidR="00667CE0" w:rsidRPr="00434587">
        <w:rPr>
          <w:rFonts w:cs="Times New Roman"/>
          <w:szCs w:val="24"/>
        </w:rPr>
        <w:t xml:space="preserve">n </w:t>
      </w:r>
      <w:r w:rsidR="00667CE0" w:rsidRPr="00434587">
        <w:rPr>
          <w:rFonts w:cs="Times New Roman"/>
          <w:szCs w:val="24"/>
          <w:u w:val="single"/>
        </w:rPr>
        <w:t>Unmasking Hitler: Cultural Representations of Hitler from the Weimar Republic to the Present</w:t>
      </w:r>
      <w:r w:rsidR="00667CE0" w:rsidRPr="00434587">
        <w:rPr>
          <w:rFonts w:cs="Times New Roman"/>
          <w:szCs w:val="24"/>
        </w:rPr>
        <w:t xml:space="preserve">, ed. Klaus </w:t>
      </w:r>
      <w:r w:rsidR="00375B32">
        <w:rPr>
          <w:rFonts w:cs="Times New Roman"/>
          <w:szCs w:val="24"/>
        </w:rPr>
        <w:t xml:space="preserve">L. </w:t>
      </w:r>
      <w:r w:rsidR="00667CE0" w:rsidRPr="00434587">
        <w:rPr>
          <w:rFonts w:cs="Times New Roman"/>
          <w:szCs w:val="24"/>
        </w:rPr>
        <w:t>Berghahn and Jost Hermand</w:t>
      </w:r>
      <w:r w:rsidRPr="00434587">
        <w:rPr>
          <w:rFonts w:cs="Times New Roman"/>
          <w:szCs w:val="24"/>
        </w:rPr>
        <w:t xml:space="preserve">, 147-169. </w:t>
      </w:r>
      <w:r w:rsidR="00667CE0" w:rsidRPr="00434587">
        <w:rPr>
          <w:rFonts w:cs="Times New Roman"/>
          <w:szCs w:val="24"/>
        </w:rPr>
        <w:t>Oxford: Peter Lang, 2005</w:t>
      </w:r>
      <w:r w:rsidRPr="00434587">
        <w:rPr>
          <w:rFonts w:cs="Times New Roman"/>
          <w:szCs w:val="24"/>
        </w:rPr>
        <w:t>.</w:t>
      </w:r>
    </w:p>
    <w:p w:rsidR="00DC1BBB" w:rsidRPr="00434587" w:rsidRDefault="002259B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Battersby, </w:t>
      </w:r>
      <w:r w:rsidR="00DC1BBB" w:rsidRPr="00434587">
        <w:rPr>
          <w:rFonts w:cs="Times New Roman"/>
          <w:szCs w:val="24"/>
        </w:rPr>
        <w:t>Martin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</w:t>
      </w:r>
      <w:r w:rsidR="00DC1BBB" w:rsidRPr="00434587">
        <w:rPr>
          <w:rFonts w:cs="Times New Roman"/>
          <w:szCs w:val="24"/>
          <w:u w:val="single"/>
        </w:rPr>
        <w:t>The Decorative Thirties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R</w:t>
      </w:r>
      <w:r w:rsidR="00DC1BBB" w:rsidRPr="00434587">
        <w:rPr>
          <w:rFonts w:cs="Times New Roman"/>
          <w:szCs w:val="24"/>
        </w:rPr>
        <w:t>ev. and ed. Philippe Garner</w:t>
      </w:r>
      <w:r w:rsidRPr="00434587">
        <w:rPr>
          <w:rFonts w:cs="Times New Roman"/>
          <w:szCs w:val="24"/>
        </w:rPr>
        <w:t xml:space="preserve">. </w:t>
      </w:r>
      <w:r w:rsidR="00DC1BBB" w:rsidRPr="00434587">
        <w:rPr>
          <w:rFonts w:cs="Times New Roman"/>
          <w:szCs w:val="24"/>
        </w:rPr>
        <w:t xml:space="preserve">New York: </w:t>
      </w:r>
      <w:r w:rsidRPr="00434587">
        <w:rPr>
          <w:rFonts w:cs="Times New Roman"/>
          <w:szCs w:val="24"/>
        </w:rPr>
        <w:t>Whitney Library of Design, 1988</w:t>
      </w:r>
      <w:r w:rsidR="00DC1BBB" w:rsidRPr="00434587">
        <w:rPr>
          <w:rFonts w:cs="Times New Roman"/>
          <w:szCs w:val="24"/>
        </w:rPr>
        <w:t>.</w:t>
      </w:r>
    </w:p>
    <w:p w:rsidR="002513EA" w:rsidRPr="00434587" w:rsidRDefault="002513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Bauer, Richard, Hans Günther Hockerts, Brigitte Schütz, et. al., eds.  </w:t>
      </w:r>
      <w:r w:rsidRPr="00434587">
        <w:rPr>
          <w:rFonts w:cs="Times New Roman"/>
          <w:sz w:val="24"/>
          <w:szCs w:val="24"/>
          <w:u w:val="single"/>
        </w:rPr>
        <w:t>München: “Hauptstadt der Bewegung</w:t>
      </w:r>
      <w:r w:rsidRPr="00434587">
        <w:rPr>
          <w:rFonts w:cs="Times New Roman"/>
          <w:sz w:val="24"/>
          <w:szCs w:val="24"/>
        </w:rPr>
        <w:t>.” Munich: Münchner Stadtmuseum, 2002.</w:t>
      </w:r>
    </w:p>
    <w:p w:rsidR="002259B1" w:rsidRPr="00434587" w:rsidRDefault="002259B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“Bavaria Leads German States for Monarchism.” </w:t>
      </w:r>
      <w:r w:rsidRPr="00434587">
        <w:rPr>
          <w:rFonts w:cs="Times New Roman"/>
          <w:szCs w:val="24"/>
          <w:u w:val="single"/>
        </w:rPr>
        <w:t>Fitchburg (MA) Sentinel</w:t>
      </w:r>
      <w:r w:rsidRPr="00434587">
        <w:rPr>
          <w:rFonts w:cs="Times New Roman"/>
          <w:szCs w:val="24"/>
        </w:rPr>
        <w:t>, September 29, 1923.</w:t>
      </w:r>
    </w:p>
    <w:p w:rsidR="002259B1" w:rsidRPr="00434587" w:rsidRDefault="002259B1" w:rsidP="00434587">
      <w:pPr>
        <w:spacing w:after="0" w:line="480" w:lineRule="auto"/>
        <w:ind w:left="720" w:hanging="720"/>
        <w:rPr>
          <w:rFonts w:eastAsia="Times New Roman" w:cs="Times New Roman"/>
          <w:szCs w:val="24"/>
          <w:lang w:val="en"/>
        </w:rPr>
      </w:pPr>
      <w:r w:rsidRPr="00434587">
        <w:rPr>
          <w:rFonts w:cs="Times New Roman"/>
          <w:szCs w:val="24"/>
        </w:rPr>
        <w:t xml:space="preserve">“Bavaria Seals Hitler’s ‘Eagle’s Nest’ Bunkers.” </w:t>
      </w:r>
      <w:r w:rsidRPr="00434587">
        <w:rPr>
          <w:rFonts w:cs="Times New Roman"/>
          <w:szCs w:val="24"/>
          <w:u w:val="single"/>
        </w:rPr>
        <w:t>Los Angeles Times</w:t>
      </w:r>
      <w:r w:rsidRPr="00434587">
        <w:rPr>
          <w:rFonts w:cs="Times New Roman"/>
          <w:szCs w:val="24"/>
        </w:rPr>
        <w:t>, August 28, 1966.</w:t>
      </w:r>
    </w:p>
    <w:p w:rsidR="00A43F6B" w:rsidRDefault="00A43F6B" w:rsidP="00434587">
      <w:pPr>
        <w:spacing w:after="0" w:line="480" w:lineRule="auto"/>
        <w:ind w:left="720" w:hanging="720"/>
        <w:rPr>
          <w:rFonts w:eastAsia="Times New Roman" w:cs="Times New Roman"/>
          <w:szCs w:val="24"/>
          <w:lang w:val="en"/>
        </w:rPr>
      </w:pPr>
      <w:r w:rsidRPr="00434587">
        <w:rPr>
          <w:rFonts w:eastAsia="Times New Roman" w:cs="Times New Roman"/>
          <w:szCs w:val="24"/>
          <w:lang w:val="en"/>
        </w:rPr>
        <w:t>“Bavaria’s Fascists</w:t>
      </w:r>
      <w:r w:rsidR="002259B1" w:rsidRPr="00434587">
        <w:rPr>
          <w:rFonts w:eastAsia="Times New Roman" w:cs="Times New Roman"/>
          <w:szCs w:val="24"/>
          <w:lang w:val="en"/>
        </w:rPr>
        <w:t>.</w:t>
      </w:r>
      <w:r w:rsidRPr="00434587">
        <w:rPr>
          <w:rFonts w:eastAsia="Times New Roman" w:cs="Times New Roman"/>
          <w:szCs w:val="24"/>
          <w:lang w:val="en"/>
        </w:rPr>
        <w:t xml:space="preserve">” </w:t>
      </w:r>
      <w:r w:rsidRPr="00434587">
        <w:rPr>
          <w:rFonts w:eastAsia="Times New Roman" w:cs="Times New Roman"/>
          <w:iCs/>
          <w:szCs w:val="24"/>
          <w:u w:val="single"/>
          <w:lang w:val="en"/>
        </w:rPr>
        <w:t>The Manchester Guardian</w:t>
      </w:r>
      <w:r w:rsidR="002259B1" w:rsidRPr="00434587">
        <w:rPr>
          <w:rFonts w:eastAsia="Times New Roman" w:cs="Times New Roman"/>
          <w:iCs/>
          <w:szCs w:val="24"/>
          <w:lang w:val="en"/>
        </w:rPr>
        <w:t>,</w:t>
      </w:r>
      <w:r w:rsidRPr="00434587">
        <w:rPr>
          <w:rFonts w:eastAsia="Times New Roman" w:cs="Times New Roman"/>
          <w:szCs w:val="24"/>
          <w:lang w:val="en"/>
        </w:rPr>
        <w:t xml:space="preserve"> February 8, 1923</w:t>
      </w:r>
      <w:r w:rsidR="002259B1" w:rsidRPr="00434587">
        <w:rPr>
          <w:rFonts w:eastAsia="Times New Roman" w:cs="Times New Roman"/>
          <w:szCs w:val="24"/>
          <w:lang w:val="en"/>
        </w:rPr>
        <w:t>.</w:t>
      </w:r>
    </w:p>
    <w:p w:rsidR="002259B1" w:rsidRPr="00434587" w:rsidRDefault="002259B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Beierl, Florian M. </w:t>
      </w:r>
      <w:r w:rsidRPr="00434587">
        <w:rPr>
          <w:rFonts w:cs="Times New Roman"/>
          <w:sz w:val="24"/>
          <w:szCs w:val="24"/>
          <w:u w:val="single"/>
        </w:rPr>
        <w:t>Hitlers Berg: Licht ins Dunkel der Geschichte</w:t>
      </w:r>
      <w:r w:rsidRPr="00434587">
        <w:rPr>
          <w:rFonts w:cs="Times New Roman"/>
          <w:sz w:val="24"/>
          <w:szCs w:val="24"/>
        </w:rPr>
        <w:t>. 3</w:t>
      </w:r>
      <w:r w:rsidRPr="00434587">
        <w:rPr>
          <w:rFonts w:cs="Times New Roman"/>
          <w:sz w:val="24"/>
          <w:szCs w:val="24"/>
          <w:vertAlign w:val="superscript"/>
        </w:rPr>
        <w:t>rd</w:t>
      </w:r>
      <w:r w:rsidRPr="00434587">
        <w:rPr>
          <w:rFonts w:cs="Times New Roman"/>
          <w:sz w:val="24"/>
          <w:szCs w:val="24"/>
        </w:rPr>
        <w:t xml:space="preserve"> rev. ed. Berchtesgaden: Beierl, 2010.</w:t>
      </w:r>
    </w:p>
    <w:p w:rsidR="001B1E60" w:rsidRPr="00434587" w:rsidRDefault="002259B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------.</w:t>
      </w:r>
      <w:r w:rsidR="001B1E60" w:rsidRPr="00434587">
        <w:rPr>
          <w:rFonts w:cs="Times New Roman"/>
          <w:sz w:val="24"/>
          <w:szCs w:val="24"/>
        </w:rPr>
        <w:t xml:space="preserve"> </w:t>
      </w:r>
      <w:r w:rsidR="001B1E60" w:rsidRPr="00434587">
        <w:rPr>
          <w:rFonts w:cs="Times New Roman"/>
          <w:sz w:val="24"/>
          <w:szCs w:val="24"/>
          <w:u w:val="single"/>
        </w:rPr>
        <w:t>Geschichte des Kehlsteins: Ein Berg verändert sein Gesicht</w:t>
      </w:r>
      <w:r w:rsidRPr="00434587">
        <w:rPr>
          <w:rFonts w:cs="Times New Roman"/>
          <w:sz w:val="24"/>
          <w:szCs w:val="24"/>
        </w:rPr>
        <w:t>. Berchtesgaden: Plenk, 2004</w:t>
      </w:r>
      <w:r w:rsidR="001B1E60" w:rsidRPr="00434587">
        <w:rPr>
          <w:rFonts w:cs="Times New Roman"/>
          <w:sz w:val="24"/>
          <w:szCs w:val="24"/>
        </w:rPr>
        <w:t>.</w:t>
      </w:r>
    </w:p>
    <w:p w:rsidR="00A84B95" w:rsidRPr="00434587" w:rsidRDefault="00A84B9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Pr="0011082F">
        <w:rPr>
          <w:rFonts w:cs="Times New Roman"/>
          <w:sz w:val="24"/>
          <w:szCs w:val="24"/>
        </w:rPr>
        <w:t xml:space="preserve">Berchtesgaden: U.S. Fighter Bombers Pay a Visit to Adolf Hitler’s Mountain Home.” </w:t>
      </w:r>
      <w:r w:rsidRPr="0011082F">
        <w:rPr>
          <w:rFonts w:cs="Times New Roman"/>
          <w:sz w:val="24"/>
          <w:szCs w:val="24"/>
          <w:u w:val="single"/>
        </w:rPr>
        <w:t>Life</w:t>
      </w:r>
      <w:r w:rsidRPr="0011082F">
        <w:rPr>
          <w:rFonts w:cs="Times New Roman"/>
          <w:sz w:val="24"/>
          <w:szCs w:val="24"/>
        </w:rPr>
        <w:t xml:space="preserve"> 18, no. 12 (1945): 34.</w:t>
      </w:r>
    </w:p>
    <w:p w:rsidR="00D40AB5" w:rsidRPr="00434587" w:rsidRDefault="002259B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Berghahn, Klaus and Jost Hermand.</w:t>
      </w:r>
      <w:r w:rsidR="00FB0E4D" w:rsidRPr="00434587">
        <w:rPr>
          <w:rFonts w:cs="Times New Roman"/>
          <w:sz w:val="24"/>
          <w:szCs w:val="24"/>
        </w:rPr>
        <w:t xml:space="preserve"> </w:t>
      </w:r>
      <w:r w:rsidR="00D40AB5" w:rsidRPr="00434587">
        <w:rPr>
          <w:rFonts w:cs="Times New Roman"/>
          <w:sz w:val="24"/>
          <w:szCs w:val="24"/>
          <w:u w:val="single"/>
        </w:rPr>
        <w:t>Unmasking Hitler: Cultural Representations of Hitler from the Weimar Republic to the Present</w:t>
      </w:r>
      <w:r w:rsidR="00A8552C">
        <w:rPr>
          <w:rFonts w:cs="Times New Roman"/>
          <w:sz w:val="24"/>
          <w:szCs w:val="24"/>
        </w:rPr>
        <w:t>.</w:t>
      </w:r>
      <w:r w:rsidR="00D40AB5" w:rsidRPr="00434587">
        <w:rPr>
          <w:rFonts w:cs="Times New Roman"/>
          <w:sz w:val="24"/>
          <w:szCs w:val="24"/>
        </w:rPr>
        <w:t xml:space="preserve"> </w:t>
      </w:r>
      <w:r w:rsidR="00FB0E4D" w:rsidRPr="00434587">
        <w:rPr>
          <w:rFonts w:cs="Times New Roman"/>
          <w:sz w:val="24"/>
          <w:szCs w:val="24"/>
        </w:rPr>
        <w:t>Vol. 44 of German Life and Civilization. Ed. Jost Hermand</w:t>
      </w:r>
      <w:r w:rsidR="00D40AB5" w:rsidRPr="00434587">
        <w:rPr>
          <w:rFonts w:cs="Times New Roman"/>
          <w:sz w:val="24"/>
          <w:szCs w:val="24"/>
        </w:rPr>
        <w:t xml:space="preserve">. </w:t>
      </w:r>
      <w:r w:rsidR="00FB0E4D" w:rsidRPr="00434587">
        <w:rPr>
          <w:rFonts w:cs="Times New Roman"/>
          <w:sz w:val="24"/>
          <w:szCs w:val="24"/>
        </w:rPr>
        <w:t>Oxford: Peter Lang, 2005.</w:t>
      </w:r>
    </w:p>
    <w:p w:rsidR="00A84B95" w:rsidRPr="00434587" w:rsidRDefault="00A84B9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“Berghof Hauptanziehungspunkt für Fremde.” </w:t>
      </w:r>
      <w:r w:rsidRPr="00434587">
        <w:rPr>
          <w:rFonts w:cs="Times New Roman"/>
          <w:sz w:val="24"/>
          <w:szCs w:val="24"/>
          <w:u w:val="single"/>
        </w:rPr>
        <w:t>Berchtesgadener Anzeiger</w:t>
      </w:r>
      <w:r w:rsidRPr="00434587">
        <w:rPr>
          <w:rFonts w:cs="Times New Roman"/>
          <w:sz w:val="24"/>
          <w:szCs w:val="24"/>
        </w:rPr>
        <w:t>, November 3-4, 1951.</w:t>
      </w:r>
    </w:p>
    <w:p w:rsidR="00126306" w:rsidRPr="00434587" w:rsidRDefault="0012630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“Berghof </w:t>
      </w:r>
      <w:r w:rsidR="00A84B95" w:rsidRPr="00434587">
        <w:rPr>
          <w:rFonts w:cs="Times New Roman"/>
          <w:sz w:val="24"/>
          <w:szCs w:val="24"/>
        </w:rPr>
        <w:t>wird dem Erdboden gleichgemacht.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Berchtesgadener Anzeiger</w:t>
      </w:r>
      <w:r w:rsidRPr="00434587">
        <w:rPr>
          <w:rFonts w:cs="Times New Roman"/>
          <w:sz w:val="24"/>
          <w:szCs w:val="24"/>
        </w:rPr>
        <w:t>, August 8-9, 1951.</w:t>
      </w:r>
    </w:p>
    <w:p w:rsidR="00A84B95" w:rsidRPr="00434587" w:rsidRDefault="00A84B9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Bernard, William C. “Press Representatives Eat Meal with Hitler’s Silver.” </w:t>
      </w:r>
      <w:r w:rsidRPr="00434587">
        <w:rPr>
          <w:rFonts w:cs="Times New Roman"/>
          <w:sz w:val="24"/>
          <w:szCs w:val="24"/>
          <w:u w:val="single"/>
        </w:rPr>
        <w:t>Big Spring Daily Herald</w:t>
      </w:r>
      <w:r w:rsidRPr="00434587">
        <w:rPr>
          <w:rFonts w:cs="Times New Roman"/>
          <w:sz w:val="24"/>
          <w:szCs w:val="24"/>
        </w:rPr>
        <w:t xml:space="preserve">, November 27, 1945.  </w:t>
      </w:r>
    </w:p>
    <w:p w:rsidR="00394267" w:rsidRPr="00434587" w:rsidRDefault="00A84B9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6200D6">
        <w:rPr>
          <w:rFonts w:cs="Times New Roman"/>
          <w:szCs w:val="24"/>
        </w:rPr>
        <w:t xml:space="preserve">Berndt, </w:t>
      </w:r>
      <w:r w:rsidR="00394267" w:rsidRPr="006200D6">
        <w:rPr>
          <w:rFonts w:cs="Times New Roman"/>
          <w:szCs w:val="24"/>
        </w:rPr>
        <w:t>Alfred Ingemar</w:t>
      </w:r>
      <w:r w:rsidRPr="006200D6">
        <w:rPr>
          <w:rFonts w:cs="Times New Roman"/>
          <w:szCs w:val="24"/>
        </w:rPr>
        <w:t>.</w:t>
      </w:r>
      <w:r w:rsidR="00394267" w:rsidRPr="006200D6">
        <w:rPr>
          <w:rFonts w:cs="Times New Roman"/>
          <w:szCs w:val="24"/>
        </w:rPr>
        <w:t xml:space="preserve"> “Der Berghof: das Haus des Führers auf dem </w:t>
      </w:r>
      <w:r w:rsidRPr="006200D6">
        <w:rPr>
          <w:rFonts w:cs="Times New Roman"/>
          <w:szCs w:val="24"/>
        </w:rPr>
        <w:t>Obersalzberg</w:t>
      </w:r>
      <w:r w:rsidR="00A8552C">
        <w:rPr>
          <w:rFonts w:cs="Times New Roman"/>
          <w:szCs w:val="24"/>
        </w:rPr>
        <w:t>.</w:t>
      </w:r>
      <w:r w:rsidRPr="006200D6">
        <w:rPr>
          <w:rFonts w:cs="Times New Roman"/>
          <w:szCs w:val="24"/>
        </w:rPr>
        <w:t>”</w:t>
      </w:r>
      <w:r w:rsidR="00A8552C">
        <w:rPr>
          <w:rFonts w:cs="Times New Roman"/>
          <w:szCs w:val="24"/>
        </w:rPr>
        <w:t xml:space="preserve"> </w:t>
      </w:r>
      <w:r w:rsidR="006200D6" w:rsidRPr="006F4016">
        <w:rPr>
          <w:rFonts w:cs="Times New Roman"/>
          <w:szCs w:val="24"/>
          <w:u w:val="single"/>
        </w:rPr>
        <w:t>Silberspiegel</w:t>
      </w:r>
      <w:r w:rsidR="006200D6" w:rsidRPr="006F4016">
        <w:rPr>
          <w:rFonts w:cs="Times New Roman"/>
          <w:szCs w:val="24"/>
        </w:rPr>
        <w:t xml:space="preserve"> 3</w:t>
      </w:r>
      <w:r w:rsidR="00CA1C01" w:rsidRPr="006F4016">
        <w:rPr>
          <w:rFonts w:cs="Times New Roman"/>
          <w:szCs w:val="24"/>
        </w:rPr>
        <w:t>, no</w:t>
      </w:r>
      <w:r w:rsidR="00CA1C01">
        <w:rPr>
          <w:rFonts w:cs="Times New Roman"/>
          <w:szCs w:val="24"/>
        </w:rPr>
        <w:t>. 16</w:t>
      </w:r>
      <w:r w:rsidR="006200D6">
        <w:rPr>
          <w:rFonts w:cs="Times New Roman"/>
          <w:szCs w:val="24"/>
        </w:rPr>
        <w:t xml:space="preserve"> </w:t>
      </w:r>
      <w:r w:rsidR="006200D6" w:rsidRPr="006200D6">
        <w:rPr>
          <w:rFonts w:cs="Times New Roman"/>
          <w:szCs w:val="24"/>
        </w:rPr>
        <w:t>(1937): 766-769, 796.</w:t>
      </w:r>
    </w:p>
    <w:p w:rsidR="00A84B95" w:rsidRPr="00434587" w:rsidRDefault="00A84B9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Bernstein, Richard. “Where Hitler Played, Should the Rich Do Likewise?”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October 21, 2004.</w:t>
      </w:r>
    </w:p>
    <w:p w:rsidR="000A68F3" w:rsidRDefault="00A84B9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Betts, </w:t>
      </w:r>
      <w:r w:rsidR="000A68F3" w:rsidRPr="00434587">
        <w:rPr>
          <w:rFonts w:cs="Times New Roman"/>
          <w:szCs w:val="24"/>
        </w:rPr>
        <w:t>Paul</w:t>
      </w:r>
      <w:r w:rsidRPr="00434587">
        <w:rPr>
          <w:rFonts w:cs="Times New Roman"/>
          <w:szCs w:val="24"/>
        </w:rPr>
        <w:t>.</w:t>
      </w:r>
      <w:r w:rsidR="000A68F3" w:rsidRPr="00434587">
        <w:rPr>
          <w:rFonts w:cs="Times New Roman"/>
          <w:szCs w:val="24"/>
        </w:rPr>
        <w:t xml:space="preserve"> </w:t>
      </w:r>
      <w:r w:rsidR="000A68F3" w:rsidRPr="00434587">
        <w:rPr>
          <w:rFonts w:cs="Times New Roman"/>
          <w:szCs w:val="24"/>
          <w:u w:val="single"/>
        </w:rPr>
        <w:t>The Authority of Everyday Objects</w:t>
      </w:r>
      <w:r w:rsidRPr="00434587">
        <w:rPr>
          <w:rFonts w:cs="Times New Roman"/>
          <w:szCs w:val="24"/>
        </w:rPr>
        <w:t xml:space="preserve">. </w:t>
      </w:r>
      <w:r w:rsidR="000A68F3" w:rsidRPr="00434587">
        <w:rPr>
          <w:rFonts w:cs="Times New Roman"/>
          <w:szCs w:val="24"/>
        </w:rPr>
        <w:t>Berkeley and Los Angeles</w:t>
      </w:r>
      <w:r w:rsidR="00A8552C">
        <w:rPr>
          <w:rFonts w:cs="Times New Roman"/>
          <w:szCs w:val="24"/>
        </w:rPr>
        <w:t>:</w:t>
      </w:r>
      <w:r w:rsidR="000A68F3" w:rsidRPr="00434587">
        <w:rPr>
          <w:rFonts w:cs="Times New Roman"/>
          <w:szCs w:val="24"/>
        </w:rPr>
        <w:t xml:space="preserve"> Unive</w:t>
      </w:r>
      <w:r w:rsidRPr="00434587">
        <w:rPr>
          <w:rFonts w:cs="Times New Roman"/>
          <w:szCs w:val="24"/>
        </w:rPr>
        <w:t>rsity of California Press, 2004</w:t>
      </w:r>
      <w:r w:rsidR="000A68F3" w:rsidRPr="00434587">
        <w:rPr>
          <w:rFonts w:cs="Times New Roman"/>
          <w:szCs w:val="24"/>
        </w:rPr>
        <w:t>.</w:t>
      </w:r>
    </w:p>
    <w:p w:rsidR="00A01D28" w:rsidRPr="00434587" w:rsidRDefault="00A01D2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Blackbourn, David. </w:t>
      </w:r>
      <w:r w:rsidRPr="00A64F6A">
        <w:rPr>
          <w:rFonts w:cs="Times New Roman"/>
          <w:szCs w:val="24"/>
          <w:u w:val="single"/>
        </w:rPr>
        <w:t>The Conquest of Nature: Water, Landscape, and the Making of Modern Germany</w:t>
      </w:r>
      <w:r>
        <w:rPr>
          <w:rFonts w:cs="Times New Roman"/>
          <w:szCs w:val="24"/>
        </w:rPr>
        <w:t>. New York: Norton, 2006.</w:t>
      </w:r>
    </w:p>
    <w:p w:rsidR="000E4132" w:rsidRPr="00434587" w:rsidRDefault="000E4132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“Bless Me Natzi!” </w:t>
      </w:r>
      <w:r w:rsidRPr="00434587">
        <w:rPr>
          <w:rFonts w:cs="Times New Roman"/>
          <w:sz w:val="24"/>
          <w:szCs w:val="24"/>
          <w:u w:val="single"/>
        </w:rPr>
        <w:t>Time</w:t>
      </w:r>
      <w:r w:rsidRPr="00434587">
        <w:rPr>
          <w:rFonts w:cs="Times New Roman"/>
          <w:sz w:val="24"/>
          <w:szCs w:val="24"/>
        </w:rPr>
        <w:t xml:space="preserve"> 23 (January 8, </w:t>
      </w:r>
      <w:r w:rsidRPr="00C6307F">
        <w:rPr>
          <w:rFonts w:cs="Times New Roman"/>
          <w:sz w:val="24"/>
          <w:szCs w:val="24"/>
        </w:rPr>
        <w:t>1934): 21.</w:t>
      </w:r>
    </w:p>
    <w:p w:rsidR="00126306" w:rsidRPr="00434587" w:rsidRDefault="00A84B9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161A3C">
        <w:rPr>
          <w:rFonts w:cs="Times New Roman"/>
          <w:sz w:val="24"/>
          <w:szCs w:val="24"/>
        </w:rPr>
        <w:t>“Blowup At Berchtesgaden.</w:t>
      </w:r>
      <w:r w:rsidR="00126306" w:rsidRPr="00161A3C">
        <w:rPr>
          <w:rFonts w:cs="Times New Roman"/>
          <w:sz w:val="24"/>
          <w:szCs w:val="24"/>
        </w:rPr>
        <w:t xml:space="preserve">” </w:t>
      </w:r>
      <w:r w:rsidR="00126306" w:rsidRPr="00161A3C">
        <w:rPr>
          <w:rFonts w:cs="Times New Roman"/>
          <w:sz w:val="24"/>
          <w:szCs w:val="24"/>
          <w:u w:val="single"/>
        </w:rPr>
        <w:t>Life</w:t>
      </w:r>
      <w:r w:rsidR="00126306" w:rsidRPr="00161A3C">
        <w:rPr>
          <w:rFonts w:cs="Times New Roman"/>
          <w:sz w:val="24"/>
          <w:szCs w:val="24"/>
        </w:rPr>
        <w:t xml:space="preserve"> (June 2, 1952): 41</w:t>
      </w:r>
      <w:r w:rsidR="00161A3C" w:rsidRPr="00161A3C">
        <w:rPr>
          <w:rFonts w:cs="Times New Roman"/>
          <w:sz w:val="24"/>
          <w:szCs w:val="24"/>
        </w:rPr>
        <w:t>-42</w:t>
      </w:r>
      <w:r w:rsidR="00126306" w:rsidRPr="00161A3C">
        <w:rPr>
          <w:rFonts w:cs="Times New Roman"/>
          <w:sz w:val="24"/>
          <w:szCs w:val="24"/>
        </w:rPr>
        <w:t>.</w:t>
      </w:r>
    </w:p>
    <w:p w:rsidR="00B46F15" w:rsidRPr="00434587" w:rsidRDefault="00A84B9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Borrmann, </w:t>
      </w:r>
      <w:r w:rsidR="00B46F15" w:rsidRPr="00434587">
        <w:rPr>
          <w:rFonts w:cs="Times New Roman"/>
          <w:szCs w:val="24"/>
        </w:rPr>
        <w:t>Norbert</w:t>
      </w:r>
      <w:r w:rsidR="009E31C5" w:rsidRPr="00434587">
        <w:rPr>
          <w:rFonts w:cs="Times New Roman"/>
          <w:szCs w:val="24"/>
        </w:rPr>
        <w:t>.</w:t>
      </w:r>
      <w:r w:rsidR="00B46F15" w:rsidRPr="00434587">
        <w:rPr>
          <w:rFonts w:cs="Times New Roman"/>
          <w:szCs w:val="24"/>
        </w:rPr>
        <w:t xml:space="preserve"> </w:t>
      </w:r>
      <w:r w:rsidR="00B46F15" w:rsidRPr="00434587">
        <w:rPr>
          <w:rFonts w:cs="Times New Roman"/>
          <w:szCs w:val="24"/>
          <w:u w:val="single"/>
        </w:rPr>
        <w:t>Paul Schultze-Naumburg, 1869-1949</w:t>
      </w:r>
      <w:r w:rsidR="009E31C5" w:rsidRPr="00434587">
        <w:rPr>
          <w:rFonts w:cs="Times New Roman"/>
          <w:szCs w:val="24"/>
        </w:rPr>
        <w:t>. Essen: Bacht, 1989.</w:t>
      </w:r>
    </w:p>
    <w:p w:rsidR="009E31C5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Boyes, </w:t>
      </w:r>
      <w:r w:rsidR="002C7E41" w:rsidRPr="00434587">
        <w:rPr>
          <w:rFonts w:cs="Times New Roman"/>
          <w:szCs w:val="24"/>
        </w:rPr>
        <w:t>Roger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 “Luxury Spa at Hitler’s Lair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” </w:t>
      </w:r>
      <w:r w:rsidR="002C7E41" w:rsidRPr="00434587">
        <w:rPr>
          <w:rFonts w:cs="Times New Roman"/>
          <w:szCs w:val="24"/>
          <w:u w:val="single"/>
        </w:rPr>
        <w:t>Times</w:t>
      </w:r>
      <w:r w:rsidR="002C7E41" w:rsidRPr="00434587">
        <w:rPr>
          <w:rFonts w:cs="Times New Roman"/>
          <w:szCs w:val="24"/>
        </w:rPr>
        <w:t>, October 25, 2004.</w:t>
      </w:r>
    </w:p>
    <w:p w:rsidR="00B02CE9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Bradsher, </w:t>
      </w:r>
      <w:r w:rsidR="00B02CE9" w:rsidRPr="00434587">
        <w:rPr>
          <w:rFonts w:cs="Times New Roman"/>
          <w:szCs w:val="24"/>
        </w:rPr>
        <w:t>Greg</w:t>
      </w:r>
      <w:r w:rsidRPr="00434587">
        <w:rPr>
          <w:rFonts w:cs="Times New Roman"/>
          <w:szCs w:val="24"/>
        </w:rPr>
        <w:t>.</w:t>
      </w:r>
      <w:r w:rsidR="00B02CE9" w:rsidRPr="00434587">
        <w:rPr>
          <w:rFonts w:cs="Times New Roman"/>
          <w:szCs w:val="24"/>
        </w:rPr>
        <w:t xml:space="preserve"> “</w:t>
      </w:r>
      <w:r w:rsidR="00B02CE9" w:rsidRPr="00434587">
        <w:rPr>
          <w:rFonts w:cs="Times New Roman"/>
          <w:bCs/>
          <w:szCs w:val="24"/>
        </w:rPr>
        <w:t>Nazi Gold: The Merkers Mine Treasure</w:t>
      </w:r>
      <w:r w:rsidRPr="00434587">
        <w:rPr>
          <w:rFonts w:cs="Times New Roman"/>
          <w:bCs/>
          <w:szCs w:val="24"/>
        </w:rPr>
        <w:t>.</w:t>
      </w:r>
      <w:r w:rsidR="00B02CE9" w:rsidRPr="00434587">
        <w:rPr>
          <w:rFonts w:cs="Times New Roman"/>
          <w:bCs/>
          <w:szCs w:val="24"/>
        </w:rPr>
        <w:t>”</w:t>
      </w:r>
      <w:r w:rsidR="00B02CE9" w:rsidRPr="00434587">
        <w:rPr>
          <w:rStyle w:val="Emphasis"/>
          <w:rFonts w:cs="Times New Roman"/>
          <w:b w:val="0"/>
          <w:szCs w:val="24"/>
        </w:rPr>
        <w:t xml:space="preserve"> </w:t>
      </w:r>
      <w:r w:rsidR="00B02CE9" w:rsidRPr="00434587">
        <w:rPr>
          <w:rStyle w:val="Emphasis"/>
          <w:rFonts w:cs="Times New Roman"/>
          <w:b w:val="0"/>
          <w:szCs w:val="24"/>
          <w:u w:val="single"/>
        </w:rPr>
        <w:t>Prologue: Quarterly of the National Archives and Records Administration</w:t>
      </w:r>
      <w:r w:rsidR="00B02CE9" w:rsidRPr="00434587">
        <w:rPr>
          <w:rStyle w:val="Emphasis"/>
          <w:rFonts w:cs="Times New Roman"/>
          <w:b w:val="0"/>
          <w:szCs w:val="24"/>
        </w:rPr>
        <w:t xml:space="preserve"> </w:t>
      </w:r>
      <w:r w:rsidR="00B02CE9" w:rsidRPr="00434587">
        <w:rPr>
          <w:rFonts w:cs="Times New Roman"/>
          <w:szCs w:val="24"/>
        </w:rPr>
        <w:t xml:space="preserve">31, no. 1 (1999): </w:t>
      </w:r>
      <w:r w:rsidR="006F4016">
        <w:rPr>
          <w:rFonts w:cs="Times New Roman"/>
          <w:szCs w:val="24"/>
        </w:rPr>
        <w:t>6-21</w:t>
      </w:r>
      <w:r w:rsidRPr="00434587">
        <w:rPr>
          <w:rFonts w:cs="Times New Roman"/>
          <w:szCs w:val="24"/>
        </w:rPr>
        <w:t>.</w:t>
      </w:r>
    </w:p>
    <w:p w:rsidR="00B46F15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Brandt, </w:t>
      </w:r>
      <w:r w:rsidR="00B46F15" w:rsidRPr="00434587">
        <w:rPr>
          <w:rFonts w:cs="Times New Roman"/>
          <w:szCs w:val="24"/>
        </w:rPr>
        <w:t>Karl</w:t>
      </w:r>
      <w:r w:rsidRPr="00434587">
        <w:rPr>
          <w:rFonts w:cs="Times New Roman"/>
          <w:szCs w:val="24"/>
        </w:rPr>
        <w:t>.</w:t>
      </w:r>
      <w:r w:rsidR="00B46F15" w:rsidRPr="00434587">
        <w:rPr>
          <w:rFonts w:cs="Times New Roman"/>
          <w:szCs w:val="24"/>
        </w:rPr>
        <w:t xml:space="preserve"> “Hitler’s Legion of Ladies Ranged from Scullery Help to Chatelaines</w:t>
      </w:r>
      <w:r w:rsidRPr="00434587">
        <w:rPr>
          <w:rFonts w:cs="Times New Roman"/>
          <w:szCs w:val="24"/>
        </w:rPr>
        <w:t>.</w:t>
      </w:r>
      <w:r w:rsidR="00B46F15" w:rsidRPr="00434587">
        <w:rPr>
          <w:rFonts w:cs="Times New Roman"/>
          <w:szCs w:val="24"/>
        </w:rPr>
        <w:t xml:space="preserve">” </w:t>
      </w:r>
      <w:r w:rsidR="00B46F15" w:rsidRPr="00434587">
        <w:rPr>
          <w:rFonts w:cs="Times New Roman"/>
          <w:szCs w:val="24"/>
          <w:u w:val="single"/>
        </w:rPr>
        <w:t>Washington Post,</w:t>
      </w:r>
      <w:r w:rsidR="00B46F15" w:rsidRPr="00434587">
        <w:rPr>
          <w:rFonts w:cs="Times New Roman"/>
          <w:szCs w:val="24"/>
        </w:rPr>
        <w:t xml:space="preserve"> January 19, 1947.</w:t>
      </w:r>
    </w:p>
    <w:p w:rsidR="000E4132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Brannigan, </w:t>
      </w:r>
      <w:r w:rsidR="000E4132" w:rsidRPr="00434587">
        <w:rPr>
          <w:rFonts w:cs="Times New Roman"/>
          <w:szCs w:val="24"/>
        </w:rPr>
        <w:t>John</w:t>
      </w:r>
      <w:r w:rsidRPr="00434587">
        <w:rPr>
          <w:rFonts w:cs="Times New Roman"/>
          <w:szCs w:val="24"/>
        </w:rPr>
        <w:t>.</w:t>
      </w:r>
      <w:r w:rsidR="000E4132" w:rsidRPr="00434587">
        <w:rPr>
          <w:rFonts w:cs="Times New Roman"/>
          <w:szCs w:val="24"/>
        </w:rPr>
        <w:t xml:space="preserve"> </w:t>
      </w:r>
      <w:r w:rsidR="000E4132" w:rsidRPr="00434587">
        <w:rPr>
          <w:rFonts w:cs="Times New Roman"/>
          <w:szCs w:val="24"/>
          <w:u w:val="single"/>
        </w:rPr>
        <w:t>Race in Modern Irish Literature and Culture</w:t>
      </w:r>
      <w:r w:rsidRPr="00434587">
        <w:rPr>
          <w:rFonts w:cs="Times New Roman"/>
          <w:szCs w:val="24"/>
        </w:rPr>
        <w:t xml:space="preserve">. </w:t>
      </w:r>
      <w:r w:rsidR="000E4132" w:rsidRPr="00434587">
        <w:rPr>
          <w:rFonts w:cs="Times New Roman"/>
          <w:szCs w:val="24"/>
        </w:rPr>
        <w:t>Edinburgh: E</w:t>
      </w:r>
      <w:r w:rsidRPr="00434587">
        <w:rPr>
          <w:rFonts w:cs="Times New Roman"/>
          <w:szCs w:val="24"/>
        </w:rPr>
        <w:t>dinburgh University Press, 2009.</w:t>
      </w:r>
    </w:p>
    <w:p w:rsidR="00CF1980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Brantl, </w:t>
      </w:r>
      <w:r w:rsidR="00CF1980" w:rsidRPr="00434587">
        <w:rPr>
          <w:rFonts w:cs="Times New Roman"/>
          <w:szCs w:val="24"/>
        </w:rPr>
        <w:t>Sabine</w:t>
      </w:r>
      <w:r w:rsidRPr="00434587">
        <w:rPr>
          <w:rFonts w:cs="Times New Roman"/>
          <w:szCs w:val="24"/>
        </w:rPr>
        <w:t>.</w:t>
      </w:r>
      <w:r w:rsidR="00CF1980" w:rsidRPr="00434587">
        <w:rPr>
          <w:rFonts w:cs="Times New Roman"/>
          <w:szCs w:val="24"/>
        </w:rPr>
        <w:t xml:space="preserve"> </w:t>
      </w:r>
      <w:r w:rsidR="00CF1980" w:rsidRPr="00434587">
        <w:rPr>
          <w:rFonts w:cs="Times New Roman"/>
          <w:szCs w:val="24"/>
          <w:u w:val="single"/>
        </w:rPr>
        <w:t>Haus der Kunst, München</w:t>
      </w:r>
      <w:r w:rsidR="00A8552C">
        <w:rPr>
          <w:rFonts w:cs="Times New Roman"/>
          <w:szCs w:val="24"/>
          <w:u w:val="single"/>
        </w:rPr>
        <w:t>:</w:t>
      </w:r>
      <w:r w:rsidR="00A8552C" w:rsidRPr="00A8552C">
        <w:rPr>
          <w:rFonts w:cs="Times New Roman"/>
          <w:szCs w:val="24"/>
          <w:u w:val="single"/>
        </w:rPr>
        <w:t xml:space="preserve"> </w:t>
      </w:r>
      <w:r w:rsidR="00A8552C">
        <w:rPr>
          <w:rFonts w:cs="Times New Roman"/>
          <w:szCs w:val="24"/>
          <w:u w:val="single"/>
        </w:rPr>
        <w:t>Ein Ort und seine Geschichte im Nationalsozialismus</w:t>
      </w:r>
      <w:r w:rsidRPr="00434587">
        <w:rPr>
          <w:rFonts w:cs="Times New Roman"/>
          <w:szCs w:val="24"/>
        </w:rPr>
        <w:t>. Munich: Allitera, 2007.</w:t>
      </w:r>
    </w:p>
    <w:p w:rsidR="000A68F3" w:rsidRPr="00434587" w:rsidRDefault="000A68F3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>Braveheart</w:t>
      </w:r>
      <w:r w:rsidR="009E31C5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 “</w:t>
      </w:r>
      <w:r w:rsidRPr="00434587">
        <w:rPr>
          <w:rStyle w:val="Strong"/>
          <w:rFonts w:cs="Times New Roman"/>
          <w:b w:val="0"/>
          <w:sz w:val="24"/>
          <w:szCs w:val="24"/>
        </w:rPr>
        <w:t>Remember Gerdy Troost, R.I.P.</w:t>
      </w:r>
      <w:r w:rsidRPr="00434587">
        <w:rPr>
          <w:rFonts w:cs="Times New Roman"/>
          <w:sz w:val="24"/>
          <w:szCs w:val="24"/>
        </w:rPr>
        <w:t>” http://www.stormfront.org/forum/t57468.</w:t>
      </w:r>
    </w:p>
    <w:p w:rsidR="001F7E30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Bronner, </w:t>
      </w:r>
      <w:r w:rsidR="001F7E30" w:rsidRPr="00434587">
        <w:rPr>
          <w:rFonts w:cs="Times New Roman"/>
          <w:szCs w:val="24"/>
        </w:rPr>
        <w:t>Milton</w:t>
      </w:r>
      <w:r w:rsidR="00651A27">
        <w:rPr>
          <w:rFonts w:cs="Times New Roman"/>
          <w:szCs w:val="24"/>
        </w:rPr>
        <w:t>.</w:t>
      </w:r>
      <w:r w:rsidR="001F7E30" w:rsidRPr="00434587">
        <w:rPr>
          <w:rFonts w:cs="Times New Roman"/>
          <w:szCs w:val="24"/>
        </w:rPr>
        <w:t xml:space="preserve"> “Beautiful Wife of Propaganda Minister is Germany’s Woman of Power</w:t>
      </w:r>
      <w:r w:rsidRPr="00434587">
        <w:rPr>
          <w:rFonts w:cs="Times New Roman"/>
          <w:szCs w:val="24"/>
        </w:rPr>
        <w:t>.</w:t>
      </w:r>
      <w:r w:rsidR="001F7E30" w:rsidRPr="00434587">
        <w:rPr>
          <w:rFonts w:cs="Times New Roman"/>
          <w:szCs w:val="24"/>
        </w:rPr>
        <w:t xml:space="preserve">” </w:t>
      </w:r>
      <w:r w:rsidR="001F7E30" w:rsidRPr="00434587">
        <w:rPr>
          <w:rFonts w:cs="Times New Roman"/>
          <w:szCs w:val="24"/>
          <w:u w:val="single"/>
        </w:rPr>
        <w:t>The Lowell Sun</w:t>
      </w:r>
      <w:r w:rsidR="001F7E30" w:rsidRPr="00434587">
        <w:rPr>
          <w:rFonts w:cs="Times New Roman"/>
          <w:szCs w:val="24"/>
        </w:rPr>
        <w:t xml:space="preserve"> (MA), June 11, 1934</w:t>
      </w:r>
      <w:r w:rsidRPr="00434587">
        <w:rPr>
          <w:rFonts w:cs="Times New Roman"/>
          <w:szCs w:val="24"/>
        </w:rPr>
        <w:t>.</w:t>
      </w:r>
    </w:p>
    <w:p w:rsidR="001B1E60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Brown, </w:t>
      </w:r>
      <w:r w:rsidR="001B1E60" w:rsidRPr="00434587">
        <w:rPr>
          <w:rFonts w:cs="Times New Roman"/>
          <w:szCs w:val="24"/>
        </w:rPr>
        <w:t>Walter</w:t>
      </w:r>
      <w:r w:rsidRPr="00434587">
        <w:rPr>
          <w:rFonts w:cs="Times New Roman"/>
          <w:szCs w:val="24"/>
        </w:rPr>
        <w:t>.</w:t>
      </w:r>
      <w:r w:rsidR="001B1E60" w:rsidRPr="00434587">
        <w:rPr>
          <w:rFonts w:cs="Times New Roman"/>
          <w:szCs w:val="24"/>
        </w:rPr>
        <w:t xml:space="preserve"> “Hitler’s Real ‘Kampf</w:t>
      </w:r>
      <w:r w:rsidRPr="00434587">
        <w:rPr>
          <w:rFonts w:cs="Times New Roman"/>
          <w:szCs w:val="24"/>
        </w:rPr>
        <w:t>.</w:t>
      </w:r>
      <w:r w:rsidR="001B1E60" w:rsidRPr="00434587">
        <w:rPr>
          <w:rFonts w:cs="Times New Roman"/>
          <w:szCs w:val="24"/>
        </w:rPr>
        <w:t xml:space="preserve">’” </w:t>
      </w:r>
      <w:r w:rsidR="001B1E60" w:rsidRPr="00434587">
        <w:rPr>
          <w:rFonts w:cs="Times New Roman"/>
          <w:szCs w:val="24"/>
          <w:u w:val="single"/>
        </w:rPr>
        <w:t>New York Times Magazine</w:t>
      </w:r>
      <w:r w:rsidR="001B1E60" w:rsidRPr="00434587">
        <w:rPr>
          <w:rFonts w:cs="Times New Roman"/>
          <w:szCs w:val="24"/>
        </w:rPr>
        <w:t xml:space="preserve"> </w:t>
      </w:r>
      <w:r w:rsidR="00651A27">
        <w:rPr>
          <w:rFonts w:cs="Times New Roman"/>
          <w:szCs w:val="24"/>
        </w:rPr>
        <w:t>(</w:t>
      </w:r>
      <w:r w:rsidR="001B1E60" w:rsidRPr="00434587">
        <w:rPr>
          <w:rFonts w:cs="Times New Roman"/>
          <w:szCs w:val="24"/>
        </w:rPr>
        <w:t xml:space="preserve">June </w:t>
      </w:r>
      <w:r w:rsidR="001B1E60" w:rsidRPr="000A2321">
        <w:rPr>
          <w:rFonts w:cs="Times New Roman"/>
          <w:szCs w:val="24"/>
        </w:rPr>
        <w:t>14, 1942</w:t>
      </w:r>
      <w:r w:rsidR="00651A27">
        <w:rPr>
          <w:rFonts w:cs="Times New Roman"/>
          <w:szCs w:val="24"/>
        </w:rPr>
        <w:t>)</w:t>
      </w:r>
      <w:r w:rsidRPr="000A2321">
        <w:rPr>
          <w:rFonts w:cs="Times New Roman"/>
          <w:szCs w:val="24"/>
        </w:rPr>
        <w:t>:</w:t>
      </w:r>
      <w:r w:rsidR="001B1E60" w:rsidRPr="000A2321">
        <w:rPr>
          <w:rFonts w:cs="Times New Roman"/>
          <w:szCs w:val="24"/>
        </w:rPr>
        <w:t xml:space="preserve"> 5, 33.</w:t>
      </w:r>
    </w:p>
    <w:p w:rsidR="005D73E8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Brügge, </w:t>
      </w:r>
      <w:r w:rsidR="005D73E8" w:rsidRPr="00434587">
        <w:rPr>
          <w:rFonts w:cs="Times New Roman"/>
          <w:szCs w:val="24"/>
        </w:rPr>
        <w:t>Peter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 “In Hitlers Bunker stand ein Altar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” </w:t>
      </w:r>
      <w:r w:rsidR="005D73E8" w:rsidRPr="00434587">
        <w:rPr>
          <w:rFonts w:cs="Times New Roman"/>
          <w:szCs w:val="24"/>
          <w:u w:val="single"/>
        </w:rPr>
        <w:t>Der Spiegel</w:t>
      </w:r>
      <w:r w:rsidR="005D73E8" w:rsidRPr="00434587">
        <w:rPr>
          <w:rFonts w:cs="Times New Roman"/>
          <w:szCs w:val="24"/>
        </w:rPr>
        <w:t>, no. 26 (1962</w:t>
      </w:r>
      <w:r w:rsidR="005D73E8" w:rsidRPr="005F15F6">
        <w:rPr>
          <w:rFonts w:cs="Times New Roman"/>
          <w:szCs w:val="24"/>
        </w:rPr>
        <w:t>): 42-4</w:t>
      </w:r>
      <w:r w:rsidR="005F15F6" w:rsidRPr="005F15F6">
        <w:rPr>
          <w:rFonts w:cs="Times New Roman"/>
          <w:szCs w:val="24"/>
        </w:rPr>
        <w:t>5</w:t>
      </w:r>
      <w:r w:rsidR="005D73E8" w:rsidRPr="005F15F6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 </w:t>
      </w:r>
    </w:p>
    <w:p w:rsidR="00394267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Bruppacher, </w:t>
      </w:r>
      <w:r w:rsidR="00394267" w:rsidRPr="00434587">
        <w:rPr>
          <w:rFonts w:cs="Times New Roman"/>
          <w:szCs w:val="24"/>
        </w:rPr>
        <w:t>Paul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Adolf Hitler und die Geschichte der NSDAP, 1889-1937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V</w:t>
      </w:r>
      <w:r w:rsidR="00394267" w:rsidRPr="00434587">
        <w:rPr>
          <w:rFonts w:cs="Times New Roman"/>
          <w:szCs w:val="24"/>
        </w:rPr>
        <w:t>ol. 1</w:t>
      </w:r>
      <w:r w:rsidRPr="00434587">
        <w:rPr>
          <w:rFonts w:cs="Times New Roman"/>
          <w:szCs w:val="24"/>
        </w:rPr>
        <w:t>,</w:t>
      </w:r>
      <w:r w:rsidR="00394267" w:rsidRPr="00434587">
        <w:rPr>
          <w:rFonts w:cs="Times New Roman"/>
          <w:szCs w:val="24"/>
        </w:rPr>
        <w:t xml:space="preserve"> 2</w:t>
      </w:r>
      <w:r w:rsidR="00394267" w:rsidRPr="00434587">
        <w:rPr>
          <w:rFonts w:cs="Times New Roman"/>
          <w:szCs w:val="24"/>
          <w:vertAlign w:val="superscript"/>
        </w:rPr>
        <w:t>nd</w:t>
      </w:r>
      <w:r w:rsidRPr="00434587">
        <w:rPr>
          <w:rFonts w:cs="Times New Roman"/>
          <w:szCs w:val="24"/>
        </w:rPr>
        <w:t xml:space="preserve"> ed. </w:t>
      </w:r>
      <w:r w:rsidR="00394267" w:rsidRPr="00434587">
        <w:rPr>
          <w:rFonts w:cs="Times New Roman"/>
          <w:color w:val="000000"/>
          <w:szCs w:val="24"/>
          <w:shd w:val="clear" w:color="auto" w:fill="FFFFFF"/>
        </w:rPr>
        <w:t>Norderstedt: Books on Demand, 2009</w:t>
      </w:r>
      <w:r w:rsidRPr="00434587">
        <w:rPr>
          <w:rFonts w:cs="Times New Roman"/>
          <w:szCs w:val="24"/>
        </w:rPr>
        <w:t>.</w:t>
      </w:r>
    </w:p>
    <w:p w:rsidR="00394267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Adolf Hitler und die Geschichte der NSDAP, 1938-1945</w:t>
      </w:r>
      <w:r w:rsidRPr="00434587">
        <w:rPr>
          <w:rFonts w:cs="Times New Roman"/>
          <w:szCs w:val="24"/>
        </w:rPr>
        <w:t xml:space="preserve">. Vol. 2. </w:t>
      </w:r>
      <w:r w:rsidR="00394267" w:rsidRPr="00434587">
        <w:rPr>
          <w:rFonts w:cs="Times New Roman"/>
          <w:color w:val="000000"/>
          <w:szCs w:val="24"/>
          <w:shd w:val="clear" w:color="auto" w:fill="FFFFFF"/>
        </w:rPr>
        <w:t>Norderstedt: Books on Demand, 2008</w:t>
      </w:r>
      <w:r w:rsidRPr="00434587">
        <w:rPr>
          <w:rFonts w:cs="Times New Roman"/>
          <w:szCs w:val="24"/>
        </w:rPr>
        <w:t>.</w:t>
      </w:r>
    </w:p>
    <w:p w:rsidR="00DC1BBB" w:rsidRPr="00434587" w:rsidRDefault="009E31C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Buckley, </w:t>
      </w:r>
      <w:r w:rsidR="00DC1BBB" w:rsidRPr="00434587">
        <w:rPr>
          <w:rFonts w:cs="Times New Roman"/>
          <w:szCs w:val="24"/>
        </w:rPr>
        <w:t>Cheryl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</w:t>
      </w:r>
      <w:r w:rsidR="00DC1BBB" w:rsidRPr="00434587">
        <w:rPr>
          <w:rFonts w:cs="Times New Roman"/>
          <w:szCs w:val="24"/>
          <w:u w:val="single"/>
        </w:rPr>
        <w:t>Designing Modern Britain</w:t>
      </w:r>
      <w:r w:rsidRPr="00434587">
        <w:rPr>
          <w:rFonts w:cs="Times New Roman"/>
          <w:szCs w:val="24"/>
        </w:rPr>
        <w:t>. London: Reaktion, 2007.</w:t>
      </w:r>
    </w:p>
    <w:p w:rsidR="0004639E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Bullock, </w:t>
      </w:r>
      <w:r w:rsidR="0004639E" w:rsidRPr="00434587">
        <w:rPr>
          <w:rFonts w:cs="Times New Roman"/>
          <w:szCs w:val="24"/>
        </w:rPr>
        <w:t>Alan</w:t>
      </w:r>
      <w:r w:rsidRPr="00434587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="0004639E" w:rsidRPr="00434587">
        <w:rPr>
          <w:rFonts w:cs="Times New Roman"/>
          <w:szCs w:val="24"/>
          <w:u w:val="single"/>
        </w:rPr>
        <w:t>Hitler: A Study in Tyranny</w:t>
      </w:r>
      <w:r w:rsidRPr="00434587">
        <w:rPr>
          <w:rFonts w:cs="Times New Roman"/>
          <w:szCs w:val="24"/>
        </w:rPr>
        <w:t>. London: Odhams, 1952.</w:t>
      </w:r>
    </w:p>
    <w:p w:rsidR="002259B1" w:rsidRPr="00434587" w:rsidRDefault="002259B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“Bunker Shut to Bar Profiting.”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28, 1966.</w:t>
      </w:r>
    </w:p>
    <w:p w:rsidR="00D602F6" w:rsidRDefault="00D2056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CE52E2">
        <w:rPr>
          <w:rFonts w:cs="Times New Roman"/>
          <w:sz w:val="24"/>
          <w:szCs w:val="24"/>
        </w:rPr>
        <w:t xml:space="preserve">Burke, </w:t>
      </w:r>
      <w:r w:rsidR="00D602F6" w:rsidRPr="00CE52E2">
        <w:rPr>
          <w:rFonts w:cs="Times New Roman"/>
          <w:sz w:val="24"/>
          <w:szCs w:val="24"/>
        </w:rPr>
        <w:t>Carolyn</w:t>
      </w:r>
      <w:r w:rsidRPr="00CE52E2">
        <w:rPr>
          <w:rFonts w:cs="Times New Roman"/>
          <w:sz w:val="24"/>
          <w:szCs w:val="24"/>
        </w:rPr>
        <w:t>.</w:t>
      </w:r>
      <w:r w:rsidR="00D602F6" w:rsidRPr="00CE52E2">
        <w:rPr>
          <w:rFonts w:cs="Times New Roman"/>
          <w:sz w:val="24"/>
          <w:szCs w:val="24"/>
        </w:rPr>
        <w:t xml:space="preserve"> “Lee Miller in Hitler’s Bathtub</w:t>
      </w:r>
      <w:r w:rsidRPr="00CE52E2">
        <w:rPr>
          <w:rFonts w:cs="Times New Roman"/>
          <w:sz w:val="24"/>
          <w:szCs w:val="24"/>
        </w:rPr>
        <w:t>.</w:t>
      </w:r>
      <w:r w:rsidR="00D602F6" w:rsidRPr="00CE52E2">
        <w:rPr>
          <w:rFonts w:cs="Times New Roman"/>
          <w:sz w:val="24"/>
          <w:szCs w:val="24"/>
        </w:rPr>
        <w:t xml:space="preserve">” </w:t>
      </w:r>
      <w:r w:rsidR="00D602F6" w:rsidRPr="00CE52E2">
        <w:rPr>
          <w:rFonts w:cs="Times New Roman"/>
          <w:sz w:val="24"/>
          <w:szCs w:val="24"/>
          <w:u w:val="single"/>
        </w:rPr>
        <w:t>Heat</w:t>
      </w:r>
      <w:r w:rsidR="00D602F6" w:rsidRPr="00CE52E2">
        <w:rPr>
          <w:rFonts w:cs="Times New Roman"/>
          <w:sz w:val="24"/>
          <w:szCs w:val="24"/>
        </w:rPr>
        <w:t xml:space="preserve"> 12 (1999): 148-157.</w:t>
      </w:r>
    </w:p>
    <w:p w:rsidR="00954A72" w:rsidRDefault="00954A72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Burleigh, Michael. </w:t>
      </w:r>
      <w:r w:rsidRPr="00954A72">
        <w:rPr>
          <w:rFonts w:cs="Times New Roman"/>
          <w:sz w:val="24"/>
          <w:szCs w:val="24"/>
          <w:u w:val="single"/>
        </w:rPr>
        <w:t>The Third Reich: A New History</w:t>
      </w:r>
      <w:r>
        <w:rPr>
          <w:rFonts w:cs="Times New Roman"/>
          <w:sz w:val="24"/>
          <w:szCs w:val="24"/>
        </w:rPr>
        <w:t xml:space="preserve"> (New York: Hill &amp; Wang, 2000).</w:t>
      </w:r>
    </w:p>
    <w:p w:rsidR="007D1EBD" w:rsidRPr="00434587" w:rsidRDefault="007D1EB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>
        <w:rPr>
          <w:rFonts w:cs="Times New Roman"/>
          <w:sz w:val="24"/>
          <w:szCs w:val="24"/>
        </w:rPr>
        <w:t xml:space="preserve"> and Wolfgang Wipperman. </w:t>
      </w:r>
      <w:r w:rsidRPr="00587472">
        <w:rPr>
          <w:rFonts w:cs="Times New Roman"/>
          <w:sz w:val="24"/>
          <w:szCs w:val="24"/>
          <w:u w:val="single"/>
        </w:rPr>
        <w:t>The Racial State: Germany, 1933-1945</w:t>
      </w:r>
      <w:r>
        <w:rPr>
          <w:rFonts w:cs="Times New Roman"/>
          <w:sz w:val="24"/>
          <w:szCs w:val="24"/>
        </w:rPr>
        <w:t>. Cambridge: Cambridge University Press, 1991.</w:t>
      </w:r>
    </w:p>
    <w:p w:rsidR="00D2056C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Buruma, </w:t>
      </w:r>
      <w:r w:rsidR="002C7E41" w:rsidRPr="00434587">
        <w:rPr>
          <w:rFonts w:cs="Times New Roman"/>
          <w:szCs w:val="24"/>
        </w:rPr>
        <w:t>Ian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 “Tainted Ground: In a Landscape Scarred by History, is Fresh Paint an Appropriate Memorial?” </w:t>
      </w:r>
      <w:r w:rsidR="002C7E41" w:rsidRPr="00434587">
        <w:rPr>
          <w:rFonts w:cs="Times New Roman"/>
          <w:szCs w:val="24"/>
          <w:u w:val="single"/>
        </w:rPr>
        <w:t>Guardian</w:t>
      </w:r>
      <w:r w:rsidR="002C7E41" w:rsidRPr="00434587">
        <w:rPr>
          <w:rFonts w:cs="Times New Roman"/>
          <w:szCs w:val="24"/>
        </w:rPr>
        <w:t>, October 15, 2005</w:t>
      </w:r>
      <w:r w:rsidRPr="00434587">
        <w:rPr>
          <w:rFonts w:cs="Times New Roman"/>
          <w:szCs w:val="24"/>
        </w:rPr>
        <w:t>.</w:t>
      </w:r>
    </w:p>
    <w:p w:rsidR="00A24DC9" w:rsidRPr="00DF7F11" w:rsidRDefault="00A24DC9" w:rsidP="00A24DC9">
      <w:pPr>
        <w:pStyle w:val="EndnoteText"/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“By Way of Introduction,” </w:t>
      </w:r>
      <w:r w:rsidRPr="00A50D41">
        <w:rPr>
          <w:rFonts w:cs="Times New Roman"/>
          <w:sz w:val="24"/>
          <w:szCs w:val="24"/>
          <w:u w:val="single"/>
        </w:rPr>
        <w:t>North American Review</w:t>
      </w:r>
      <w:r>
        <w:rPr>
          <w:rFonts w:cs="Times New Roman"/>
          <w:sz w:val="24"/>
          <w:szCs w:val="24"/>
        </w:rPr>
        <w:t xml:space="preserve"> 225, no. 5 (1928): n.p.</w:t>
      </w:r>
    </w:p>
    <w:p w:rsidR="00DC1BBB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Campbell, </w:t>
      </w:r>
      <w:r w:rsidR="00D2056C" w:rsidRPr="00434587">
        <w:rPr>
          <w:rFonts w:cs="Times New Roman"/>
          <w:szCs w:val="24"/>
        </w:rPr>
        <w:t xml:space="preserve">Joan. </w:t>
      </w:r>
      <w:r w:rsidRPr="00434587">
        <w:rPr>
          <w:rFonts w:cs="Times New Roman"/>
          <w:szCs w:val="24"/>
          <w:u w:val="single"/>
        </w:rPr>
        <w:t>The German Werkbund: The Politics of Reform in the Applied Arts</w:t>
      </w:r>
      <w:r w:rsidR="00D2056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Princeton: Pr</w:t>
      </w:r>
      <w:r w:rsidR="00D2056C" w:rsidRPr="00434587">
        <w:rPr>
          <w:rFonts w:cs="Times New Roman"/>
          <w:szCs w:val="24"/>
        </w:rPr>
        <w:t>inceton University Press, 1978.</w:t>
      </w:r>
    </w:p>
    <w:p w:rsidR="006D639B" w:rsidRPr="00434587" w:rsidRDefault="006D639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DF7F11">
        <w:rPr>
          <w:rFonts w:cs="Times New Roman"/>
          <w:szCs w:val="24"/>
          <w:u w:val="single"/>
        </w:rPr>
        <w:t>Can America Last?,</w:t>
      </w:r>
      <w:r w:rsidRPr="00DF7F11">
        <w:rPr>
          <w:rFonts w:cs="Times New Roman"/>
          <w:szCs w:val="24"/>
        </w:rPr>
        <w:t xml:space="preserve"> </w:t>
      </w:r>
      <w:r w:rsidRPr="00DF7F11">
        <w:rPr>
          <w:rFonts w:cs="Times New Roman"/>
          <w:bCs/>
          <w:iCs/>
          <w:color w:val="000000"/>
          <w:szCs w:val="24"/>
          <w:u w:val="single"/>
        </w:rPr>
        <w:t>Times Literary Supplement</w:t>
      </w:r>
      <w:r w:rsidRPr="00DF7F11">
        <w:rPr>
          <w:rFonts w:cs="Times New Roman"/>
          <w:bCs/>
          <w:iCs/>
          <w:color w:val="000000"/>
          <w:szCs w:val="24"/>
        </w:rPr>
        <w:t>, no. 1679</w:t>
      </w:r>
      <w:r w:rsidRPr="00DF7F11">
        <w:rPr>
          <w:rFonts w:cs="Times New Roman"/>
          <w:szCs w:val="24"/>
        </w:rPr>
        <w:t> (Ap</w:t>
      </w:r>
      <w:r w:rsidRPr="00DF7F11">
        <w:rPr>
          <w:rFonts w:cs="Times New Roman"/>
          <w:color w:val="000000"/>
          <w:szCs w:val="24"/>
          <w:shd w:val="clear" w:color="auto" w:fill="FFFFFF"/>
        </w:rPr>
        <w:t xml:space="preserve">ril 5, </w:t>
      </w:r>
      <w:r w:rsidRPr="00DF7F11">
        <w:rPr>
          <w:rFonts w:cs="Times New Roman"/>
          <w:szCs w:val="24"/>
        </w:rPr>
        <w:t>1934): 245.</w:t>
      </w:r>
    </w:p>
    <w:p w:rsidR="000F2621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Capelle, </w:t>
      </w:r>
      <w:r w:rsidR="000F2621" w:rsidRPr="00434587">
        <w:rPr>
          <w:rFonts w:cs="Times New Roman"/>
          <w:szCs w:val="24"/>
        </w:rPr>
        <w:t>H. van and A. P. Bovenkamp</w:t>
      </w:r>
      <w:r w:rsidRPr="00434587">
        <w:rPr>
          <w:rFonts w:cs="Times New Roman"/>
          <w:szCs w:val="24"/>
        </w:rPr>
        <w:t>.</w:t>
      </w:r>
      <w:r w:rsidR="000F2621" w:rsidRPr="00434587">
        <w:rPr>
          <w:rFonts w:cs="Times New Roman"/>
          <w:szCs w:val="24"/>
        </w:rPr>
        <w:t xml:space="preserve"> </w:t>
      </w:r>
      <w:r w:rsidR="000F2621" w:rsidRPr="00434587">
        <w:rPr>
          <w:rFonts w:cs="Times New Roman"/>
          <w:szCs w:val="24"/>
          <w:u w:val="single"/>
        </w:rPr>
        <w:t xml:space="preserve">Der Berghof: </w:t>
      </w:r>
      <w:r w:rsidR="000F2621" w:rsidRPr="00434587">
        <w:rPr>
          <w:rFonts w:cs="Times New Roman"/>
          <w:szCs w:val="24"/>
          <w:u w:val="single"/>
          <w:lang w:val="en"/>
        </w:rPr>
        <w:t>Adlerhorst: Hitlers verborgenes Machtzentrum</w:t>
      </w:r>
      <w:r w:rsidRPr="00434587">
        <w:rPr>
          <w:rFonts w:cs="Times New Roman"/>
          <w:szCs w:val="24"/>
        </w:rPr>
        <w:t>.</w:t>
      </w:r>
      <w:r w:rsidR="000F2621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T</w:t>
      </w:r>
      <w:r w:rsidR="000F2621" w:rsidRPr="00434587">
        <w:rPr>
          <w:rFonts w:cs="Times New Roman"/>
          <w:szCs w:val="24"/>
        </w:rPr>
        <w:t>rans. Geertrui Visser and Ludger Gausepohl</w:t>
      </w:r>
      <w:r w:rsidRPr="00434587">
        <w:rPr>
          <w:rFonts w:cs="Times New Roman"/>
          <w:szCs w:val="24"/>
        </w:rPr>
        <w:t xml:space="preserve">. </w:t>
      </w:r>
      <w:r w:rsidR="000F2621" w:rsidRPr="00434587">
        <w:rPr>
          <w:rFonts w:cs="Times New Roman"/>
          <w:szCs w:val="24"/>
        </w:rPr>
        <w:t>Vienna: tosa, 2007</w:t>
      </w:r>
      <w:r w:rsidRPr="00434587">
        <w:rPr>
          <w:rFonts w:cs="Times New Roman"/>
          <w:szCs w:val="24"/>
        </w:rPr>
        <w:t>.</w:t>
      </w:r>
    </w:p>
    <w:p w:rsidR="00C74689" w:rsidRPr="00434587" w:rsidRDefault="00C7468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“Capture of Kerch Claimed in Berlin.” </w:t>
      </w:r>
      <w:r w:rsidRPr="004F4DC7">
        <w:rPr>
          <w:rFonts w:cs="Times New Roman"/>
          <w:szCs w:val="24"/>
          <w:u w:val="single"/>
        </w:rPr>
        <w:t>New York Times</w:t>
      </w:r>
      <w:r>
        <w:rPr>
          <w:rFonts w:cs="Times New Roman"/>
          <w:szCs w:val="24"/>
        </w:rPr>
        <w:t>. May 17, 1942.</w:t>
      </w:r>
    </w:p>
    <w:p w:rsidR="00A43F6B" w:rsidRDefault="00A43F6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“Cardinal Mun</w:t>
      </w:r>
      <w:r w:rsidR="00D2056C" w:rsidRPr="00434587">
        <w:rPr>
          <w:rFonts w:cs="Times New Roman"/>
          <w:szCs w:val="24"/>
        </w:rPr>
        <w:t>delein Scores Nazis, Refers to ‘</w:t>
      </w:r>
      <w:r w:rsidRPr="00434587">
        <w:rPr>
          <w:rFonts w:cs="Times New Roman"/>
          <w:szCs w:val="24"/>
        </w:rPr>
        <w:t>Austrian Paperhanger</w:t>
      </w:r>
      <w:r w:rsidR="00D2056C" w:rsidRPr="00434587">
        <w:rPr>
          <w:rFonts w:cs="Times New Roman"/>
          <w:szCs w:val="24"/>
        </w:rPr>
        <w:t>.’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Daily Boston Globe</w:t>
      </w:r>
      <w:r w:rsidRPr="00434587">
        <w:rPr>
          <w:rFonts w:cs="Times New Roman"/>
          <w:szCs w:val="24"/>
        </w:rPr>
        <w:t>, May 19, 1937.</w:t>
      </w:r>
    </w:p>
    <w:p w:rsidR="00483CD4" w:rsidRPr="00434587" w:rsidRDefault="00483CD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30139D">
        <w:rPr>
          <w:rFonts w:cs="Times New Roman"/>
          <w:szCs w:val="24"/>
        </w:rPr>
        <w:t>Carroll, C. E. “Editorial Notes</w:t>
      </w:r>
      <w:r>
        <w:rPr>
          <w:rFonts w:cs="Times New Roman"/>
          <w:szCs w:val="24"/>
        </w:rPr>
        <w:t>.</w:t>
      </w:r>
      <w:r w:rsidRPr="0030139D">
        <w:rPr>
          <w:rFonts w:cs="Times New Roman"/>
          <w:szCs w:val="24"/>
        </w:rPr>
        <w:t xml:space="preserve">” </w:t>
      </w:r>
      <w:r w:rsidRPr="0030139D">
        <w:rPr>
          <w:rFonts w:cs="Times New Roman"/>
          <w:szCs w:val="24"/>
          <w:u w:val="single"/>
        </w:rPr>
        <w:t>Anglo-German Review</w:t>
      </w:r>
      <w:r w:rsidRPr="0030139D">
        <w:rPr>
          <w:rFonts w:cs="Times New Roman"/>
          <w:szCs w:val="24"/>
        </w:rPr>
        <w:t xml:space="preserve"> 1, no. 1 (November 1936): 5</w:t>
      </w:r>
      <w:r>
        <w:rPr>
          <w:rFonts w:cs="Times New Roman"/>
          <w:szCs w:val="24"/>
        </w:rPr>
        <w:t>.</w:t>
      </w:r>
    </w:p>
    <w:p w:rsidR="0009042C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Chadwick, </w:t>
      </w:r>
      <w:r w:rsidR="0009042C" w:rsidRPr="00434587">
        <w:rPr>
          <w:rFonts w:cs="Times New Roman"/>
          <w:szCs w:val="24"/>
        </w:rPr>
        <w:t>Kay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</w:t>
      </w:r>
      <w:r w:rsidR="0009042C" w:rsidRPr="00434587">
        <w:rPr>
          <w:rFonts w:cs="Times New Roman"/>
          <w:szCs w:val="24"/>
          <w:u w:val="single"/>
        </w:rPr>
        <w:t>Alphonse de Châteaubriant: Catholic Collaborator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 xml:space="preserve">Vol. 14 of </w:t>
      </w:r>
      <w:r w:rsidR="0009042C" w:rsidRPr="00434587">
        <w:rPr>
          <w:rFonts w:cs="Times New Roman"/>
          <w:szCs w:val="24"/>
        </w:rPr>
        <w:t>Modern French Identities</w:t>
      </w:r>
      <w:r w:rsidRPr="00434587">
        <w:rPr>
          <w:rFonts w:cs="Times New Roman"/>
          <w:szCs w:val="24"/>
        </w:rPr>
        <w:t xml:space="preserve">. </w:t>
      </w:r>
      <w:r w:rsidR="0009042C" w:rsidRPr="00434587">
        <w:rPr>
          <w:rFonts w:cs="Times New Roman"/>
          <w:szCs w:val="24"/>
        </w:rPr>
        <w:t>Oxford: Lang, 2002.</w:t>
      </w:r>
    </w:p>
    <w:p w:rsidR="0009042C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Chamberlain, </w:t>
      </w:r>
      <w:r w:rsidR="0009042C" w:rsidRPr="00434587">
        <w:rPr>
          <w:rFonts w:cs="Times New Roman"/>
          <w:szCs w:val="24"/>
        </w:rPr>
        <w:t>Charles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“6-Ton Bomb Puts End to Berghof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” </w:t>
      </w:r>
      <w:r w:rsidR="0009042C" w:rsidRPr="00434587">
        <w:rPr>
          <w:rFonts w:cs="Times New Roman"/>
          <w:szCs w:val="24"/>
          <w:u w:val="single"/>
        </w:rPr>
        <w:t>Atlanta Constitution</w:t>
      </w:r>
      <w:r w:rsidR="0009042C" w:rsidRPr="00434587">
        <w:rPr>
          <w:rFonts w:cs="Times New Roman"/>
          <w:szCs w:val="24"/>
        </w:rPr>
        <w:t>, April 26, 1945</w:t>
      </w:r>
      <w:r w:rsidRPr="00434587">
        <w:rPr>
          <w:rFonts w:cs="Times New Roman"/>
          <w:szCs w:val="24"/>
        </w:rPr>
        <w:t>.</w:t>
      </w:r>
    </w:p>
    <w:p w:rsidR="0009042C" w:rsidRPr="00434587" w:rsidRDefault="0009042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E1617B">
        <w:rPr>
          <w:rFonts w:cs="Times New Roman"/>
          <w:szCs w:val="24"/>
        </w:rPr>
        <w:t xml:space="preserve">Châteaubriant, </w:t>
      </w:r>
      <w:r w:rsidR="00D2056C" w:rsidRPr="00E1617B">
        <w:rPr>
          <w:rFonts w:cs="Times New Roman"/>
          <w:szCs w:val="24"/>
        </w:rPr>
        <w:t>Alphonse de. F</w:t>
      </w:r>
      <w:r w:rsidRPr="00E1617B">
        <w:rPr>
          <w:rFonts w:cs="Times New Roman"/>
          <w:szCs w:val="24"/>
        </w:rPr>
        <w:t>oreword</w:t>
      </w:r>
      <w:r w:rsidR="00D2056C" w:rsidRPr="00E1617B">
        <w:rPr>
          <w:rFonts w:cs="Times New Roman"/>
          <w:szCs w:val="24"/>
        </w:rPr>
        <w:t xml:space="preserve">. </w:t>
      </w:r>
      <w:r w:rsidRPr="00E1617B">
        <w:rPr>
          <w:rFonts w:cs="Times New Roman"/>
          <w:szCs w:val="24"/>
          <w:u w:val="single"/>
        </w:rPr>
        <w:t>Un Chef et son Peuple: un Homme parmi les Autres</w:t>
      </w:r>
      <w:r w:rsidR="00651A27">
        <w:rPr>
          <w:rFonts w:cs="Times New Roman"/>
          <w:szCs w:val="24"/>
          <w:u w:val="single"/>
        </w:rPr>
        <w:t>.</w:t>
      </w:r>
      <w:r w:rsidR="00D2056C" w:rsidRPr="00E1617B">
        <w:rPr>
          <w:rFonts w:cs="Times New Roman"/>
          <w:szCs w:val="24"/>
        </w:rPr>
        <w:t xml:space="preserve"> </w:t>
      </w:r>
      <w:r w:rsidR="00651A27">
        <w:rPr>
          <w:rFonts w:cs="Times New Roman"/>
          <w:szCs w:val="24"/>
        </w:rPr>
        <w:t>Text by H. Hess. P</w:t>
      </w:r>
      <w:r w:rsidR="00651A27" w:rsidRPr="00E1617B">
        <w:rPr>
          <w:rFonts w:cs="Times New Roman"/>
          <w:szCs w:val="24"/>
        </w:rPr>
        <w:t xml:space="preserve">hotographs by Heinrich </w:t>
      </w:r>
      <w:r w:rsidR="00651A27" w:rsidRPr="00007100">
        <w:rPr>
          <w:rFonts w:cs="Times New Roman"/>
          <w:szCs w:val="24"/>
        </w:rPr>
        <w:t>Hoffmann. N</w:t>
      </w:r>
      <w:r w:rsidR="00E1617B" w:rsidRPr="00007100">
        <w:rPr>
          <w:rFonts w:cs="Times New Roman"/>
          <w:szCs w:val="24"/>
        </w:rPr>
        <w:t xml:space="preserve">.p., </w:t>
      </w:r>
      <w:r w:rsidR="00D2056C" w:rsidRPr="00007100">
        <w:rPr>
          <w:rFonts w:cs="Times New Roman"/>
          <w:szCs w:val="24"/>
        </w:rPr>
        <w:t>1941</w:t>
      </w:r>
      <w:r w:rsidR="00651A27">
        <w:rPr>
          <w:rFonts w:cs="Times New Roman"/>
          <w:szCs w:val="24"/>
        </w:rPr>
        <w:t xml:space="preserve">. </w:t>
      </w:r>
    </w:p>
    <w:p w:rsidR="00394267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Chaussy, </w:t>
      </w:r>
      <w:r w:rsidR="00394267" w:rsidRPr="00434587">
        <w:rPr>
          <w:rFonts w:cs="Times New Roman"/>
          <w:szCs w:val="24"/>
        </w:rPr>
        <w:t>Ulrich and Christoph Püschner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Nachbar Hitler: Führerkult und Heimatzerstörung am Obersalzberg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6</w:t>
      </w:r>
      <w:r w:rsidR="00394267" w:rsidRPr="00434587">
        <w:rPr>
          <w:rFonts w:cs="Times New Roman"/>
          <w:szCs w:val="24"/>
          <w:vertAlign w:val="superscript"/>
        </w:rPr>
        <w:t>th</w:t>
      </w:r>
      <w:r w:rsidRPr="00434587">
        <w:rPr>
          <w:rFonts w:cs="Times New Roman"/>
          <w:szCs w:val="24"/>
        </w:rPr>
        <w:t xml:space="preserve"> ed. Berlin: Links, 2007.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“Claims Goering ‘Bought’ Treasure</w:t>
      </w:r>
      <w:r w:rsidR="002C0573">
        <w:rPr>
          <w:rFonts w:cs="Times New Roman"/>
          <w:szCs w:val="24"/>
        </w:rPr>
        <w:t xml:space="preserve"> Trove</w:t>
      </w:r>
      <w:r w:rsidRPr="00434587">
        <w:rPr>
          <w:rFonts w:cs="Times New Roman"/>
          <w:szCs w:val="24"/>
        </w:rPr>
        <w:t xml:space="preserve">,” </w:t>
      </w:r>
      <w:r w:rsidRPr="00434587">
        <w:rPr>
          <w:rFonts w:cs="Times New Roman"/>
          <w:szCs w:val="24"/>
          <w:u w:val="single"/>
        </w:rPr>
        <w:t>Newsday</w:t>
      </w:r>
      <w:r w:rsidRPr="00434587">
        <w:rPr>
          <w:rFonts w:cs="Times New Roman"/>
          <w:szCs w:val="24"/>
        </w:rPr>
        <w:t>, May 21, 1945</w:t>
      </w:r>
      <w:r w:rsidR="002C0573">
        <w:rPr>
          <w:rFonts w:cs="Times New Roman"/>
          <w:szCs w:val="24"/>
        </w:rPr>
        <w:t>.</w:t>
      </w:r>
    </w:p>
    <w:p w:rsidR="001F7E30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Clark, </w:t>
      </w:r>
      <w:r w:rsidR="001F7E30" w:rsidRPr="00434587">
        <w:rPr>
          <w:rFonts w:cs="Times New Roman"/>
          <w:szCs w:val="24"/>
        </w:rPr>
        <w:t xml:space="preserve">Clifford Edward, Jr. </w:t>
      </w:r>
      <w:r w:rsidR="001F7E30" w:rsidRPr="00434587">
        <w:rPr>
          <w:rFonts w:cs="Times New Roman"/>
          <w:szCs w:val="24"/>
          <w:u w:val="single"/>
        </w:rPr>
        <w:t>The American Family Home, 1800-1960</w:t>
      </w:r>
      <w:r w:rsidRPr="00434587">
        <w:rPr>
          <w:rFonts w:cs="Times New Roman"/>
          <w:szCs w:val="24"/>
        </w:rPr>
        <w:t xml:space="preserve">. </w:t>
      </w:r>
      <w:r w:rsidR="001F7E30" w:rsidRPr="00434587">
        <w:rPr>
          <w:rFonts w:cs="Times New Roman"/>
          <w:szCs w:val="24"/>
        </w:rPr>
        <w:t>Chapel Hill: University</w:t>
      </w:r>
      <w:r w:rsidRPr="00434587">
        <w:rPr>
          <w:rFonts w:cs="Times New Roman"/>
          <w:szCs w:val="24"/>
        </w:rPr>
        <w:t xml:space="preserve"> of North Carolina Press, 1986.</w:t>
      </w:r>
    </w:p>
    <w:p w:rsidR="001F7E30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7D47E8">
        <w:rPr>
          <w:rFonts w:cs="Times New Roman"/>
          <w:szCs w:val="24"/>
        </w:rPr>
        <w:t xml:space="preserve">Coleman, </w:t>
      </w:r>
      <w:r w:rsidR="001F7E30" w:rsidRPr="007D47E8">
        <w:rPr>
          <w:rFonts w:cs="Times New Roman"/>
          <w:szCs w:val="24"/>
        </w:rPr>
        <w:t>Laurence Vail</w:t>
      </w:r>
      <w:r w:rsidRPr="007D47E8">
        <w:rPr>
          <w:rFonts w:cs="Times New Roman"/>
          <w:szCs w:val="24"/>
        </w:rPr>
        <w:t>.</w:t>
      </w:r>
      <w:r w:rsidR="001F7E30" w:rsidRPr="007D47E8">
        <w:rPr>
          <w:rFonts w:cs="Times New Roman"/>
          <w:szCs w:val="24"/>
        </w:rPr>
        <w:t xml:space="preserve"> </w:t>
      </w:r>
      <w:r w:rsidR="001F7E30" w:rsidRPr="007D47E8">
        <w:rPr>
          <w:rFonts w:cs="Times New Roman"/>
          <w:szCs w:val="24"/>
          <w:u w:val="single"/>
        </w:rPr>
        <w:t>Historic House Museums</w:t>
      </w:r>
      <w:r w:rsidRPr="007D47E8">
        <w:rPr>
          <w:rFonts w:cs="Times New Roman"/>
          <w:szCs w:val="24"/>
        </w:rPr>
        <w:t xml:space="preserve">. </w:t>
      </w:r>
      <w:r w:rsidR="001F7E30" w:rsidRPr="00007100">
        <w:rPr>
          <w:rFonts w:cs="Times New Roman"/>
          <w:szCs w:val="24"/>
        </w:rPr>
        <w:t>Washington, D.C.: Americ</w:t>
      </w:r>
      <w:r w:rsidRPr="00007100">
        <w:rPr>
          <w:rFonts w:cs="Times New Roman"/>
          <w:szCs w:val="24"/>
        </w:rPr>
        <w:t>an</w:t>
      </w:r>
      <w:r w:rsidRPr="007D47E8">
        <w:rPr>
          <w:rFonts w:cs="Times New Roman"/>
          <w:szCs w:val="24"/>
        </w:rPr>
        <w:t xml:space="preserve"> Association of Museums, 1933.</w:t>
      </w:r>
    </w:p>
    <w:p w:rsidR="00F86B91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Connolly, Kate. “British to Revive Hitler’s Favourite Holiday Spot.” </w:t>
      </w:r>
      <w:r w:rsidRPr="00434587">
        <w:rPr>
          <w:rFonts w:cs="Times New Roman"/>
          <w:szCs w:val="24"/>
          <w:u w:val="single"/>
        </w:rPr>
        <w:t>Observer</w:t>
      </w:r>
      <w:r w:rsidRPr="00434587">
        <w:rPr>
          <w:rFonts w:cs="Times New Roman"/>
          <w:szCs w:val="24"/>
        </w:rPr>
        <w:t>, August 5, 2001.</w:t>
      </w:r>
    </w:p>
    <w:p w:rsidR="000E4132" w:rsidRPr="00434587" w:rsidRDefault="00D2056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Conradi, </w:t>
      </w:r>
      <w:r w:rsidR="000E4132" w:rsidRPr="00434587">
        <w:rPr>
          <w:rFonts w:cs="Times New Roman"/>
          <w:szCs w:val="24"/>
        </w:rPr>
        <w:t>Peter</w:t>
      </w:r>
      <w:r w:rsidRPr="00434587">
        <w:rPr>
          <w:rFonts w:cs="Times New Roman"/>
          <w:szCs w:val="24"/>
        </w:rPr>
        <w:t>.</w:t>
      </w:r>
      <w:r w:rsidR="000E4132" w:rsidRPr="00434587">
        <w:rPr>
          <w:rFonts w:cs="Times New Roman"/>
          <w:szCs w:val="24"/>
        </w:rPr>
        <w:t xml:space="preserve"> </w:t>
      </w:r>
      <w:r w:rsidR="000E4132" w:rsidRPr="00434587">
        <w:rPr>
          <w:rFonts w:cs="Times New Roman"/>
          <w:szCs w:val="24"/>
          <w:u w:val="single"/>
        </w:rPr>
        <w:t>Hitler’s Piano Player</w:t>
      </w:r>
      <w:r w:rsidRPr="00434587">
        <w:rPr>
          <w:rFonts w:cs="Times New Roman"/>
          <w:szCs w:val="24"/>
        </w:rPr>
        <w:t xml:space="preserve">. </w:t>
      </w:r>
      <w:r w:rsidR="000E4132" w:rsidRPr="00434587">
        <w:rPr>
          <w:rFonts w:cs="Times New Roman"/>
          <w:szCs w:val="24"/>
        </w:rPr>
        <w:t>London: Duckworth Overlook, 2006</w:t>
      </w:r>
      <w:r w:rsidRPr="00434587">
        <w:rPr>
          <w:rFonts w:cs="Times New Roman"/>
          <w:szCs w:val="24"/>
        </w:rPr>
        <w:t>.</w:t>
      </w:r>
    </w:p>
    <w:p w:rsidR="007E33B9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7D47E8">
        <w:rPr>
          <w:rFonts w:cs="Times New Roman"/>
          <w:szCs w:val="24"/>
        </w:rPr>
        <w:t xml:space="preserve">Corn, </w:t>
      </w:r>
      <w:r w:rsidR="007E33B9" w:rsidRPr="007D47E8">
        <w:rPr>
          <w:rFonts w:cs="Times New Roman"/>
          <w:szCs w:val="24"/>
        </w:rPr>
        <w:t>Wanda M. and Tirza True Latimer</w:t>
      </w:r>
      <w:r w:rsidRPr="007D47E8">
        <w:rPr>
          <w:rFonts w:cs="Times New Roman"/>
          <w:szCs w:val="24"/>
        </w:rPr>
        <w:t>.</w:t>
      </w:r>
      <w:r w:rsidR="007E33B9" w:rsidRPr="007D47E8">
        <w:rPr>
          <w:rFonts w:cs="Times New Roman"/>
          <w:szCs w:val="24"/>
        </w:rPr>
        <w:t xml:space="preserve"> </w:t>
      </w:r>
      <w:r w:rsidR="007E33B9" w:rsidRPr="007D47E8">
        <w:rPr>
          <w:rFonts w:cs="Times New Roman"/>
          <w:szCs w:val="24"/>
          <w:u w:val="single"/>
        </w:rPr>
        <w:t>Seeing Gertrude Stein: Five Stories</w:t>
      </w:r>
      <w:r w:rsidRPr="007D47E8">
        <w:rPr>
          <w:rFonts w:cs="Times New Roman"/>
          <w:szCs w:val="24"/>
        </w:rPr>
        <w:t>.</w:t>
      </w:r>
      <w:r w:rsidR="007E33B9" w:rsidRPr="007D47E8">
        <w:rPr>
          <w:rFonts w:cs="Times New Roman"/>
          <w:szCs w:val="24"/>
        </w:rPr>
        <w:t xml:space="preserve"> (Berkeley</w:t>
      </w:r>
      <w:r w:rsidR="00651A27">
        <w:rPr>
          <w:rFonts w:cs="Times New Roman"/>
          <w:szCs w:val="24"/>
        </w:rPr>
        <w:t xml:space="preserve"> and Los Angeles</w:t>
      </w:r>
      <w:r w:rsidR="007E33B9" w:rsidRPr="007D47E8">
        <w:rPr>
          <w:rFonts w:cs="Times New Roman"/>
          <w:szCs w:val="24"/>
        </w:rPr>
        <w:t>: University of California Press, 2011.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“Coup Fear Takes Halifax to London</w:t>
      </w:r>
      <w:r w:rsidR="00F86B91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20, 1939</w:t>
      </w:r>
      <w:r w:rsidR="00F86B91" w:rsidRPr="00434587">
        <w:rPr>
          <w:rFonts w:cs="Times New Roman"/>
          <w:szCs w:val="24"/>
        </w:rPr>
        <w:t>.</w:t>
      </w:r>
    </w:p>
    <w:p w:rsidR="00394267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Craig, </w:t>
      </w:r>
      <w:r w:rsidR="00394267" w:rsidRPr="00434587">
        <w:rPr>
          <w:rFonts w:cs="Times New Roman"/>
          <w:szCs w:val="24"/>
        </w:rPr>
        <w:t>Gordon Alexander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Germany, 1866-1945</w:t>
      </w:r>
      <w:r w:rsidRPr="00434587">
        <w:rPr>
          <w:rFonts w:cs="Times New Roman"/>
          <w:szCs w:val="24"/>
        </w:rPr>
        <w:t xml:space="preserve">. </w:t>
      </w:r>
      <w:r w:rsidR="00394267" w:rsidRPr="00434587">
        <w:rPr>
          <w:rFonts w:cs="Times New Roman"/>
          <w:szCs w:val="24"/>
        </w:rPr>
        <w:t>New York: Oxford University Press, 1978</w:t>
      </w:r>
      <w:r w:rsidRPr="00434587">
        <w:rPr>
          <w:rFonts w:cs="Times New Roman"/>
          <w:szCs w:val="24"/>
        </w:rPr>
        <w:t>.</w:t>
      </w:r>
    </w:p>
    <w:p w:rsidR="0004639E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Dahm, Volker, Albert A. Feiber, Harmut Mehring, and Horst Möller, eds.  </w:t>
      </w:r>
      <w:r w:rsidR="0004639E" w:rsidRPr="00434587">
        <w:rPr>
          <w:rFonts w:cs="Times New Roman"/>
          <w:szCs w:val="24"/>
          <w:u w:val="single"/>
        </w:rPr>
        <w:t>Die tödliche Utopie: Bilder, Texte, Dokumente, Daten zum Dritten Reich</w:t>
      </w:r>
      <w:r w:rsidRPr="00434587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 xml:space="preserve">5th ed. </w:t>
      </w:r>
      <w:r w:rsidR="0004639E" w:rsidRPr="00434587">
        <w:rPr>
          <w:rFonts w:cs="Times New Roman"/>
          <w:szCs w:val="24"/>
        </w:rPr>
        <w:t>Munich: Institut für Zeitgeschichte, 2008</w:t>
      </w:r>
      <w:r w:rsidRPr="00434587">
        <w:rPr>
          <w:rFonts w:cs="Times New Roman"/>
          <w:szCs w:val="24"/>
        </w:rPr>
        <w:t>.</w:t>
      </w:r>
    </w:p>
    <w:p w:rsidR="00F86B91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Dahm, Volker. “Der Obersalzberg als historischer Ort und als Stätte historisch-politischer Bildung.” In </w:t>
      </w:r>
      <w:r w:rsidRPr="00434587">
        <w:rPr>
          <w:rFonts w:cs="Times New Roman"/>
          <w:szCs w:val="24"/>
          <w:u w:val="single"/>
        </w:rPr>
        <w:t>Die tödliche Utopie: Bilder, Texte, Dokumente, Daten zum Dritten Reich</w:t>
      </w:r>
      <w:r w:rsidRPr="00434587">
        <w:rPr>
          <w:rFonts w:cs="Times New Roman"/>
          <w:szCs w:val="24"/>
        </w:rPr>
        <w:t>, ed. Volker Dahm, Albert A. Feiber, Harmut Mehring, and Horst Möller. 5th ed. Munich: Institut für Zeitgeschichte, 2008</w:t>
      </w:r>
      <w:r w:rsidRPr="00F82031">
        <w:rPr>
          <w:rFonts w:cs="Times New Roman"/>
          <w:szCs w:val="24"/>
        </w:rPr>
        <w:t xml:space="preserve">, </w:t>
      </w:r>
      <w:r w:rsidR="00F82031" w:rsidRPr="00F82031">
        <w:rPr>
          <w:rFonts w:cs="Times New Roman"/>
          <w:szCs w:val="24"/>
        </w:rPr>
        <w:t>17-27</w:t>
      </w:r>
      <w:r w:rsidRPr="00F82031">
        <w:rPr>
          <w:rFonts w:cs="Times New Roman"/>
          <w:szCs w:val="24"/>
        </w:rPr>
        <w:t>.</w:t>
      </w:r>
    </w:p>
    <w:p w:rsidR="005D73E8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 w:rsidR="005D73E8" w:rsidRPr="00434587">
        <w:rPr>
          <w:rFonts w:cs="Times New Roman"/>
          <w:szCs w:val="24"/>
        </w:rPr>
        <w:t>“Dokumentationsstätte am Obersalzberg bei Berchtesgaden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” </w:t>
      </w:r>
      <w:r w:rsidR="005D73E8" w:rsidRPr="00434587">
        <w:rPr>
          <w:rFonts w:cs="Times New Roman"/>
          <w:szCs w:val="24"/>
          <w:u w:val="single"/>
        </w:rPr>
        <w:t>Vierteljahrshefte für Zeitgeschichte</w:t>
      </w:r>
      <w:r w:rsidR="005D73E8" w:rsidRPr="00434587">
        <w:rPr>
          <w:rFonts w:cs="Times New Roman"/>
          <w:szCs w:val="24"/>
        </w:rPr>
        <w:t xml:space="preserve"> 46, no. 2 (1998): </w:t>
      </w:r>
      <w:r w:rsidR="005D73E8" w:rsidRPr="00F82031">
        <w:rPr>
          <w:rFonts w:cs="Times New Roman"/>
          <w:szCs w:val="24"/>
        </w:rPr>
        <w:t>327</w:t>
      </w:r>
      <w:r w:rsidR="00F82031" w:rsidRPr="00F82031">
        <w:rPr>
          <w:rFonts w:cs="Times New Roman"/>
          <w:szCs w:val="24"/>
        </w:rPr>
        <w:t>-329</w:t>
      </w:r>
      <w:r w:rsidR="005D73E8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Danzker, </w:t>
      </w:r>
      <w:r w:rsidR="00F86B91" w:rsidRPr="00434587">
        <w:rPr>
          <w:rFonts w:cs="Times New Roman"/>
          <w:szCs w:val="24"/>
        </w:rPr>
        <w:t>Jo-Anne Birnie,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Villa Stuck</w:t>
      </w:r>
      <w:r w:rsidR="00F86B9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Ostfildern: Hatje Cantz, 2006</w:t>
      </w:r>
      <w:r w:rsidR="00F86B91" w:rsidRPr="00434587">
        <w:rPr>
          <w:rFonts w:cs="Times New Roman"/>
          <w:szCs w:val="24"/>
        </w:rPr>
        <w:t>.</w:t>
      </w:r>
    </w:p>
    <w:p w:rsidR="007E33B9" w:rsidRPr="00434587" w:rsidRDefault="007E33B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“Das Kehlsteinhaus bleibt erhalten</w:t>
      </w:r>
      <w:r w:rsidR="00F86B91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Berchtesgadener Anzeiger</w:t>
      </w:r>
      <w:r w:rsidRPr="00434587">
        <w:rPr>
          <w:rFonts w:cs="Times New Roman"/>
          <w:sz w:val="24"/>
          <w:szCs w:val="24"/>
        </w:rPr>
        <w:t>, August 6-7, 1951</w:t>
      </w:r>
      <w:r w:rsidR="00F86B91" w:rsidRPr="00434587">
        <w:rPr>
          <w:rFonts w:cs="Times New Roman"/>
          <w:sz w:val="24"/>
          <w:szCs w:val="24"/>
        </w:rPr>
        <w:t>.</w:t>
      </w:r>
    </w:p>
    <w:p w:rsidR="002C7E41" w:rsidRPr="00434587" w:rsidRDefault="00F86B9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Davidson, </w:t>
      </w:r>
      <w:r w:rsidR="002C7E41" w:rsidRPr="00434587">
        <w:rPr>
          <w:rFonts w:cs="Times New Roman"/>
          <w:sz w:val="24"/>
          <w:szCs w:val="24"/>
        </w:rPr>
        <w:t>Max</w:t>
      </w:r>
      <w:r w:rsidRPr="00434587">
        <w:rPr>
          <w:rFonts w:cs="Times New Roman"/>
          <w:sz w:val="24"/>
          <w:szCs w:val="24"/>
        </w:rPr>
        <w:t>.</w:t>
      </w:r>
      <w:r w:rsidR="002C7E41" w:rsidRPr="00434587">
        <w:rPr>
          <w:rFonts w:cs="Times New Roman"/>
          <w:sz w:val="24"/>
          <w:szCs w:val="24"/>
        </w:rPr>
        <w:t xml:space="preserve"> “A World of Evil and Hope Amid the Dark Pine Trees</w:t>
      </w:r>
      <w:r w:rsidRPr="00434587">
        <w:rPr>
          <w:rFonts w:cs="Times New Roman"/>
          <w:sz w:val="24"/>
          <w:szCs w:val="24"/>
        </w:rPr>
        <w:t>.</w:t>
      </w:r>
      <w:r w:rsidR="002C7E41" w:rsidRPr="00434587">
        <w:rPr>
          <w:rFonts w:cs="Times New Roman"/>
          <w:sz w:val="24"/>
          <w:szCs w:val="24"/>
        </w:rPr>
        <w:t xml:space="preserve">” </w:t>
      </w:r>
      <w:r w:rsidR="002C7E41" w:rsidRPr="00434587">
        <w:rPr>
          <w:rFonts w:cs="Times New Roman"/>
          <w:sz w:val="24"/>
          <w:szCs w:val="24"/>
          <w:u w:val="single"/>
        </w:rPr>
        <w:t>Observer</w:t>
      </w:r>
      <w:r w:rsidR="002C7E41" w:rsidRPr="00434587">
        <w:rPr>
          <w:rFonts w:cs="Times New Roman"/>
          <w:sz w:val="24"/>
          <w:szCs w:val="24"/>
        </w:rPr>
        <w:t>, March 13, 2005.</w:t>
      </w:r>
    </w:p>
    <w:p w:rsidR="00E73B1B" w:rsidRDefault="00F86B9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Day, </w:t>
      </w:r>
      <w:r w:rsidR="00E73B1B" w:rsidRPr="00434587">
        <w:rPr>
          <w:rFonts w:cs="Times New Roman"/>
          <w:sz w:val="24"/>
          <w:szCs w:val="24"/>
        </w:rPr>
        <w:t>Price</w:t>
      </w:r>
      <w:r w:rsidRPr="00434587">
        <w:rPr>
          <w:rFonts w:cs="Times New Roman"/>
          <w:sz w:val="24"/>
          <w:szCs w:val="24"/>
        </w:rPr>
        <w:t>.</w:t>
      </w:r>
      <w:r w:rsidR="00E73B1B" w:rsidRPr="00434587">
        <w:rPr>
          <w:rFonts w:cs="Times New Roman"/>
          <w:sz w:val="24"/>
          <w:szCs w:val="24"/>
        </w:rPr>
        <w:t xml:space="preserve"> “Berchtesgaden Chalet is Center for GI Tourists</w:t>
      </w:r>
      <w:r w:rsidRPr="00434587">
        <w:rPr>
          <w:rFonts w:cs="Times New Roman"/>
          <w:sz w:val="24"/>
          <w:szCs w:val="24"/>
        </w:rPr>
        <w:t>.</w:t>
      </w:r>
      <w:r w:rsidR="00E73B1B" w:rsidRPr="00434587">
        <w:rPr>
          <w:rFonts w:cs="Times New Roman"/>
          <w:sz w:val="24"/>
          <w:szCs w:val="24"/>
        </w:rPr>
        <w:t xml:space="preserve">” </w:t>
      </w:r>
      <w:r w:rsidR="00E73B1B" w:rsidRPr="00434587">
        <w:rPr>
          <w:rFonts w:cs="Times New Roman"/>
          <w:sz w:val="24"/>
          <w:szCs w:val="24"/>
          <w:u w:val="single"/>
        </w:rPr>
        <w:t>Baltimore Sun</w:t>
      </w:r>
      <w:r w:rsidR="00E73B1B" w:rsidRPr="00434587">
        <w:rPr>
          <w:rFonts w:cs="Times New Roman"/>
          <w:sz w:val="24"/>
          <w:szCs w:val="24"/>
        </w:rPr>
        <w:t>, June 7, 1945.</w:t>
      </w:r>
    </w:p>
    <w:p w:rsidR="004671A8" w:rsidRPr="00434587" w:rsidRDefault="004671A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032BB0">
        <w:rPr>
          <w:rFonts w:eastAsia="Times New Roman" w:cs="Times New Roman"/>
          <w:bCs/>
          <w:color w:val="000000"/>
          <w:kern w:val="36"/>
          <w:sz w:val="24"/>
          <w:szCs w:val="24"/>
        </w:rPr>
        <w:t>Dean, Martin</w:t>
      </w:r>
      <w:r>
        <w:rPr>
          <w:rFonts w:eastAsia="Times New Roman" w:cs="Times New Roman"/>
          <w:bCs/>
          <w:color w:val="000000"/>
          <w:kern w:val="36"/>
          <w:sz w:val="24"/>
          <w:szCs w:val="24"/>
        </w:rPr>
        <w:t>.</w:t>
      </w:r>
      <w:r w:rsidRPr="00032BB0">
        <w:rPr>
          <w:rFonts w:eastAsia="Times New Roman" w:cs="Times New Roman"/>
          <w:bCs/>
          <w:color w:val="000000"/>
          <w:kern w:val="36"/>
          <w:sz w:val="24"/>
          <w:szCs w:val="24"/>
        </w:rPr>
        <w:t xml:space="preserve"> </w:t>
      </w:r>
      <w:r w:rsidRPr="004671A8">
        <w:rPr>
          <w:rFonts w:eastAsia="Times New Roman" w:cs="Times New Roman"/>
          <w:bCs/>
          <w:color w:val="000000"/>
          <w:kern w:val="36"/>
          <w:sz w:val="24"/>
          <w:szCs w:val="24"/>
          <w:u w:val="single"/>
        </w:rPr>
        <w:t>Robbing the Jews: The Confiscation of Jewish Property in the Holocaust, 1933-1945</w:t>
      </w:r>
      <w:r>
        <w:rPr>
          <w:rFonts w:eastAsia="Times New Roman" w:cs="Times New Roman"/>
          <w:bCs/>
          <w:color w:val="000000"/>
          <w:kern w:val="36"/>
          <w:sz w:val="24"/>
          <w:szCs w:val="24"/>
        </w:rPr>
        <w:t xml:space="preserve">. </w:t>
      </w:r>
      <w:r w:rsidRPr="00032BB0">
        <w:rPr>
          <w:rFonts w:eastAsia="Times New Roman" w:cs="Times New Roman"/>
          <w:bCs/>
          <w:color w:val="000000"/>
          <w:kern w:val="36"/>
          <w:sz w:val="24"/>
          <w:szCs w:val="24"/>
        </w:rPr>
        <w:t>Cambridge: Ca</w:t>
      </w:r>
      <w:r>
        <w:rPr>
          <w:rFonts w:eastAsia="Times New Roman" w:cs="Times New Roman"/>
          <w:bCs/>
          <w:color w:val="000000"/>
          <w:kern w:val="36"/>
          <w:sz w:val="24"/>
          <w:szCs w:val="24"/>
        </w:rPr>
        <w:t>mbridge University Press, 2008.</w:t>
      </w:r>
    </w:p>
    <w:p w:rsidR="00457440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Demps, </w:t>
      </w:r>
      <w:r w:rsidR="00457440" w:rsidRPr="00434587">
        <w:rPr>
          <w:rFonts w:cs="Times New Roman"/>
          <w:szCs w:val="24"/>
        </w:rPr>
        <w:t>Laurenz</w:t>
      </w:r>
      <w:r w:rsidRPr="00434587">
        <w:rPr>
          <w:rFonts w:cs="Times New Roman"/>
          <w:szCs w:val="24"/>
        </w:rPr>
        <w:t>.</w:t>
      </w:r>
      <w:r w:rsidR="00457440" w:rsidRPr="00434587">
        <w:rPr>
          <w:rFonts w:cs="Times New Roman"/>
          <w:szCs w:val="24"/>
        </w:rPr>
        <w:t xml:space="preserve"> </w:t>
      </w:r>
      <w:r w:rsidR="00457440" w:rsidRPr="00434587">
        <w:rPr>
          <w:rFonts w:cs="Times New Roman"/>
          <w:szCs w:val="24"/>
          <w:u w:val="single"/>
        </w:rPr>
        <w:t>Berlin-Wilhelmstrasse: Eine Topographie preussisch-deutscher Macht</w:t>
      </w:r>
      <w:r w:rsidRPr="00434587">
        <w:rPr>
          <w:rFonts w:cs="Times New Roman"/>
          <w:szCs w:val="24"/>
        </w:rPr>
        <w:t>.</w:t>
      </w:r>
      <w:r w:rsidR="00457440" w:rsidRPr="00434587">
        <w:rPr>
          <w:rFonts w:cs="Times New Roman"/>
          <w:szCs w:val="24"/>
        </w:rPr>
        <w:t xml:space="preserve"> 4</w:t>
      </w:r>
      <w:r w:rsidR="00457440" w:rsidRPr="00434587">
        <w:rPr>
          <w:rFonts w:cs="Times New Roman"/>
          <w:szCs w:val="24"/>
          <w:vertAlign w:val="superscript"/>
        </w:rPr>
        <w:t>th</w:t>
      </w:r>
      <w:r w:rsidR="00457440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 xml:space="preserve">rev. ed. </w:t>
      </w:r>
      <w:r w:rsidR="00457440" w:rsidRPr="00434587">
        <w:rPr>
          <w:rFonts w:cs="Times New Roman"/>
          <w:szCs w:val="24"/>
        </w:rPr>
        <w:t>Berlin: Links, 2010</w:t>
      </w:r>
      <w:r w:rsidRPr="00434587">
        <w:rPr>
          <w:rFonts w:cs="Times New Roman"/>
          <w:szCs w:val="24"/>
        </w:rPr>
        <w:t>.</w:t>
      </w:r>
    </w:p>
    <w:p w:rsidR="00DC1BBB" w:rsidRPr="00434587" w:rsidRDefault="00F86B9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722A5E">
        <w:rPr>
          <w:rFonts w:cs="Times New Roman"/>
          <w:szCs w:val="24"/>
        </w:rPr>
        <w:t>“Der Berghof.</w:t>
      </w:r>
      <w:r w:rsidR="00DC1BBB" w:rsidRPr="00722A5E">
        <w:rPr>
          <w:rFonts w:cs="Times New Roman"/>
          <w:szCs w:val="24"/>
        </w:rPr>
        <w:t xml:space="preserve">” </w:t>
      </w:r>
      <w:r w:rsidR="00DC1BBB" w:rsidRPr="00722A5E">
        <w:rPr>
          <w:rFonts w:cs="Times New Roman"/>
          <w:szCs w:val="24"/>
          <w:u w:val="single"/>
        </w:rPr>
        <w:t>Innen-Dekoration</w:t>
      </w:r>
      <w:r w:rsidR="00DC1BBB" w:rsidRPr="00722A5E">
        <w:rPr>
          <w:rFonts w:cs="Times New Roman"/>
          <w:szCs w:val="24"/>
        </w:rPr>
        <w:t xml:space="preserve"> 49, no. 2 (1938): 50-53</w:t>
      </w:r>
      <w:r w:rsidRPr="00722A5E">
        <w:rPr>
          <w:rFonts w:cs="Times New Roman"/>
          <w:szCs w:val="24"/>
        </w:rPr>
        <w:t>.</w:t>
      </w:r>
    </w:p>
    <w:p w:rsidR="00332076" w:rsidRPr="00434587" w:rsidRDefault="00CF198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“Der Führer im Haus der Deutschen Kunst</w:t>
      </w:r>
      <w:r w:rsidR="00F86B91" w:rsidRPr="00434587">
        <w:rPr>
          <w:rFonts w:cs="Times New Roman"/>
          <w:szCs w:val="24"/>
        </w:rPr>
        <w:t>.”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Welt-Spiegel</w:t>
      </w:r>
      <w:r w:rsidRPr="00434587">
        <w:rPr>
          <w:rFonts w:cs="Times New Roman"/>
          <w:szCs w:val="24"/>
        </w:rPr>
        <w:t xml:space="preserve"> (Sonntagsbeilage des </w:t>
      </w:r>
      <w:r w:rsidRPr="00434587">
        <w:rPr>
          <w:rFonts w:cs="Times New Roman"/>
          <w:szCs w:val="24"/>
          <w:u w:val="single"/>
        </w:rPr>
        <w:t>Berliner Tageblatt</w:t>
      </w:r>
      <w:r w:rsidRPr="00434587">
        <w:rPr>
          <w:rFonts w:cs="Times New Roman"/>
          <w:szCs w:val="24"/>
        </w:rPr>
        <w:t>), no. 15 (1937): cover page</w:t>
      </w:r>
      <w:r w:rsidR="00F86B91" w:rsidRPr="00434587">
        <w:rPr>
          <w:rFonts w:cs="Times New Roman"/>
          <w:szCs w:val="24"/>
        </w:rPr>
        <w:t>.</w:t>
      </w:r>
    </w:p>
    <w:p w:rsidR="00CD0FF5" w:rsidRPr="00434587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“Der Ministerbesuch</w:t>
      </w:r>
      <w:r w:rsidR="00F86B91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Berchtesgadener-Kurier</w:t>
      </w:r>
      <w:r w:rsidRPr="00434587">
        <w:rPr>
          <w:rFonts w:cs="Times New Roman"/>
          <w:szCs w:val="24"/>
        </w:rPr>
        <w:t>, August 3, 1951</w:t>
      </w:r>
      <w:r w:rsidR="00F86B91" w:rsidRPr="00434587">
        <w:rPr>
          <w:rFonts w:cs="Times New Roman"/>
          <w:szCs w:val="24"/>
        </w:rPr>
        <w:t>.</w:t>
      </w:r>
    </w:p>
    <w:p w:rsidR="00CD0FF5" w:rsidRDefault="00CD0FF5" w:rsidP="00434587">
      <w:pPr>
        <w:spacing w:after="0" w:line="480" w:lineRule="auto"/>
        <w:ind w:left="720" w:hanging="720"/>
        <w:rPr>
          <w:ins w:id="0" w:author="Schechter, Tamara" w:date="2014-06-23T10:05:00Z"/>
          <w:rFonts w:cs="Times New Roman"/>
          <w:szCs w:val="24"/>
        </w:rPr>
      </w:pPr>
      <w:ins w:id="1" w:author="Schechter, Tamara" w:date="2014-06-23T10:05:00Z">
        <w:r>
          <w:rPr>
            <w:szCs w:val="24"/>
          </w:rPr>
          <w:lastRenderedPageBreak/>
          <w:t xml:space="preserve">“Der Vielgeknipste: Adolf in allen Lebenslagen,” </w:t>
        </w:r>
        <w:r>
          <w:rPr>
            <w:szCs w:val="24"/>
            <w:u w:val="single"/>
          </w:rPr>
          <w:t>Vorwärts</w:t>
        </w:r>
        <w:r>
          <w:rPr>
            <w:szCs w:val="24"/>
          </w:rPr>
          <w:t>, March 19, 1932.</w:t>
        </w:r>
        <w:r>
          <w:t xml:space="preserve">   </w:t>
        </w:r>
      </w:ins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“Der Wasserkopf als Salzstreuer: Eine bemerkenswerte Säuberungsaktion der Reichskunstkammer</w:t>
      </w:r>
      <w:r w:rsidR="00F86B91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Niedersachsen-Stürmer</w:t>
      </w:r>
      <w:r w:rsidRPr="00434587">
        <w:rPr>
          <w:rFonts w:cs="Times New Roman"/>
          <w:szCs w:val="24"/>
        </w:rPr>
        <w:t>, no. 44 (</w:t>
      </w:r>
      <w:r w:rsidRPr="00722A5E">
        <w:rPr>
          <w:rFonts w:cs="Times New Roman"/>
          <w:szCs w:val="24"/>
        </w:rPr>
        <w:t>1936): 7</w:t>
      </w:r>
      <w:r w:rsidR="00F86B91" w:rsidRPr="00722A5E">
        <w:rPr>
          <w:rFonts w:cs="Times New Roman"/>
          <w:szCs w:val="24"/>
        </w:rPr>
        <w:t>.</w:t>
      </w:r>
    </w:p>
    <w:p w:rsidR="00661505" w:rsidRPr="00434587" w:rsidRDefault="0066150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“Deutsche Architektur- und Kunsthandwerk-Ausstellung</w:t>
      </w:r>
      <w:r w:rsidR="00332076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Innen-Dekoration</w:t>
      </w:r>
      <w:r w:rsidRPr="00434587">
        <w:rPr>
          <w:rFonts w:cs="Times New Roman"/>
          <w:szCs w:val="24"/>
        </w:rPr>
        <w:t xml:space="preserve"> 49, no. 5 (1938): </w:t>
      </w:r>
      <w:r w:rsidRPr="00CB0C83">
        <w:rPr>
          <w:rFonts w:cs="Times New Roman"/>
          <w:szCs w:val="24"/>
        </w:rPr>
        <w:t>1</w:t>
      </w:r>
      <w:r w:rsidR="00CB0C83" w:rsidRPr="00CB0C83">
        <w:rPr>
          <w:rFonts w:cs="Times New Roman"/>
          <w:szCs w:val="24"/>
        </w:rPr>
        <w:t>58-167</w:t>
      </w:r>
      <w:r w:rsidRPr="00CB0C83">
        <w:rPr>
          <w:rFonts w:cs="Times New Roman"/>
          <w:szCs w:val="24"/>
        </w:rPr>
        <w:t>.</w:t>
      </w:r>
    </w:p>
    <w:p w:rsidR="00332076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“Deutsche Künstler vom Führer ausgezeichnet.” </w:t>
      </w:r>
      <w:r w:rsidRPr="00434587">
        <w:rPr>
          <w:rFonts w:cs="Times New Roman"/>
          <w:szCs w:val="24"/>
          <w:u w:val="single"/>
        </w:rPr>
        <w:t>Völkischer Beobachter</w:t>
      </w:r>
      <w:r w:rsidRPr="00434587">
        <w:rPr>
          <w:rFonts w:cs="Times New Roman"/>
          <w:szCs w:val="24"/>
        </w:rPr>
        <w:t>, April 21, 1937.</w:t>
      </w:r>
    </w:p>
    <w:p w:rsidR="005A7F97" w:rsidRDefault="005A7F97" w:rsidP="00434587">
      <w:pPr>
        <w:spacing w:after="0" w:line="480" w:lineRule="auto"/>
        <w:ind w:left="720" w:hanging="720"/>
        <w:rPr>
          <w:rFonts w:cs="Times New Roman"/>
          <w:szCs w:val="24"/>
          <w:u w:val="single"/>
        </w:rPr>
      </w:pPr>
    </w:p>
    <w:p w:rsidR="008212FD" w:rsidRPr="00434587" w:rsidRDefault="008212F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u w:val="single"/>
        </w:rPr>
        <w:t>Deutschland-Berichte der Sozialdemokratischen Partei Deutschlands (Sopade) 1934-1940</w:t>
      </w:r>
      <w:r w:rsidR="00332076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Salzhausen: Nettelbeck, 1980</w:t>
      </w:r>
      <w:r w:rsidR="00332076" w:rsidRPr="00434587">
        <w:rPr>
          <w:rFonts w:cs="Times New Roman"/>
          <w:szCs w:val="24"/>
        </w:rPr>
        <w:t>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u w:val="single"/>
        </w:rPr>
        <w:t>Deutschland Erwacht: Werden, Kampf und Sieg der NSDAP</w:t>
      </w:r>
      <w:r w:rsidR="00332076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Hamburg-Bahrenfeld: Cigaretten-Bilderdienst, 1933</w:t>
      </w:r>
      <w:r w:rsidR="00332076" w:rsidRPr="00434587">
        <w:rPr>
          <w:rFonts w:cs="Times New Roman"/>
          <w:szCs w:val="24"/>
        </w:rPr>
        <w:t>.</w:t>
      </w:r>
    </w:p>
    <w:p w:rsidR="001F7E30" w:rsidRPr="00434587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“The Developments in Europe</w:t>
      </w:r>
      <w:r w:rsidR="00332076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August 20, 1939.</w:t>
      </w:r>
    </w:p>
    <w:p w:rsidR="00CF1980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Dickson, </w:t>
      </w:r>
      <w:r w:rsidR="00CF1980" w:rsidRPr="00434587">
        <w:rPr>
          <w:rFonts w:cs="Times New Roman"/>
          <w:szCs w:val="24"/>
        </w:rPr>
        <w:t>John</w:t>
      </w:r>
      <w:r w:rsidRPr="00434587">
        <w:rPr>
          <w:rFonts w:cs="Times New Roman"/>
          <w:szCs w:val="24"/>
        </w:rPr>
        <w:t>.</w:t>
      </w:r>
      <w:r w:rsidR="00CF1980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P</w:t>
      </w:r>
      <w:r w:rsidR="00CF1980" w:rsidRPr="00434587">
        <w:rPr>
          <w:rFonts w:cs="Times New Roman"/>
          <w:szCs w:val="24"/>
        </w:rPr>
        <w:t>seud. Sigrid Schultz</w:t>
      </w:r>
      <w:r w:rsidRPr="00434587">
        <w:rPr>
          <w:rFonts w:cs="Times New Roman"/>
          <w:szCs w:val="24"/>
        </w:rPr>
        <w:t>.</w:t>
      </w:r>
      <w:r w:rsidR="0019182E">
        <w:rPr>
          <w:rFonts w:cs="Times New Roman"/>
          <w:szCs w:val="24"/>
        </w:rPr>
        <w:t xml:space="preserve"> “Europe’s Man of Mystery! </w:t>
      </w:r>
      <w:r w:rsidR="00CF1980" w:rsidRPr="00434587">
        <w:rPr>
          <w:rFonts w:cs="Times New Roman"/>
          <w:szCs w:val="24"/>
        </w:rPr>
        <w:t>His Daily Life Revealed</w:t>
      </w:r>
      <w:r w:rsidRPr="00434587">
        <w:rPr>
          <w:rFonts w:cs="Times New Roman"/>
          <w:szCs w:val="24"/>
        </w:rPr>
        <w:t>.</w:t>
      </w:r>
      <w:r w:rsidR="00CF1980" w:rsidRPr="00434587">
        <w:rPr>
          <w:rFonts w:cs="Times New Roman"/>
          <w:szCs w:val="24"/>
        </w:rPr>
        <w:t xml:space="preserve">” </w:t>
      </w:r>
      <w:r w:rsidR="00CF1980" w:rsidRPr="00434587">
        <w:rPr>
          <w:rFonts w:cs="Times New Roman"/>
          <w:szCs w:val="24"/>
          <w:u w:val="single"/>
        </w:rPr>
        <w:t>Chicago Daily Tribune</w:t>
      </w:r>
      <w:r w:rsidR="00CF1980" w:rsidRPr="00434587">
        <w:rPr>
          <w:rFonts w:cs="Times New Roman"/>
          <w:szCs w:val="24"/>
        </w:rPr>
        <w:t>, August 6, 1939.</w:t>
      </w:r>
    </w:p>
    <w:p w:rsidR="007C2C52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“Die Innenräume des Berghofes</w:t>
      </w:r>
      <w:r w:rsidR="00332076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Innen-Dekoration</w:t>
      </w:r>
      <w:r w:rsidRPr="00434587">
        <w:rPr>
          <w:rFonts w:cs="Times New Roman"/>
          <w:szCs w:val="24"/>
        </w:rPr>
        <w:t xml:space="preserve"> 49, no. 2 (</w:t>
      </w:r>
      <w:r w:rsidRPr="00722A5E">
        <w:rPr>
          <w:rFonts w:cs="Times New Roman"/>
          <w:szCs w:val="24"/>
        </w:rPr>
        <w:t>1938): 54-64</w:t>
      </w:r>
      <w:r w:rsidR="00332076" w:rsidRPr="00722A5E">
        <w:rPr>
          <w:rFonts w:cs="Times New Roman"/>
          <w:szCs w:val="24"/>
        </w:rPr>
        <w:t>.</w:t>
      </w:r>
    </w:p>
    <w:p w:rsidR="00667CE0" w:rsidRPr="00434587" w:rsidRDefault="00667CE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“Die Neuen Räume der Reichskanzlei</w:t>
      </w:r>
      <w:r w:rsidR="00332076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Silberspiegel</w:t>
      </w:r>
      <w:r w:rsidRPr="00434587">
        <w:rPr>
          <w:rFonts w:cs="Times New Roman"/>
          <w:sz w:val="24"/>
          <w:szCs w:val="24"/>
        </w:rPr>
        <w:t xml:space="preserve"> 3, no.11 (1937</w:t>
      </w:r>
      <w:r w:rsidRPr="00CB0C83">
        <w:rPr>
          <w:rFonts w:cs="Times New Roman"/>
          <w:sz w:val="24"/>
          <w:szCs w:val="24"/>
        </w:rPr>
        <w:t>): 524-526.</w:t>
      </w:r>
    </w:p>
    <w:p w:rsidR="00126306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</w:t>
      </w:r>
      <w:r w:rsidR="00126306" w:rsidRPr="00434587">
        <w:rPr>
          <w:rFonts w:cs="Times New Roman"/>
          <w:szCs w:val="24"/>
        </w:rPr>
        <w:t>Die nicht Befragten haben eine andere Meinung</w:t>
      </w:r>
      <w:r w:rsidRPr="00434587">
        <w:rPr>
          <w:rFonts w:cs="Times New Roman"/>
          <w:szCs w:val="24"/>
        </w:rPr>
        <w:t>.</w:t>
      </w:r>
      <w:r w:rsidR="00126306" w:rsidRPr="00434587">
        <w:rPr>
          <w:rFonts w:cs="Times New Roman"/>
          <w:szCs w:val="24"/>
        </w:rPr>
        <w:t xml:space="preserve">” </w:t>
      </w:r>
      <w:r w:rsidR="00126306" w:rsidRPr="00434587">
        <w:rPr>
          <w:rFonts w:cs="Times New Roman"/>
          <w:szCs w:val="24"/>
          <w:u w:val="single"/>
        </w:rPr>
        <w:t>Berchtesgadener Anzeiger</w:t>
      </w:r>
      <w:r w:rsidR="00126306" w:rsidRPr="00434587">
        <w:rPr>
          <w:rFonts w:cs="Times New Roman"/>
          <w:szCs w:val="24"/>
        </w:rPr>
        <w:t>, August 10-11, 1951</w:t>
      </w:r>
      <w:r w:rsidRPr="00434587">
        <w:rPr>
          <w:rFonts w:cs="Times New Roman"/>
          <w:szCs w:val="24"/>
        </w:rPr>
        <w:t>.</w:t>
      </w:r>
    </w:p>
    <w:p w:rsidR="00126306" w:rsidRPr="00434587" w:rsidRDefault="00126306" w:rsidP="00434587">
      <w:pPr>
        <w:spacing w:after="0" w:line="480" w:lineRule="auto"/>
        <w:ind w:left="720" w:hanging="720"/>
        <w:rPr>
          <w:rFonts w:cs="Times New Roman"/>
          <w:szCs w:val="24"/>
          <w:u w:val="single"/>
        </w:rPr>
      </w:pPr>
      <w:r w:rsidRPr="00434587">
        <w:rPr>
          <w:rFonts w:cs="Times New Roman"/>
          <w:szCs w:val="24"/>
        </w:rPr>
        <w:t xml:space="preserve">“Die nicht Befragten haben eine andere Meinung: II. Teil” </w:t>
      </w:r>
      <w:r w:rsidRPr="00434587">
        <w:rPr>
          <w:rFonts w:cs="Times New Roman"/>
          <w:szCs w:val="24"/>
          <w:u w:val="single"/>
        </w:rPr>
        <w:t>Berchtesgadener Anzeiger</w:t>
      </w:r>
      <w:r w:rsidRPr="00434587">
        <w:rPr>
          <w:rFonts w:cs="Times New Roman"/>
          <w:szCs w:val="24"/>
        </w:rPr>
        <w:t>, August 14-15, 1951</w:t>
      </w:r>
      <w:r w:rsidR="00332076" w:rsidRPr="00434587">
        <w:rPr>
          <w:rFonts w:cs="Times New Roman"/>
          <w:szCs w:val="24"/>
        </w:rPr>
        <w:t>.</w:t>
      </w:r>
    </w:p>
    <w:p w:rsidR="0020230D" w:rsidRPr="004918E3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918E3">
        <w:rPr>
          <w:rFonts w:cs="Times New Roman"/>
          <w:szCs w:val="24"/>
        </w:rPr>
        <w:t xml:space="preserve">Dietrich, </w:t>
      </w:r>
      <w:r w:rsidR="0020230D" w:rsidRPr="004918E3">
        <w:rPr>
          <w:rFonts w:cs="Times New Roman"/>
          <w:szCs w:val="24"/>
        </w:rPr>
        <w:t>Otto</w:t>
      </w:r>
      <w:r w:rsidRPr="004918E3">
        <w:rPr>
          <w:rFonts w:cs="Times New Roman"/>
          <w:szCs w:val="24"/>
        </w:rPr>
        <w:t>.</w:t>
      </w:r>
      <w:r w:rsidR="0020230D" w:rsidRPr="004918E3">
        <w:rPr>
          <w:rFonts w:cs="Times New Roman"/>
          <w:szCs w:val="24"/>
        </w:rPr>
        <w:t xml:space="preserve"> </w:t>
      </w:r>
      <w:r w:rsidR="0020230D" w:rsidRPr="004918E3">
        <w:rPr>
          <w:rFonts w:cs="Times New Roman"/>
          <w:szCs w:val="24"/>
          <w:u w:val="single"/>
        </w:rPr>
        <w:t>The Hitler I Knew</w:t>
      </w:r>
      <w:r w:rsidRPr="004918E3">
        <w:rPr>
          <w:rFonts w:cs="Times New Roman"/>
          <w:szCs w:val="24"/>
        </w:rPr>
        <w:t xml:space="preserve">. </w:t>
      </w:r>
      <w:r w:rsidR="004918E3">
        <w:rPr>
          <w:rFonts w:cs="Times New Roman"/>
          <w:szCs w:val="24"/>
        </w:rPr>
        <w:t>Intro</w:t>
      </w:r>
      <w:r w:rsidRPr="004918E3">
        <w:rPr>
          <w:rFonts w:cs="Times New Roman"/>
          <w:szCs w:val="24"/>
        </w:rPr>
        <w:t xml:space="preserve">. </w:t>
      </w:r>
      <w:r w:rsidR="004918E3" w:rsidRPr="004918E3">
        <w:rPr>
          <w:rFonts w:cs="Times New Roman"/>
          <w:color w:val="000000"/>
          <w:szCs w:val="24"/>
          <w:shd w:val="clear" w:color="auto" w:fill="FFFFFF"/>
        </w:rPr>
        <w:t>Roger Moorehouse.</w:t>
      </w:r>
      <w:r w:rsidR="004918E3" w:rsidRPr="004918E3">
        <w:rPr>
          <w:rFonts w:cs="Times New Roman"/>
          <w:szCs w:val="24"/>
        </w:rPr>
        <w:t xml:space="preserve"> </w:t>
      </w:r>
      <w:r w:rsidR="0020230D" w:rsidRPr="004918E3">
        <w:rPr>
          <w:rFonts w:cs="Times New Roman"/>
          <w:szCs w:val="24"/>
        </w:rPr>
        <w:t>New York: Skyhorse, 2010</w:t>
      </w:r>
      <w:r w:rsidRPr="004918E3">
        <w:rPr>
          <w:rFonts w:cs="Times New Roman"/>
          <w:szCs w:val="24"/>
        </w:rPr>
        <w:t>.</w:t>
      </w:r>
    </w:p>
    <w:p w:rsidR="00394267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With Hitler on the Road to Power</w:t>
      </w:r>
      <w:r w:rsidRPr="00434587">
        <w:rPr>
          <w:rFonts w:cs="Times New Roman"/>
          <w:szCs w:val="24"/>
        </w:rPr>
        <w:t>. London: Lucas, 1934.</w:t>
      </w:r>
    </w:p>
    <w:p w:rsidR="00394267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A43F6B" w:rsidRPr="00434587">
        <w:rPr>
          <w:rFonts w:cs="Times New Roman"/>
          <w:szCs w:val="24"/>
        </w:rPr>
        <w:t xml:space="preserve"> </w:t>
      </w:r>
      <w:r w:rsidR="00A43F6B" w:rsidRPr="00434587">
        <w:rPr>
          <w:rFonts w:cs="Times New Roman"/>
          <w:szCs w:val="24"/>
          <w:u w:val="single"/>
        </w:rPr>
        <w:t>Mit Hitler in die Macht</w:t>
      </w:r>
      <w:r w:rsidRPr="00434587">
        <w:rPr>
          <w:rFonts w:cs="Times New Roman"/>
          <w:szCs w:val="24"/>
        </w:rPr>
        <w:t xml:space="preserve">. </w:t>
      </w:r>
      <w:r w:rsidR="00A43F6B" w:rsidRPr="00434587">
        <w:rPr>
          <w:rFonts w:cs="Times New Roman"/>
          <w:szCs w:val="24"/>
        </w:rPr>
        <w:t>Munich: Eher, 1934</w:t>
      </w:r>
      <w:r w:rsidRPr="00434587">
        <w:rPr>
          <w:rFonts w:cs="Times New Roman"/>
          <w:szCs w:val="24"/>
        </w:rPr>
        <w:t>.</w:t>
      </w:r>
    </w:p>
    <w:p w:rsidR="000E4132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>Ditchfield,</w:t>
      </w:r>
      <w:r w:rsidR="000E4132" w:rsidRPr="00434587">
        <w:rPr>
          <w:rFonts w:cs="Times New Roman"/>
          <w:szCs w:val="24"/>
        </w:rPr>
        <w:t xml:space="preserve"> P. H. </w:t>
      </w:r>
      <w:r w:rsidR="000E4132" w:rsidRPr="00434587">
        <w:rPr>
          <w:rFonts w:cs="Times New Roman"/>
          <w:szCs w:val="24"/>
          <w:u w:val="single"/>
        </w:rPr>
        <w:t>The Old English Country Squire</w:t>
      </w:r>
      <w:r w:rsidRPr="00434587">
        <w:rPr>
          <w:rFonts w:cs="Times New Roman"/>
          <w:szCs w:val="24"/>
        </w:rPr>
        <w:t>. London: Methuen, 1912</w:t>
      </w:r>
      <w:r w:rsidR="000E4132" w:rsidRPr="00434587">
        <w:rPr>
          <w:rFonts w:cs="Times New Roman"/>
          <w:szCs w:val="24"/>
        </w:rPr>
        <w:t>.</w:t>
      </w:r>
    </w:p>
    <w:p w:rsidR="00A43F6B" w:rsidRPr="00434587" w:rsidRDefault="0033207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Doberer, </w:t>
      </w:r>
      <w:r w:rsidR="00A43F6B" w:rsidRPr="00434587">
        <w:rPr>
          <w:rFonts w:cs="Times New Roman"/>
          <w:sz w:val="24"/>
          <w:szCs w:val="24"/>
        </w:rPr>
        <w:t>Kurt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 “New Reich Weapon May Be Dust Bomb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” </w:t>
      </w:r>
      <w:r w:rsidR="00A43F6B" w:rsidRPr="00434587">
        <w:rPr>
          <w:rFonts w:cs="Times New Roman"/>
          <w:sz w:val="24"/>
          <w:szCs w:val="24"/>
          <w:u w:val="single"/>
        </w:rPr>
        <w:t>New York Times</w:t>
      </w:r>
      <w:r w:rsidR="00A43F6B" w:rsidRPr="00434587">
        <w:rPr>
          <w:rFonts w:cs="Times New Roman"/>
          <w:sz w:val="24"/>
          <w:szCs w:val="24"/>
        </w:rPr>
        <w:t>, October 15, 1939.</w:t>
      </w:r>
    </w:p>
    <w:p w:rsidR="0009042C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Domarus, </w:t>
      </w:r>
      <w:r w:rsidR="0009042C" w:rsidRPr="00434587">
        <w:rPr>
          <w:rFonts w:cs="Times New Roman"/>
          <w:szCs w:val="24"/>
        </w:rPr>
        <w:t>Max</w:t>
      </w:r>
      <w:r w:rsidRPr="00434587">
        <w:rPr>
          <w:rFonts w:cs="Times New Roman"/>
          <w:szCs w:val="24"/>
        </w:rPr>
        <w:t>,</w:t>
      </w:r>
      <w:r w:rsidR="0009042C" w:rsidRPr="00434587">
        <w:rPr>
          <w:rFonts w:cs="Times New Roman"/>
          <w:szCs w:val="24"/>
        </w:rPr>
        <w:t xml:space="preserve"> ed. </w:t>
      </w:r>
      <w:r w:rsidR="0009042C" w:rsidRPr="00434587">
        <w:rPr>
          <w:rFonts w:cs="Times New Roman"/>
          <w:szCs w:val="24"/>
          <w:u w:val="single"/>
        </w:rPr>
        <w:t>Hitler: Speeches and Proclamations, 1932-1945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</w:t>
      </w:r>
      <w:r w:rsidR="004918E3">
        <w:rPr>
          <w:rFonts w:cs="Times New Roman"/>
          <w:szCs w:val="24"/>
        </w:rPr>
        <w:t>4 v</w:t>
      </w:r>
      <w:r w:rsidR="0009042C" w:rsidRPr="00434587">
        <w:rPr>
          <w:rFonts w:cs="Times New Roman"/>
          <w:szCs w:val="24"/>
        </w:rPr>
        <w:t>ol</w:t>
      </w:r>
      <w:r w:rsidR="004918E3">
        <w:rPr>
          <w:rFonts w:cs="Times New Roman"/>
          <w:szCs w:val="24"/>
        </w:rPr>
        <w:t>s</w:t>
      </w:r>
      <w:r w:rsidR="0009042C" w:rsidRPr="00434587">
        <w:rPr>
          <w:rFonts w:cs="Times New Roman"/>
          <w:szCs w:val="24"/>
        </w:rPr>
        <w:t>. Wauconda, IL: Bolchazy-Carducci, 2004</w:t>
      </w:r>
      <w:r w:rsidRPr="00434587">
        <w:rPr>
          <w:rFonts w:cs="Times New Roman"/>
          <w:szCs w:val="24"/>
        </w:rPr>
        <w:t>.</w:t>
      </w:r>
    </w:p>
    <w:p w:rsidR="00332076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Donath, Matthias. </w:t>
      </w:r>
      <w:r w:rsidRPr="00434587">
        <w:rPr>
          <w:rFonts w:cs="Times New Roman"/>
          <w:szCs w:val="24"/>
          <w:u w:val="single"/>
        </w:rPr>
        <w:t>Architektur in München, 1933-1945: Ein Stadtführer</w:t>
      </w:r>
      <w:r w:rsidRPr="00434587">
        <w:rPr>
          <w:rFonts w:cs="Times New Roman"/>
          <w:szCs w:val="24"/>
        </w:rPr>
        <w:t>. Berlin: Lukas, 2007.</w:t>
      </w:r>
    </w:p>
    <w:p w:rsidR="00E02FD4" w:rsidRPr="00434587" w:rsidRDefault="00E02FD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F716B9">
        <w:rPr>
          <w:szCs w:val="24"/>
        </w:rPr>
        <w:t>Duroselle, Jean-Baptist</w:t>
      </w:r>
      <w:r>
        <w:rPr>
          <w:szCs w:val="24"/>
        </w:rPr>
        <w:t>.</w:t>
      </w:r>
      <w:r w:rsidRPr="00F716B9">
        <w:rPr>
          <w:szCs w:val="24"/>
        </w:rPr>
        <w:t xml:space="preserve"> </w:t>
      </w:r>
      <w:r w:rsidRPr="00F716B9">
        <w:rPr>
          <w:szCs w:val="24"/>
          <w:u w:val="single"/>
        </w:rPr>
        <w:t>France and the Nazi Threat: The Collapse of French Diplomacy, 1932-1939</w:t>
      </w:r>
      <w:r>
        <w:rPr>
          <w:szCs w:val="24"/>
        </w:rPr>
        <w:t>.</w:t>
      </w:r>
      <w:r w:rsidRPr="00F716B9">
        <w:rPr>
          <w:szCs w:val="24"/>
        </w:rPr>
        <w:t xml:space="preserve"> </w:t>
      </w:r>
      <w:r>
        <w:rPr>
          <w:szCs w:val="24"/>
        </w:rPr>
        <w:t>T</w:t>
      </w:r>
      <w:r w:rsidRPr="00F716B9">
        <w:rPr>
          <w:szCs w:val="24"/>
        </w:rPr>
        <w:t>rans. Catherine E. Dop and Robert L. Miller</w:t>
      </w:r>
      <w:r>
        <w:rPr>
          <w:szCs w:val="24"/>
        </w:rPr>
        <w:t xml:space="preserve">. </w:t>
      </w:r>
      <w:r w:rsidRPr="00F716B9">
        <w:rPr>
          <w:szCs w:val="24"/>
        </w:rPr>
        <w:t>New York, Enigma, 2004</w:t>
      </w:r>
      <w:r>
        <w:rPr>
          <w:szCs w:val="24"/>
        </w:rPr>
        <w:t>.</w:t>
      </w:r>
    </w:p>
    <w:p w:rsidR="00DC1BBB" w:rsidRPr="00434587" w:rsidRDefault="0033207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Dyke, </w:t>
      </w:r>
      <w:r w:rsidR="00DC1BBB" w:rsidRPr="00434587">
        <w:rPr>
          <w:rFonts w:cs="Times New Roman"/>
          <w:szCs w:val="24"/>
        </w:rPr>
        <w:t>James van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“Über die Beziehungen zwischen Kunst, Propaganda und Kitsch in Deutschland 1933 bis 1945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</w:rPr>
        <w:t>I</w:t>
      </w:r>
      <w:r w:rsidR="00DC1BBB" w:rsidRPr="00434587">
        <w:rPr>
          <w:rFonts w:cs="Times New Roman"/>
          <w:szCs w:val="24"/>
        </w:rPr>
        <w:t xml:space="preserve">n </w:t>
      </w:r>
      <w:r w:rsidR="00DC1BBB" w:rsidRPr="00434587">
        <w:rPr>
          <w:rFonts w:cs="Times New Roman"/>
          <w:szCs w:val="24"/>
          <w:u w:val="single"/>
        </w:rPr>
        <w:t>Kunst und Propaganda im Streit der Nationen 1930-1945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Hans-Jörg Czech and Nikola Doll</w:t>
      </w:r>
      <w:r w:rsidRPr="00434587">
        <w:rPr>
          <w:rFonts w:cs="Times New Roman"/>
          <w:szCs w:val="24"/>
        </w:rPr>
        <w:t>, eds.</w:t>
      </w:r>
      <w:r w:rsidR="004918E3" w:rsidRPr="00434587">
        <w:rPr>
          <w:rFonts w:cs="Times New Roman"/>
          <w:szCs w:val="24"/>
        </w:rPr>
        <w:t>, 250-257</w:t>
      </w:r>
      <w:r w:rsidR="004918E3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Dresden: Sandstein, 2007</w:t>
      </w:r>
      <w:r w:rsidR="00DC1BBB" w:rsidRPr="00434587">
        <w:rPr>
          <w:rFonts w:cs="Times New Roman"/>
          <w:szCs w:val="24"/>
        </w:rPr>
        <w:t>.</w:t>
      </w:r>
    </w:p>
    <w:p w:rsidR="00DC1BBB" w:rsidRPr="00434587" w:rsidRDefault="001B1E6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lang w:val="en"/>
        </w:rPr>
        <w:t>“Dynamite Parcel ‘Sent’ to Hitler</w:t>
      </w:r>
      <w:r w:rsidR="0037392E" w:rsidRPr="00434587">
        <w:rPr>
          <w:rFonts w:cs="Times New Roman"/>
          <w:szCs w:val="24"/>
          <w:lang w:val="en"/>
        </w:rPr>
        <w:t>.</w:t>
      </w:r>
      <w:r w:rsidRPr="00434587">
        <w:rPr>
          <w:rFonts w:cs="Times New Roman"/>
          <w:szCs w:val="24"/>
          <w:lang w:val="en"/>
        </w:rPr>
        <w:t xml:space="preserve">” </w:t>
      </w:r>
      <w:r w:rsidRPr="00434587">
        <w:rPr>
          <w:rFonts w:cs="Times New Roman"/>
          <w:szCs w:val="24"/>
          <w:u w:val="single"/>
          <w:lang w:val="en"/>
        </w:rPr>
        <w:t>Los Angeles Times</w:t>
      </w:r>
      <w:r w:rsidRPr="00434587">
        <w:rPr>
          <w:rFonts w:cs="Times New Roman"/>
          <w:szCs w:val="24"/>
          <w:lang w:val="en"/>
        </w:rPr>
        <w:t>, September 13, 1943</w:t>
      </w:r>
      <w:r w:rsidR="0037392E" w:rsidRPr="00434587">
        <w:rPr>
          <w:rFonts w:cs="Times New Roman"/>
          <w:szCs w:val="24"/>
          <w:lang w:val="en"/>
        </w:rPr>
        <w:t>.</w:t>
      </w:r>
    </w:p>
    <w:p w:rsidR="001B1E60" w:rsidRPr="00434587" w:rsidRDefault="001B1E6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“Effigies of Hitler Hung in Yorkville</w:t>
      </w:r>
      <w:r w:rsidR="0037392E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October 16, 1942.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E., H. “Ein ‘Führer’ hinter Stacheldraht.” </w:t>
      </w:r>
      <w:r w:rsidRPr="00434587">
        <w:rPr>
          <w:rFonts w:cs="Times New Roman"/>
          <w:szCs w:val="24"/>
          <w:u w:val="single"/>
        </w:rPr>
        <w:t>Neuer Vorwärts</w:t>
      </w:r>
      <w:r w:rsidRPr="00434587">
        <w:rPr>
          <w:rFonts w:cs="Times New Roman"/>
          <w:szCs w:val="24"/>
        </w:rPr>
        <w:t>, no. 199, April 4, 1937, supplement.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“Eine Bitte an alle Leser.” </w:t>
      </w:r>
      <w:r w:rsidRPr="00434587">
        <w:rPr>
          <w:rFonts w:cs="Times New Roman"/>
          <w:szCs w:val="24"/>
          <w:u w:val="single"/>
        </w:rPr>
        <w:t>Berchtesgadener Anzeiger</w:t>
      </w:r>
      <w:r w:rsidRPr="00434587">
        <w:rPr>
          <w:rFonts w:cs="Times New Roman"/>
          <w:szCs w:val="24"/>
        </w:rPr>
        <w:t>, August 3-4, 1951.</w:t>
      </w:r>
    </w:p>
    <w:p w:rsidR="0037392E" w:rsidRPr="00434587" w:rsidRDefault="0037392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“Eine Pleite, die uns freut.” </w:t>
      </w:r>
      <w:r w:rsidRPr="00434587">
        <w:rPr>
          <w:rFonts w:cs="Times New Roman"/>
          <w:sz w:val="24"/>
          <w:szCs w:val="24"/>
          <w:u w:val="single"/>
        </w:rPr>
        <w:t>Deutsche Handels-Wacht</w:t>
      </w:r>
      <w:r w:rsidRPr="00434587">
        <w:rPr>
          <w:rFonts w:cs="Times New Roman"/>
          <w:sz w:val="24"/>
          <w:szCs w:val="24"/>
        </w:rPr>
        <w:t xml:space="preserve"> 40, no. 14 (</w:t>
      </w:r>
      <w:r w:rsidRPr="004918E3">
        <w:rPr>
          <w:rFonts w:cs="Times New Roman"/>
          <w:sz w:val="24"/>
          <w:szCs w:val="24"/>
        </w:rPr>
        <w:t>1933): 198.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“Eine rätselhafte Affäre: Selbstmord der Nichte Hitlers.” </w:t>
      </w:r>
      <w:r w:rsidRPr="00434587">
        <w:rPr>
          <w:rFonts w:cs="Times New Roman"/>
          <w:szCs w:val="24"/>
          <w:u w:val="single"/>
        </w:rPr>
        <w:t>Münchner Post</w:t>
      </w:r>
      <w:r w:rsidRPr="00434587">
        <w:rPr>
          <w:rFonts w:cs="Times New Roman"/>
          <w:szCs w:val="24"/>
        </w:rPr>
        <w:t>, September 21, 1931.</w:t>
      </w:r>
    </w:p>
    <w:p w:rsidR="00D602F6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Eisenhower, </w:t>
      </w:r>
      <w:r w:rsidR="00D602F6" w:rsidRPr="00434587">
        <w:rPr>
          <w:rFonts w:cs="Times New Roman"/>
          <w:szCs w:val="24"/>
        </w:rPr>
        <w:t xml:space="preserve">Dwight D. </w:t>
      </w:r>
      <w:r w:rsidR="00D602F6" w:rsidRPr="00434587">
        <w:rPr>
          <w:rFonts w:cs="Times New Roman"/>
          <w:szCs w:val="24"/>
          <w:u w:val="single"/>
        </w:rPr>
        <w:t>Crusade in Europe</w:t>
      </w:r>
      <w:r w:rsidRPr="00434587">
        <w:rPr>
          <w:rFonts w:cs="Times New Roman"/>
          <w:szCs w:val="24"/>
        </w:rPr>
        <w:t xml:space="preserve">. </w:t>
      </w:r>
      <w:r w:rsidR="00D602F6" w:rsidRPr="00434587">
        <w:rPr>
          <w:rFonts w:cs="Times New Roman"/>
          <w:szCs w:val="24"/>
        </w:rPr>
        <w:t>London: Heinemann, 1948</w:t>
      </w:r>
      <w:r w:rsidRPr="00434587">
        <w:rPr>
          <w:rFonts w:cs="Times New Roman"/>
          <w:szCs w:val="24"/>
        </w:rPr>
        <w:t>.</w:t>
      </w:r>
    </w:p>
    <w:p w:rsidR="00D602F6" w:rsidRPr="00434587" w:rsidRDefault="002C7E4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Eisinger, </w:t>
      </w:r>
      <w:r w:rsidR="0037392E" w:rsidRPr="00434587">
        <w:rPr>
          <w:rFonts w:cs="Times New Roman"/>
          <w:szCs w:val="24"/>
        </w:rPr>
        <w:t xml:space="preserve">Oliver. </w:t>
      </w:r>
      <w:r w:rsidRPr="00434587">
        <w:rPr>
          <w:rFonts w:cs="Times New Roman"/>
          <w:szCs w:val="24"/>
        </w:rPr>
        <w:t>“Hitler’s Villa Site to Become Resort</w:t>
      </w:r>
      <w:r w:rsidR="0037392E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Globe and Mail</w:t>
      </w:r>
      <w:r w:rsidRPr="00434587">
        <w:rPr>
          <w:rFonts w:cs="Times New Roman"/>
          <w:szCs w:val="24"/>
        </w:rPr>
        <w:t>, July 7, 2001.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“Entschlossene Haltung der SPD in der Obersalzbergfrage!” </w:t>
      </w:r>
      <w:r w:rsidRPr="00434587">
        <w:rPr>
          <w:rFonts w:cs="Times New Roman"/>
          <w:szCs w:val="24"/>
          <w:u w:val="single"/>
        </w:rPr>
        <w:t>Berchtesgadener-Kurier</w:t>
      </w:r>
      <w:r w:rsidRPr="00434587">
        <w:rPr>
          <w:rFonts w:cs="Times New Roman"/>
          <w:szCs w:val="24"/>
        </w:rPr>
        <w:t xml:space="preserve">, November 6, 1951.  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“Entscheidungen auf Grund der </w:t>
      </w:r>
      <w:r w:rsidRPr="00434587">
        <w:rPr>
          <w:rStyle w:val="unicode"/>
          <w:rFonts w:cs="Times New Roman"/>
          <w:szCs w:val="24"/>
          <w:lang w:val="en"/>
        </w:rPr>
        <w:t>§§ 2 und 4 des Gesetzes zum Schutze des nationalen Symbole</w:t>
      </w:r>
      <w:r w:rsidRPr="00434587">
        <w:rPr>
          <w:rFonts w:cs="Times New Roman"/>
          <w:szCs w:val="24"/>
        </w:rPr>
        <w:t xml:space="preserve">.” </w:t>
      </w:r>
      <w:r w:rsidRPr="00434587">
        <w:rPr>
          <w:rFonts w:cs="Times New Roman"/>
          <w:szCs w:val="24"/>
          <w:u w:val="single"/>
        </w:rPr>
        <w:t>Deutscher Reichsanzeiger</w:t>
      </w:r>
      <w:r w:rsidRPr="00434587">
        <w:rPr>
          <w:rFonts w:cs="Times New Roman"/>
          <w:szCs w:val="24"/>
        </w:rPr>
        <w:t>, no. 153, July 7, 1937.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Erlanger, Steven. “Hitler, It Seems, Loved Money and Died Rich.”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8, 2002.</w:t>
      </w:r>
    </w:p>
    <w:p w:rsidR="0037392E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Style w:val="citation"/>
          <w:rFonts w:cs="Times New Roman"/>
          <w:szCs w:val="24"/>
          <w:lang w:val="en"/>
        </w:rPr>
        <w:t xml:space="preserve">Evans, Richard J. </w:t>
      </w:r>
      <w:r w:rsidRPr="00434587">
        <w:rPr>
          <w:rStyle w:val="citation"/>
          <w:rFonts w:cs="Times New Roman"/>
          <w:iCs/>
          <w:szCs w:val="24"/>
          <w:u w:val="single"/>
          <w:lang w:val="en"/>
        </w:rPr>
        <w:t>The Third Reich in Power</w:t>
      </w:r>
      <w:r w:rsidRPr="00434587">
        <w:rPr>
          <w:rStyle w:val="citation"/>
          <w:rFonts w:cs="Times New Roman"/>
          <w:szCs w:val="24"/>
          <w:u w:val="single"/>
          <w:lang w:val="en"/>
        </w:rPr>
        <w:t>, 1933-1939</w:t>
      </w:r>
      <w:r w:rsidRPr="00434587">
        <w:rPr>
          <w:rStyle w:val="citation"/>
          <w:rFonts w:cs="Times New Roman"/>
          <w:szCs w:val="24"/>
          <w:lang w:val="en"/>
        </w:rPr>
        <w:t>. London: Lane</w:t>
      </w:r>
      <w:r w:rsidRPr="00434587">
        <w:rPr>
          <w:rFonts w:cs="Times New Roman"/>
          <w:szCs w:val="24"/>
        </w:rPr>
        <w:t xml:space="preserve">, </w:t>
      </w:r>
      <w:r w:rsidRPr="00434587">
        <w:rPr>
          <w:rStyle w:val="citation"/>
          <w:rFonts w:cs="Times New Roman"/>
          <w:szCs w:val="24"/>
          <w:lang w:val="en"/>
        </w:rPr>
        <w:t>2005.</w:t>
      </w:r>
    </w:p>
    <w:p w:rsidR="0037392E" w:rsidRPr="00434587" w:rsidRDefault="00C7468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3E2E91">
        <w:rPr>
          <w:rFonts w:cs="Times New Roman"/>
          <w:szCs w:val="24"/>
        </w:rPr>
        <w:t>Faber, David</w:t>
      </w:r>
      <w:r>
        <w:rPr>
          <w:rFonts w:cs="Times New Roman"/>
          <w:szCs w:val="24"/>
        </w:rPr>
        <w:t>.</w:t>
      </w:r>
      <w:r w:rsidRPr="003E2E91">
        <w:rPr>
          <w:rFonts w:cs="Times New Roman"/>
          <w:szCs w:val="24"/>
        </w:rPr>
        <w:t xml:space="preserve"> </w:t>
      </w:r>
      <w:r w:rsidRPr="003E2E91">
        <w:rPr>
          <w:rFonts w:cs="Times New Roman"/>
          <w:szCs w:val="24"/>
          <w:u w:val="single"/>
        </w:rPr>
        <w:t>Munich, 1938: Appeasement and World War II</w:t>
      </w:r>
      <w:r>
        <w:rPr>
          <w:rFonts w:cs="Times New Roman"/>
          <w:szCs w:val="24"/>
        </w:rPr>
        <w:t xml:space="preserve">. </w:t>
      </w:r>
      <w:r w:rsidRPr="003E2E91">
        <w:rPr>
          <w:rFonts w:cs="Times New Roman"/>
          <w:szCs w:val="24"/>
        </w:rPr>
        <w:t xml:space="preserve">New </w:t>
      </w:r>
      <w:r>
        <w:rPr>
          <w:rFonts w:cs="Times New Roman"/>
          <w:szCs w:val="24"/>
        </w:rPr>
        <w:t>York: Simon and Schuster, 2008.</w:t>
      </w:r>
    </w:p>
    <w:p w:rsidR="00E924F8" w:rsidRPr="00434587" w:rsidRDefault="00E924F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Fabritius, Erwin. </w:t>
      </w:r>
      <w:r w:rsidRPr="00434587">
        <w:rPr>
          <w:rFonts w:cs="Times New Roman"/>
          <w:szCs w:val="24"/>
          <w:u w:val="single"/>
        </w:rPr>
        <w:t>Obersalzberg: Vor und Nach der Zerstörung</w:t>
      </w:r>
      <w:r w:rsidRPr="00434587">
        <w:rPr>
          <w:rFonts w:cs="Times New Roman"/>
          <w:szCs w:val="24"/>
        </w:rPr>
        <w:t>. Berchtesgaden: Berchtesgadener Anzeiger, no date.</w:t>
      </w:r>
    </w:p>
    <w:p w:rsidR="00E924F8" w:rsidRPr="00434587" w:rsidRDefault="00E924F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Feiber, Albert A. “‘Filiale von Berlin:’ Der Obersalzberg im Dritten Reich.” In </w:t>
      </w:r>
      <w:r w:rsidRPr="00434587">
        <w:rPr>
          <w:rFonts w:cs="Times New Roman"/>
          <w:szCs w:val="24"/>
          <w:u w:val="single"/>
        </w:rPr>
        <w:t>Die tödliche Utopie: Bilder, Texte, Dokumente, Daten zum Dritten Reich</w:t>
      </w:r>
      <w:r w:rsidR="007D33DB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7D33DB" w:rsidRPr="00434587">
        <w:rPr>
          <w:rFonts w:cs="Times New Roman"/>
          <w:szCs w:val="24"/>
        </w:rPr>
        <w:t>E</w:t>
      </w:r>
      <w:r w:rsidRPr="00434587">
        <w:rPr>
          <w:rFonts w:cs="Times New Roman"/>
          <w:szCs w:val="24"/>
        </w:rPr>
        <w:t xml:space="preserve">d. Volker Dahm, Albert A. Feiber, </w:t>
      </w:r>
      <w:r w:rsidRPr="0039429E">
        <w:rPr>
          <w:rFonts w:cs="Times New Roman"/>
          <w:szCs w:val="24"/>
        </w:rPr>
        <w:t>Harmut Mehring, and Horst Möller</w:t>
      </w:r>
      <w:r w:rsidR="0019182E" w:rsidRPr="0039429E">
        <w:rPr>
          <w:rFonts w:cs="Times New Roman"/>
          <w:szCs w:val="24"/>
        </w:rPr>
        <w:t>), 52-111</w:t>
      </w:r>
      <w:r w:rsidR="007D33DB" w:rsidRPr="0039429E">
        <w:rPr>
          <w:rFonts w:cs="Times New Roman"/>
          <w:szCs w:val="24"/>
        </w:rPr>
        <w:t xml:space="preserve">. 5th ed. </w:t>
      </w:r>
      <w:r w:rsidRPr="0039429E">
        <w:rPr>
          <w:rFonts w:cs="Times New Roman"/>
          <w:szCs w:val="24"/>
        </w:rPr>
        <w:t>Munich: Institut für Zeitgeschichte, 2008</w:t>
      </w:r>
      <w:r w:rsidR="007D33DB" w:rsidRPr="0039429E">
        <w:rPr>
          <w:rFonts w:cs="Times New Roman"/>
          <w:szCs w:val="24"/>
        </w:rPr>
        <w:t>.</w:t>
      </w:r>
    </w:p>
    <w:p w:rsidR="00E924F8" w:rsidRPr="00434587" w:rsidRDefault="007D33D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Ferguson, </w:t>
      </w:r>
      <w:r w:rsidR="00E924F8" w:rsidRPr="00434587">
        <w:rPr>
          <w:rFonts w:cs="Times New Roman"/>
          <w:sz w:val="24"/>
          <w:szCs w:val="24"/>
        </w:rPr>
        <w:t>Charles W. “Dictators Don’t Drink</w:t>
      </w:r>
      <w:r w:rsidR="0019182E">
        <w:rPr>
          <w:rFonts w:cs="Times New Roman"/>
          <w:sz w:val="24"/>
          <w:szCs w:val="24"/>
        </w:rPr>
        <w:t>.</w:t>
      </w:r>
      <w:r w:rsidR="00E924F8" w:rsidRPr="00434587">
        <w:rPr>
          <w:rFonts w:cs="Times New Roman"/>
          <w:sz w:val="24"/>
          <w:szCs w:val="24"/>
        </w:rPr>
        <w:t xml:space="preserve">” </w:t>
      </w:r>
      <w:r w:rsidR="00E924F8" w:rsidRPr="00434587">
        <w:rPr>
          <w:rFonts w:cs="Times New Roman"/>
          <w:sz w:val="24"/>
          <w:szCs w:val="24"/>
          <w:u w:val="single"/>
        </w:rPr>
        <w:t>Harper’s Monthly</w:t>
      </w:r>
      <w:r w:rsidR="00E924F8" w:rsidRPr="00434587">
        <w:rPr>
          <w:rFonts w:cs="Times New Roman"/>
          <w:sz w:val="24"/>
          <w:szCs w:val="24"/>
        </w:rPr>
        <w:t xml:space="preserve"> 175 (</w:t>
      </w:r>
      <w:r w:rsidR="00E924F8" w:rsidRPr="000069EF">
        <w:rPr>
          <w:rFonts w:cs="Times New Roman"/>
          <w:sz w:val="24"/>
          <w:szCs w:val="24"/>
        </w:rPr>
        <w:t>1937): 103-105.</w:t>
      </w:r>
    </w:p>
    <w:p w:rsidR="00E924F8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Feuchtmayr, </w:t>
      </w:r>
      <w:r w:rsidR="00E924F8" w:rsidRPr="00434587">
        <w:rPr>
          <w:rFonts w:cs="Times New Roman"/>
          <w:szCs w:val="24"/>
        </w:rPr>
        <w:t>Inge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 </w:t>
      </w:r>
      <w:r w:rsidR="00E924F8" w:rsidRPr="00434587">
        <w:rPr>
          <w:rFonts w:cs="Times New Roman"/>
          <w:szCs w:val="24"/>
          <w:u w:val="single"/>
        </w:rPr>
        <w:t>Das Prinz Carl-Palais in München</w:t>
      </w:r>
      <w:r w:rsidRPr="00434587">
        <w:rPr>
          <w:rFonts w:cs="Times New Roman"/>
          <w:szCs w:val="24"/>
        </w:rPr>
        <w:t xml:space="preserve">. </w:t>
      </w:r>
      <w:r w:rsidR="00E924F8" w:rsidRPr="00434587">
        <w:rPr>
          <w:rFonts w:cs="Times New Roman"/>
          <w:szCs w:val="24"/>
        </w:rPr>
        <w:t>Munich: Süddeutscher, 1966</w:t>
      </w:r>
      <w:r w:rsidRPr="00434587">
        <w:rPr>
          <w:rFonts w:cs="Times New Roman"/>
          <w:szCs w:val="24"/>
        </w:rPr>
        <w:t>.</w:t>
      </w:r>
    </w:p>
    <w:p w:rsidR="00E924F8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Finger, </w:t>
      </w:r>
      <w:r w:rsidR="00E924F8" w:rsidRPr="00434587">
        <w:rPr>
          <w:rFonts w:cs="Times New Roman"/>
          <w:szCs w:val="24"/>
        </w:rPr>
        <w:t>Evelyn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 “Nie wieder Schnörkel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” </w:t>
      </w:r>
      <w:r w:rsidR="00E924F8" w:rsidRPr="00434587">
        <w:rPr>
          <w:rFonts w:cs="Times New Roman"/>
          <w:szCs w:val="24"/>
          <w:u w:val="single"/>
        </w:rPr>
        <w:t>Die Zeit</w:t>
      </w:r>
      <w:r w:rsidR="00E924F8" w:rsidRPr="00434587">
        <w:rPr>
          <w:rFonts w:cs="Times New Roman"/>
          <w:szCs w:val="24"/>
        </w:rPr>
        <w:t>, March 3, 2005.</w:t>
      </w:r>
    </w:p>
    <w:p w:rsidR="00C74689" w:rsidRPr="00434587" w:rsidRDefault="00C7468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8A2BE0">
        <w:rPr>
          <w:rFonts w:cs="Times New Roman"/>
          <w:szCs w:val="24"/>
          <w:shd w:val="clear" w:color="auto" w:fill="FFFFFF"/>
        </w:rPr>
        <w:t xml:space="preserve">Fischer, Klaus P. </w:t>
      </w:r>
      <w:r w:rsidRPr="008A2BE0">
        <w:rPr>
          <w:rFonts w:cs="Times New Roman"/>
          <w:szCs w:val="24"/>
          <w:u w:val="single"/>
          <w:shd w:val="clear" w:color="auto" w:fill="FFFFFF"/>
        </w:rPr>
        <w:t>Hitler and America</w:t>
      </w:r>
      <w:r>
        <w:rPr>
          <w:rFonts w:cs="Times New Roman"/>
          <w:szCs w:val="24"/>
          <w:shd w:val="clear" w:color="auto" w:fill="FFFFFF"/>
        </w:rPr>
        <w:t xml:space="preserve">. </w:t>
      </w:r>
      <w:r w:rsidRPr="008A2BE0">
        <w:rPr>
          <w:rFonts w:cs="Times New Roman"/>
          <w:szCs w:val="24"/>
          <w:shd w:val="clear" w:color="auto" w:fill="FFFFFF"/>
        </w:rPr>
        <w:t>Philadelphia: University of Pennsylvania Press, 2011</w:t>
      </w:r>
      <w:r>
        <w:rPr>
          <w:rFonts w:cs="Times New Roman"/>
          <w:szCs w:val="24"/>
          <w:shd w:val="clear" w:color="auto" w:fill="FFFFFF"/>
        </w:rPr>
        <w:t>.</w:t>
      </w:r>
    </w:p>
    <w:p w:rsidR="00E924F8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Fisher, </w:t>
      </w:r>
      <w:r w:rsidR="00E924F8" w:rsidRPr="00434587">
        <w:rPr>
          <w:rFonts w:cs="Times New Roman"/>
          <w:szCs w:val="24"/>
        </w:rPr>
        <w:t>Marc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 “Market at Nazi Camp Site Brings Worldwide Outcry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” </w:t>
      </w:r>
      <w:r w:rsidR="00E924F8" w:rsidRPr="00434587">
        <w:rPr>
          <w:rFonts w:cs="Times New Roman"/>
          <w:szCs w:val="24"/>
          <w:u w:val="single"/>
        </w:rPr>
        <w:t>Los Angeles Times</w:t>
      </w:r>
      <w:r w:rsidR="00E924F8" w:rsidRPr="00434587">
        <w:rPr>
          <w:rFonts w:cs="Times New Roman"/>
          <w:szCs w:val="24"/>
        </w:rPr>
        <w:t>, July 19, 1991</w:t>
      </w:r>
      <w:r w:rsidRPr="00434587">
        <w:rPr>
          <w:rFonts w:cs="Times New Roman"/>
          <w:szCs w:val="24"/>
        </w:rPr>
        <w:t>.</w:t>
      </w:r>
    </w:p>
    <w:p w:rsidR="00FA549A" w:rsidRPr="00434587" w:rsidRDefault="00FA549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107B54">
        <w:rPr>
          <w:szCs w:val="24"/>
        </w:rPr>
        <w:t>Fiss, Karen</w:t>
      </w:r>
      <w:r>
        <w:rPr>
          <w:szCs w:val="24"/>
        </w:rPr>
        <w:t>.</w:t>
      </w:r>
      <w:r w:rsidRPr="00107B54">
        <w:rPr>
          <w:szCs w:val="24"/>
        </w:rPr>
        <w:t xml:space="preserve"> </w:t>
      </w:r>
      <w:r w:rsidRPr="00107B54">
        <w:rPr>
          <w:szCs w:val="24"/>
          <w:u w:val="single"/>
        </w:rPr>
        <w:t>Grand Illusion: The Third Reich, the Paris Exposition, and the Cultural Seduction of France</w:t>
      </w:r>
      <w:r>
        <w:rPr>
          <w:szCs w:val="24"/>
        </w:rPr>
        <w:t xml:space="preserve">. </w:t>
      </w:r>
      <w:r w:rsidRPr="00107B54">
        <w:rPr>
          <w:szCs w:val="24"/>
        </w:rPr>
        <w:t>Chicago: Uni</w:t>
      </w:r>
      <w:r>
        <w:rPr>
          <w:szCs w:val="24"/>
        </w:rPr>
        <w:t>versity of Chicago Press, 2009.</w:t>
      </w:r>
    </w:p>
    <w:p w:rsidR="00E924F8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FitzGerald, </w:t>
      </w:r>
      <w:r w:rsidR="00E924F8" w:rsidRPr="00434587">
        <w:rPr>
          <w:rFonts w:cs="Times New Roman"/>
          <w:szCs w:val="24"/>
        </w:rPr>
        <w:t>Garret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 </w:t>
      </w:r>
      <w:r w:rsidR="00E924F8" w:rsidRPr="00434587">
        <w:rPr>
          <w:rFonts w:cs="Times New Roman"/>
          <w:szCs w:val="24"/>
          <w:u w:val="single"/>
        </w:rPr>
        <w:t>All in a Life</w:t>
      </w:r>
      <w:r w:rsidRPr="00434587">
        <w:rPr>
          <w:rFonts w:cs="Times New Roman"/>
          <w:szCs w:val="24"/>
        </w:rPr>
        <w:t xml:space="preserve">. </w:t>
      </w:r>
      <w:r w:rsidR="00E924F8" w:rsidRPr="00434587">
        <w:rPr>
          <w:rFonts w:cs="Times New Roman"/>
          <w:szCs w:val="24"/>
        </w:rPr>
        <w:t>London: Macmillan London, 1992</w:t>
      </w:r>
      <w:r w:rsidRPr="00434587">
        <w:rPr>
          <w:rFonts w:cs="Times New Roman"/>
          <w:szCs w:val="24"/>
        </w:rPr>
        <w:t>.</w:t>
      </w:r>
    </w:p>
    <w:p w:rsidR="00510EAA" w:rsidRPr="00434587" w:rsidRDefault="00510EA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Fitz-Gerald, W. G. “On Holiday </w:t>
      </w:r>
      <w:r w:rsidR="0019182E">
        <w:rPr>
          <w:rFonts w:cs="Times New Roman"/>
          <w:szCs w:val="24"/>
        </w:rPr>
        <w:t>w</w:t>
      </w:r>
      <w:r w:rsidRPr="00434587">
        <w:rPr>
          <w:rFonts w:cs="Times New Roman"/>
          <w:szCs w:val="24"/>
        </w:rPr>
        <w:t xml:space="preserve">ith Hitler in His Summer Chalet.” </w:t>
      </w:r>
      <w:r w:rsidRPr="00434587">
        <w:rPr>
          <w:rFonts w:cs="Times New Roman"/>
          <w:szCs w:val="24"/>
          <w:u w:val="single"/>
        </w:rPr>
        <w:t>National Home Monthly</w:t>
      </w:r>
      <w:r w:rsidRPr="00434587">
        <w:rPr>
          <w:rFonts w:cs="Times New Roman"/>
          <w:szCs w:val="24"/>
        </w:rPr>
        <w:t xml:space="preserve"> (November </w:t>
      </w:r>
      <w:r w:rsidRPr="00C83581">
        <w:rPr>
          <w:rFonts w:cs="Times New Roman"/>
          <w:szCs w:val="24"/>
        </w:rPr>
        <w:t>1936): 10-11, 27, 29, 45.</w:t>
      </w:r>
    </w:p>
    <w:p w:rsidR="00413E38" w:rsidRPr="00434587" w:rsidRDefault="00413E3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[-----.] “A Dictator at Home: Herr Hitler as Host and Village Squire.” </w:t>
      </w:r>
      <w:r w:rsidRPr="00434587">
        <w:rPr>
          <w:rFonts w:cs="Times New Roman"/>
          <w:sz w:val="24"/>
          <w:szCs w:val="24"/>
          <w:u w:val="single"/>
        </w:rPr>
        <w:t>Launceston Examiner</w:t>
      </w:r>
      <w:r w:rsidRPr="00434587">
        <w:rPr>
          <w:rFonts w:cs="Times New Roman"/>
          <w:sz w:val="24"/>
          <w:szCs w:val="24"/>
        </w:rPr>
        <w:t xml:space="preserve"> (Tas.), May 30, 1936. Reprinted from the </w:t>
      </w:r>
      <w:r w:rsidRPr="00434587">
        <w:rPr>
          <w:rFonts w:cs="Times New Roman"/>
          <w:sz w:val="24"/>
          <w:szCs w:val="24"/>
          <w:u w:val="single"/>
        </w:rPr>
        <w:t>Sunday Pictorial</w:t>
      </w:r>
      <w:r w:rsidRPr="00434587">
        <w:rPr>
          <w:rFonts w:cs="Times New Roman"/>
          <w:sz w:val="24"/>
          <w:szCs w:val="24"/>
        </w:rPr>
        <w:t>.</w:t>
      </w:r>
    </w:p>
    <w:p w:rsidR="00E924F8" w:rsidRPr="00434587" w:rsidRDefault="00510EA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</w:t>
      </w:r>
      <w:r w:rsidR="00E924F8" w:rsidRPr="00434587">
        <w:rPr>
          <w:rFonts w:cs="Times New Roman"/>
          <w:szCs w:val="24"/>
        </w:rPr>
        <w:t xml:space="preserve">. </w:t>
      </w:r>
      <w:r w:rsidR="00E924F8" w:rsidRPr="00434587">
        <w:rPr>
          <w:rFonts w:cs="Times New Roman"/>
          <w:szCs w:val="24"/>
          <w:u w:val="single"/>
        </w:rPr>
        <w:t>The Voice of Ireland: A Survey of the Race and Nation From All Angles</w:t>
      </w:r>
      <w:r w:rsidR="007D33DB" w:rsidRPr="00434587">
        <w:rPr>
          <w:rFonts w:cs="Times New Roman"/>
          <w:szCs w:val="24"/>
        </w:rPr>
        <w:t>. Dublin: Virtue, 1923</w:t>
      </w:r>
      <w:r w:rsidR="00E924F8" w:rsidRPr="00434587">
        <w:rPr>
          <w:rFonts w:cs="Times New Roman"/>
          <w:szCs w:val="24"/>
        </w:rPr>
        <w:t>.</w:t>
      </w:r>
    </w:p>
    <w:p w:rsidR="00E924F8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Fleischer, </w:t>
      </w:r>
      <w:r w:rsidR="00E924F8" w:rsidRPr="00434587">
        <w:rPr>
          <w:rFonts w:cs="Times New Roman"/>
          <w:szCs w:val="24"/>
        </w:rPr>
        <w:t>Jack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 “Hitler’s Eagle Nest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” </w:t>
      </w:r>
      <w:r w:rsidR="00E924F8" w:rsidRPr="00434587">
        <w:rPr>
          <w:rFonts w:cs="Times New Roman"/>
          <w:szCs w:val="24"/>
          <w:u w:val="single"/>
        </w:rPr>
        <w:t>Indian Journal</w:t>
      </w:r>
      <w:r w:rsidR="00E924F8" w:rsidRPr="00434587">
        <w:rPr>
          <w:rFonts w:cs="Times New Roman"/>
          <w:szCs w:val="24"/>
        </w:rPr>
        <w:t xml:space="preserve"> [Eufaula, Oklahoma], June 14, 1945.</w:t>
      </w:r>
    </w:p>
    <w:p w:rsidR="00E924F8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Fodor, </w:t>
      </w:r>
      <w:r w:rsidR="00E924F8" w:rsidRPr="00434587">
        <w:rPr>
          <w:rFonts w:cs="Times New Roman"/>
          <w:szCs w:val="24"/>
        </w:rPr>
        <w:t>M.W. “Conqueror’s Manual</w:t>
      </w:r>
      <w:r w:rsidRPr="00434587">
        <w:rPr>
          <w:rFonts w:cs="Times New Roman"/>
          <w:szCs w:val="24"/>
        </w:rPr>
        <w:t>.</w:t>
      </w:r>
      <w:r w:rsidR="00E924F8" w:rsidRPr="00434587">
        <w:rPr>
          <w:rFonts w:cs="Times New Roman"/>
          <w:szCs w:val="24"/>
        </w:rPr>
        <w:t xml:space="preserve">” </w:t>
      </w:r>
      <w:r w:rsidR="00E924F8" w:rsidRPr="00434587">
        <w:rPr>
          <w:rFonts w:cs="Times New Roman"/>
          <w:szCs w:val="24"/>
          <w:u w:val="single"/>
        </w:rPr>
        <w:t>Washington Post</w:t>
      </w:r>
      <w:r w:rsidR="00E924F8" w:rsidRPr="00434587">
        <w:rPr>
          <w:rFonts w:cs="Times New Roman"/>
          <w:szCs w:val="24"/>
        </w:rPr>
        <w:t xml:space="preserve">, August 11, 1940.  </w:t>
      </w:r>
    </w:p>
    <w:p w:rsidR="002C7E41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Förster, </w:t>
      </w:r>
      <w:r w:rsidR="002C7E41" w:rsidRPr="00434587">
        <w:rPr>
          <w:rFonts w:cs="Times New Roman"/>
          <w:szCs w:val="24"/>
        </w:rPr>
        <w:t>Andreas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 “Der Problemberg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” </w:t>
      </w:r>
      <w:r w:rsidR="002C7E41" w:rsidRPr="00434587">
        <w:rPr>
          <w:rFonts w:cs="Times New Roman"/>
          <w:szCs w:val="24"/>
          <w:u w:val="single"/>
        </w:rPr>
        <w:t>Berliner Zeitung</w:t>
      </w:r>
      <w:r w:rsidR="002C7E41" w:rsidRPr="00434587">
        <w:rPr>
          <w:rFonts w:cs="Times New Roman"/>
          <w:szCs w:val="24"/>
        </w:rPr>
        <w:t>, July 23, 2009.</w:t>
      </w:r>
    </w:p>
    <w:p w:rsidR="007D33DB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Frank, Hans. </w:t>
      </w:r>
      <w:r w:rsidRPr="00434587">
        <w:rPr>
          <w:rFonts w:cs="Times New Roman"/>
          <w:szCs w:val="24"/>
          <w:u w:val="single"/>
        </w:rPr>
        <w:t>Im Angesicht des Galgens</w:t>
      </w:r>
      <w:r w:rsidRPr="00434587">
        <w:rPr>
          <w:rFonts w:cs="Times New Roman"/>
          <w:szCs w:val="24"/>
        </w:rPr>
        <w:t>. Neuhaus bei Schliersee: Frank, 1955.</w:t>
      </w:r>
    </w:p>
    <w:p w:rsidR="00022158" w:rsidRDefault="00022158" w:rsidP="00022158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Frei, Norbert. </w:t>
      </w:r>
      <w:r w:rsidRPr="00434587">
        <w:rPr>
          <w:rFonts w:cs="Times New Roman"/>
          <w:szCs w:val="24"/>
          <w:u w:val="single"/>
        </w:rPr>
        <w:t>Amerikanische Lizenzpolitik und deutsche Pressetradition: Die Geschichte der Nachkriegszeitung Südost-Kurier</w:t>
      </w:r>
      <w:r w:rsidRPr="00434587">
        <w:rPr>
          <w:rFonts w:cs="Times New Roman"/>
          <w:szCs w:val="24"/>
        </w:rPr>
        <w:t>. Munich: Oldenbourg, 1986.</w:t>
      </w:r>
    </w:p>
    <w:p w:rsidR="007D33DB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Friedel, Thomas. “Karl Wessely: sein Leben, sein Wirken und sein Einfluß auf die Augenheilkunde in Deutschland und in der Welt.” Doctoral diss., Universität Würzburg, 2008.</w:t>
      </w:r>
    </w:p>
    <w:p w:rsidR="00B259F6" w:rsidRPr="00434587" w:rsidRDefault="00B259F6" w:rsidP="00434587">
      <w:pPr>
        <w:spacing w:after="0" w:line="480" w:lineRule="auto"/>
        <w:ind w:left="720" w:hanging="720"/>
        <w:rPr>
          <w:rFonts w:cs="Times New Roman"/>
          <w:szCs w:val="24"/>
          <w:u w:val="single"/>
        </w:rPr>
      </w:pPr>
      <w:r>
        <w:rPr>
          <w:szCs w:val="24"/>
        </w:rPr>
        <w:t xml:space="preserve">Friedrich, Thomas. </w:t>
      </w:r>
      <w:r w:rsidRPr="009E6995">
        <w:rPr>
          <w:szCs w:val="24"/>
          <w:u w:val="single"/>
        </w:rPr>
        <w:t>Hitler’s Berlin: Abused City</w:t>
      </w:r>
      <w:r>
        <w:rPr>
          <w:szCs w:val="24"/>
        </w:rPr>
        <w:t>, Trans. Stewart Spencer. New Haven: Yale University Press, 2012.</w:t>
      </w:r>
    </w:p>
    <w:p w:rsidR="00B03FA2" w:rsidRDefault="00B03FA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Fromm, Bella. </w:t>
      </w:r>
      <w:r w:rsidRPr="00626305">
        <w:rPr>
          <w:rFonts w:cs="Times New Roman"/>
          <w:szCs w:val="24"/>
          <w:u w:val="single"/>
        </w:rPr>
        <w:t>Blood and Banquets: A Berlin Social Diary</w:t>
      </w:r>
      <w:r>
        <w:rPr>
          <w:rFonts w:cs="Times New Roman"/>
          <w:szCs w:val="24"/>
        </w:rPr>
        <w:t>. New York: Kensington, 2002.</w:t>
      </w:r>
    </w:p>
    <w:p w:rsidR="00D56DFB" w:rsidRPr="00434587" w:rsidRDefault="00D56DFB" w:rsidP="00D56DFB">
      <w:pPr>
        <w:spacing w:after="0" w:line="480" w:lineRule="auto"/>
        <w:ind w:left="720" w:hanging="720"/>
        <w:rPr>
          <w:rFonts w:cs="Times New Roman"/>
          <w:szCs w:val="24"/>
          <w:u w:val="single"/>
        </w:rPr>
      </w:pPr>
      <w:r w:rsidRPr="008818FF">
        <w:rPr>
          <w:rFonts w:cs="Times New Roman"/>
          <w:szCs w:val="24"/>
        </w:rPr>
        <w:t>Gebhard, Helmut</w:t>
      </w:r>
      <w:r>
        <w:rPr>
          <w:rFonts w:cs="Times New Roman"/>
          <w:szCs w:val="24"/>
        </w:rPr>
        <w:t xml:space="preserve"> et al.</w:t>
      </w:r>
      <w:r w:rsidRPr="008818FF">
        <w:rPr>
          <w:rFonts w:cs="Times New Roman"/>
          <w:szCs w:val="24"/>
        </w:rPr>
        <w:t>, ed</w:t>
      </w:r>
      <w:r>
        <w:rPr>
          <w:rFonts w:cs="Times New Roman"/>
          <w:szCs w:val="24"/>
        </w:rPr>
        <w:t>s</w:t>
      </w:r>
      <w:r w:rsidRPr="008818FF">
        <w:rPr>
          <w:rFonts w:cs="Times New Roman"/>
          <w:szCs w:val="24"/>
        </w:rPr>
        <w:t xml:space="preserve">. </w:t>
      </w:r>
      <w:r w:rsidRPr="008818FF">
        <w:rPr>
          <w:rFonts w:cs="Times New Roman"/>
          <w:szCs w:val="24"/>
          <w:u w:val="single"/>
        </w:rPr>
        <w:t>Bauernhäuser in Bayern: Dokumentation</w:t>
      </w:r>
      <w:r w:rsidRPr="008818FF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7</w:t>
      </w:r>
      <w:r w:rsidRPr="008818FF">
        <w:rPr>
          <w:rFonts w:cs="Times New Roman"/>
          <w:szCs w:val="24"/>
        </w:rPr>
        <w:t xml:space="preserve"> vols.</w:t>
      </w:r>
      <w:r>
        <w:rPr>
          <w:rFonts w:cs="Times New Roman"/>
          <w:szCs w:val="24"/>
        </w:rPr>
        <w:t xml:space="preserve"> Ed. </w:t>
      </w:r>
      <w:r w:rsidRPr="008818FF">
        <w:rPr>
          <w:rFonts w:cs="Times New Roman"/>
          <w:szCs w:val="24"/>
        </w:rPr>
        <w:t>Bayerischen Staatsministerium für Ernährung, Landwirtschaft und Forsten and Bayerischen Landesverein für Heimatpflege e.V.</w:t>
      </w:r>
      <w:r>
        <w:rPr>
          <w:rFonts w:cs="Times New Roman"/>
          <w:szCs w:val="24"/>
        </w:rPr>
        <w:t xml:space="preserve"> </w:t>
      </w:r>
      <w:r w:rsidRPr="008818FF">
        <w:rPr>
          <w:rFonts w:cs="Times New Roman"/>
          <w:szCs w:val="24"/>
        </w:rPr>
        <w:t>Munich: Hugendubel, 1994</w:t>
      </w:r>
      <w:r>
        <w:rPr>
          <w:rFonts w:cs="Times New Roman"/>
          <w:szCs w:val="24"/>
        </w:rPr>
        <w:t>-1999</w:t>
      </w:r>
      <w:r w:rsidRPr="008818FF">
        <w:rPr>
          <w:rFonts w:cs="Times New Roman"/>
          <w:szCs w:val="24"/>
        </w:rPr>
        <w:t>.</w:t>
      </w:r>
    </w:p>
    <w:p w:rsidR="007D33DB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8818FF">
        <w:rPr>
          <w:rFonts w:cs="Times New Roman"/>
          <w:szCs w:val="24"/>
        </w:rPr>
        <w:t>Gebhard,</w:t>
      </w:r>
      <w:r w:rsidR="00E858D7" w:rsidRPr="008818FF">
        <w:rPr>
          <w:rFonts w:cs="Times New Roman"/>
          <w:szCs w:val="24"/>
        </w:rPr>
        <w:t xml:space="preserve"> </w:t>
      </w:r>
      <w:r w:rsidRPr="008818FF">
        <w:rPr>
          <w:rFonts w:cs="Times New Roman"/>
          <w:szCs w:val="24"/>
        </w:rPr>
        <w:t xml:space="preserve">Helmut and Helmut Keim, eds. </w:t>
      </w:r>
      <w:r w:rsidRPr="008818FF">
        <w:rPr>
          <w:rFonts w:cs="Times New Roman"/>
          <w:szCs w:val="24"/>
          <w:u w:val="single"/>
        </w:rPr>
        <w:t>Oberbayern</w:t>
      </w:r>
      <w:r w:rsidRPr="008818FF">
        <w:rPr>
          <w:rFonts w:cs="Times New Roman"/>
          <w:szCs w:val="24"/>
        </w:rPr>
        <w:t xml:space="preserve">. Vol. 6, part 2 of </w:t>
      </w:r>
      <w:r w:rsidRPr="008818FF">
        <w:rPr>
          <w:rFonts w:cs="Times New Roman"/>
          <w:noProof/>
          <w:szCs w:val="24"/>
        </w:rPr>
        <w:drawing>
          <wp:inline distT="0" distB="0" distL="0" distR="0" wp14:anchorId="4E64EBD2" wp14:editId="10B7BF98">
            <wp:extent cx="6350" cy="6350"/>
            <wp:effectExtent l="0" t="0" r="0" b="0"/>
            <wp:docPr id="1" name="Picture 1" descr="Li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k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18FF">
        <w:rPr>
          <w:rFonts w:cs="Times New Roman"/>
          <w:szCs w:val="24"/>
          <w:u w:val="single"/>
        </w:rPr>
        <w:t>Bauer</w:t>
      </w:r>
      <w:r w:rsidR="00E858D7" w:rsidRPr="008818FF">
        <w:rPr>
          <w:rFonts w:cs="Times New Roman"/>
          <w:szCs w:val="24"/>
          <w:u w:val="single"/>
        </w:rPr>
        <w:t>n</w:t>
      </w:r>
      <w:r w:rsidRPr="008818FF">
        <w:rPr>
          <w:rFonts w:cs="Times New Roman"/>
          <w:szCs w:val="24"/>
          <w:u w:val="single"/>
        </w:rPr>
        <w:t>häuser in Bayern: Dokumentation</w:t>
      </w:r>
      <w:r w:rsidRPr="008818FF">
        <w:rPr>
          <w:rFonts w:cs="Times New Roman"/>
          <w:szCs w:val="24"/>
        </w:rPr>
        <w:t>. Ed. Bayerischen Staatsministerium für Ernährung, Landwirtschaft und Forsten and Bayerischen Landesverein für Heimatpflege e.V. Munich: Hugendubel, 1998.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  <w:u w:val="single"/>
        </w:rPr>
      </w:pPr>
      <w:r w:rsidRPr="00434587">
        <w:rPr>
          <w:rFonts w:cs="Times New Roman"/>
          <w:szCs w:val="24"/>
        </w:rPr>
        <w:lastRenderedPageBreak/>
        <w:t xml:space="preserve">Geiss, Josef. </w:t>
      </w:r>
      <w:r w:rsidRPr="00434587">
        <w:rPr>
          <w:rFonts w:cs="Times New Roman"/>
          <w:szCs w:val="24"/>
          <w:u w:val="single"/>
        </w:rPr>
        <w:t>Obersalzberg: Die Geschichte eines Berges</w:t>
      </w:r>
      <w:r w:rsidRPr="00434587">
        <w:rPr>
          <w:rFonts w:cs="Times New Roman"/>
          <w:szCs w:val="24"/>
        </w:rPr>
        <w:t>. Berchtesgaden: Geiss, 1952.</w:t>
      </w:r>
    </w:p>
    <w:p w:rsidR="00D56DFB" w:rsidRDefault="007D33D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“Geliebte Hitlers verübt Selbstmord; Jungsellen und Homosexuelle als Naziführer.” </w:t>
      </w:r>
      <w:r w:rsidRPr="00434587">
        <w:rPr>
          <w:rFonts w:cs="Times New Roman"/>
          <w:sz w:val="24"/>
          <w:szCs w:val="24"/>
          <w:u w:val="single"/>
        </w:rPr>
        <w:t>Die Fanfare</w:t>
      </w:r>
      <w:r w:rsidRPr="00434587">
        <w:rPr>
          <w:rFonts w:cs="Times New Roman"/>
          <w:sz w:val="24"/>
          <w:szCs w:val="24"/>
        </w:rPr>
        <w:t>, October 31, 1931.</w:t>
      </w:r>
    </w:p>
    <w:p w:rsidR="007D33DB" w:rsidRPr="00434587" w:rsidRDefault="007D33D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“Gerhardine Troost: Verhandlung vertagt.” </w:t>
      </w:r>
      <w:r w:rsidRPr="00434587">
        <w:rPr>
          <w:rFonts w:cs="Times New Roman"/>
          <w:sz w:val="24"/>
          <w:szCs w:val="24"/>
          <w:u w:val="single"/>
        </w:rPr>
        <w:t>Die Abendzeitung: Unabhängiges Münchener Nachrichtenblatt</w:t>
      </w:r>
      <w:r w:rsidRPr="00434587">
        <w:rPr>
          <w:rFonts w:cs="Times New Roman"/>
          <w:sz w:val="24"/>
          <w:szCs w:val="24"/>
        </w:rPr>
        <w:t>, March 31, 1949.</w:t>
      </w:r>
    </w:p>
    <w:p w:rsidR="007D33DB" w:rsidRPr="00434587" w:rsidRDefault="007D33D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“German Fascist Chief Prospers.”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November 3, 1929.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“The German Scene: I. Hitler’s Palace in the Clouds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="00990267" w:rsidRPr="00434587">
        <w:rPr>
          <w:rFonts w:cs="Times New Roman"/>
          <w:szCs w:val="24"/>
        </w:rPr>
        <w:t>T</w:t>
      </w:r>
      <w:r w:rsidRPr="00434587">
        <w:rPr>
          <w:rFonts w:cs="Times New Roman"/>
          <w:szCs w:val="24"/>
        </w:rPr>
        <w:t xml:space="preserve">ranslated from the </w:t>
      </w:r>
      <w:r w:rsidRPr="00434587">
        <w:rPr>
          <w:rFonts w:cs="Times New Roman"/>
          <w:szCs w:val="24"/>
          <w:u w:val="single"/>
        </w:rPr>
        <w:t>Telegraaf</w:t>
      </w:r>
      <w:r w:rsidRPr="00434587">
        <w:rPr>
          <w:rFonts w:cs="Times New Roman"/>
          <w:szCs w:val="24"/>
        </w:rPr>
        <w:t xml:space="preserve"> (Amsterdam)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The Living Age</w:t>
      </w:r>
      <w:r w:rsidRPr="00434587">
        <w:rPr>
          <w:rFonts w:cs="Times New Roman"/>
          <w:szCs w:val="24"/>
        </w:rPr>
        <w:t xml:space="preserve"> 356 (March 1939</w:t>
      </w:r>
      <w:r w:rsidRPr="00E858D7">
        <w:rPr>
          <w:rFonts w:cs="Times New Roman"/>
          <w:szCs w:val="24"/>
        </w:rPr>
        <w:t>): 32</w:t>
      </w:r>
      <w:r w:rsidR="00E858D7">
        <w:rPr>
          <w:rFonts w:cs="Times New Roman"/>
          <w:szCs w:val="24"/>
        </w:rPr>
        <w:t>-33</w:t>
      </w:r>
      <w:r w:rsidR="00990267" w:rsidRPr="00E858D7">
        <w:rPr>
          <w:rFonts w:cs="Times New Roman"/>
          <w:szCs w:val="24"/>
        </w:rPr>
        <w:t>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“Germans Scrap Market: Protest Ends Project at Death Camp Site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Globe and Mail</w:t>
      </w:r>
      <w:r w:rsidRPr="00434587">
        <w:rPr>
          <w:rFonts w:cs="Times New Roman"/>
          <w:szCs w:val="24"/>
        </w:rPr>
        <w:t>, July 23, 1991.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“German Town Haunted by Ghost of Hitler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Calgary Herald</w:t>
      </w:r>
      <w:r w:rsidRPr="00434587">
        <w:rPr>
          <w:rFonts w:cs="Times New Roman"/>
          <w:szCs w:val="24"/>
        </w:rPr>
        <w:t>, September 17, 2011.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“Gesetz zum Abschluss der politischen Befreiung vom 27. Juli 1950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Bayerisches Gesetz- u. Verordnungsblatt</w:t>
      </w:r>
      <w:r w:rsidRPr="00434587">
        <w:rPr>
          <w:rFonts w:cs="Times New Roman"/>
          <w:szCs w:val="24"/>
        </w:rPr>
        <w:t>, no. 17 (1950): 107-108</w:t>
      </w:r>
      <w:r w:rsidR="00990267" w:rsidRPr="00434587">
        <w:rPr>
          <w:rFonts w:cs="Times New Roman"/>
          <w:szCs w:val="24"/>
        </w:rPr>
        <w:t>.</w:t>
      </w:r>
    </w:p>
    <w:p w:rsidR="007D33DB" w:rsidRPr="00434587" w:rsidRDefault="007D33D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Gierasch, </w:t>
      </w:r>
      <w:r w:rsidR="00990267" w:rsidRPr="00434587">
        <w:rPr>
          <w:rFonts w:cs="Times New Roman"/>
          <w:szCs w:val="24"/>
        </w:rPr>
        <w:t xml:space="preserve">Paul. </w:t>
      </w:r>
      <w:r w:rsidRPr="00434587">
        <w:rPr>
          <w:rFonts w:cs="Times New Roman"/>
          <w:szCs w:val="24"/>
        </w:rPr>
        <w:t>“The Bavarian Menace to Germany Unity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Current History</w:t>
      </w:r>
      <w:r w:rsidRPr="00434587">
        <w:rPr>
          <w:rFonts w:cs="Times New Roman"/>
          <w:szCs w:val="24"/>
        </w:rPr>
        <w:t xml:space="preserve"> 19 (November 1923)</w:t>
      </w:r>
      <w:r w:rsidRPr="008818FF">
        <w:rPr>
          <w:rFonts w:cs="Times New Roman"/>
          <w:szCs w:val="24"/>
        </w:rPr>
        <w:t xml:space="preserve">: </w:t>
      </w:r>
      <w:r w:rsidR="008818FF" w:rsidRPr="008818FF">
        <w:rPr>
          <w:rFonts w:cs="Times New Roman"/>
          <w:szCs w:val="24"/>
        </w:rPr>
        <w:t>221-229.</w:t>
      </w:r>
    </w:p>
    <w:p w:rsidR="007D33DB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Gillessen, </w:t>
      </w:r>
      <w:r w:rsidR="007D33DB" w:rsidRPr="00434587">
        <w:rPr>
          <w:rFonts w:cs="Times New Roman"/>
          <w:szCs w:val="24"/>
        </w:rPr>
        <w:t>Günther</w:t>
      </w:r>
      <w:r w:rsidRPr="00434587">
        <w:rPr>
          <w:rFonts w:cs="Times New Roman"/>
          <w:szCs w:val="24"/>
        </w:rPr>
        <w:t>.</w:t>
      </w:r>
      <w:r w:rsidR="007D33DB" w:rsidRPr="00434587">
        <w:rPr>
          <w:rFonts w:cs="Times New Roman"/>
          <w:szCs w:val="24"/>
        </w:rPr>
        <w:t xml:space="preserve"> </w:t>
      </w:r>
      <w:r w:rsidR="007D33DB" w:rsidRPr="00434587">
        <w:rPr>
          <w:rFonts w:cs="Times New Roman"/>
          <w:szCs w:val="24"/>
          <w:u w:val="single"/>
        </w:rPr>
        <w:t>Auf verlorenem Posten: Die Frankfurter Zeitung im Dritten Reich</w:t>
      </w:r>
      <w:r w:rsidRPr="00434587">
        <w:rPr>
          <w:rFonts w:cs="Times New Roman"/>
          <w:szCs w:val="24"/>
        </w:rPr>
        <w:t xml:space="preserve">. </w:t>
      </w:r>
      <w:r w:rsidR="007D33DB" w:rsidRPr="00434587">
        <w:rPr>
          <w:rFonts w:cs="Times New Roman"/>
          <w:szCs w:val="24"/>
        </w:rPr>
        <w:t>Berlin: Siedler, 1986</w:t>
      </w:r>
      <w:r w:rsidRPr="00434587">
        <w:rPr>
          <w:rFonts w:cs="Times New Roman"/>
          <w:szCs w:val="24"/>
        </w:rPr>
        <w:t>.</w:t>
      </w:r>
    </w:p>
    <w:p w:rsidR="00C33432" w:rsidRDefault="00C3343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0F6C07">
        <w:rPr>
          <w:rFonts w:cs="Times New Roman"/>
          <w:szCs w:val="24"/>
          <w:shd w:val="clear" w:color="auto" w:fill="FFFFFF"/>
        </w:rPr>
        <w:t>Gleis</w:t>
      </w:r>
      <w:r>
        <w:rPr>
          <w:rFonts w:cs="Times New Roman"/>
          <w:szCs w:val="24"/>
          <w:shd w:val="clear" w:color="auto" w:fill="FFFFFF"/>
        </w:rPr>
        <w:t xml:space="preserve">, </w:t>
      </w:r>
      <w:r w:rsidRPr="000F6C07">
        <w:rPr>
          <w:rFonts w:cs="Times New Roman"/>
          <w:szCs w:val="24"/>
          <w:shd w:val="clear" w:color="auto" w:fill="FFFFFF"/>
        </w:rPr>
        <w:t>Ralph</w:t>
      </w:r>
      <w:r>
        <w:rPr>
          <w:rFonts w:cs="Times New Roman"/>
          <w:szCs w:val="24"/>
          <w:shd w:val="clear" w:color="auto" w:fill="FFFFFF"/>
        </w:rPr>
        <w:t>, ed..</w:t>
      </w:r>
      <w:r w:rsidRPr="000F6C07">
        <w:rPr>
          <w:rFonts w:cs="Times New Roman"/>
          <w:szCs w:val="24"/>
          <w:u w:val="single"/>
        </w:rPr>
        <w:t xml:space="preserve"> Makart: Ein Künstler regiert die Stadt</w:t>
      </w:r>
      <w:r>
        <w:rPr>
          <w:rFonts w:cs="Times New Roman"/>
          <w:szCs w:val="24"/>
        </w:rPr>
        <w:t xml:space="preserve">. </w:t>
      </w:r>
      <w:r w:rsidRPr="000F6C07">
        <w:rPr>
          <w:rFonts w:cs="Times New Roman"/>
          <w:szCs w:val="24"/>
        </w:rPr>
        <w:t>Munich: Prestel; Vienna: Wien Museum, 2011.</w:t>
      </w:r>
    </w:p>
    <w:p w:rsidR="007D33DB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Glenn, </w:t>
      </w:r>
      <w:r w:rsidR="007D33DB" w:rsidRPr="00434587">
        <w:rPr>
          <w:rFonts w:cs="Times New Roman"/>
          <w:szCs w:val="24"/>
        </w:rPr>
        <w:t>Joshua</w:t>
      </w:r>
      <w:r w:rsidR="008C018B">
        <w:rPr>
          <w:rFonts w:cs="Times New Roman"/>
          <w:szCs w:val="24"/>
        </w:rPr>
        <w:t>.</w:t>
      </w:r>
      <w:r w:rsidR="007D33DB" w:rsidRPr="00434587">
        <w:rPr>
          <w:rFonts w:cs="Times New Roman"/>
          <w:szCs w:val="24"/>
        </w:rPr>
        <w:t xml:space="preserve"> “Hitler at Home</w:t>
      </w:r>
      <w:r w:rsidRPr="00434587">
        <w:rPr>
          <w:rFonts w:cs="Times New Roman"/>
          <w:szCs w:val="24"/>
        </w:rPr>
        <w:t>.</w:t>
      </w:r>
      <w:r w:rsidR="007D33DB" w:rsidRPr="00434587">
        <w:rPr>
          <w:rFonts w:cs="Times New Roman"/>
          <w:szCs w:val="24"/>
        </w:rPr>
        <w:t xml:space="preserve">” </w:t>
      </w:r>
      <w:r w:rsidR="007D33DB" w:rsidRPr="00434587">
        <w:rPr>
          <w:rFonts w:cs="Times New Roman"/>
          <w:szCs w:val="24"/>
          <w:u w:val="single"/>
        </w:rPr>
        <w:t>Boston Globe</w:t>
      </w:r>
      <w:r w:rsidR="007D33DB" w:rsidRPr="00434587">
        <w:rPr>
          <w:rFonts w:cs="Times New Roman"/>
          <w:szCs w:val="24"/>
        </w:rPr>
        <w:t>, November 2, 2003</w:t>
      </w:r>
      <w:r w:rsidRPr="00434587">
        <w:rPr>
          <w:rFonts w:cs="Times New Roman"/>
          <w:szCs w:val="24"/>
        </w:rPr>
        <w:t>.</w:t>
      </w:r>
    </w:p>
    <w:p w:rsidR="00661505" w:rsidRPr="008818FF" w:rsidRDefault="0037392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8818FF">
        <w:rPr>
          <w:rFonts w:cs="Times New Roman"/>
          <w:sz w:val="24"/>
          <w:szCs w:val="24"/>
        </w:rPr>
        <w:t xml:space="preserve">Godau, </w:t>
      </w:r>
      <w:r w:rsidR="00661505" w:rsidRPr="008818FF">
        <w:rPr>
          <w:rFonts w:cs="Times New Roman"/>
          <w:sz w:val="24"/>
          <w:szCs w:val="24"/>
        </w:rPr>
        <w:t>Marion</w:t>
      </w:r>
      <w:r w:rsidR="008C018B">
        <w:rPr>
          <w:rFonts w:cs="Times New Roman"/>
          <w:sz w:val="24"/>
          <w:szCs w:val="24"/>
        </w:rPr>
        <w:t>.</w:t>
      </w:r>
      <w:r w:rsidR="00661505" w:rsidRPr="008818FF">
        <w:rPr>
          <w:rFonts w:cs="Times New Roman"/>
          <w:sz w:val="24"/>
          <w:szCs w:val="24"/>
        </w:rPr>
        <w:t xml:space="preserve"> “Anti-Moderne?” </w:t>
      </w:r>
      <w:r w:rsidRPr="008818FF">
        <w:rPr>
          <w:rFonts w:cs="Times New Roman"/>
          <w:sz w:val="24"/>
          <w:szCs w:val="24"/>
        </w:rPr>
        <w:t>I</w:t>
      </w:r>
      <w:r w:rsidR="00661505" w:rsidRPr="008818FF">
        <w:rPr>
          <w:rFonts w:cs="Times New Roman"/>
          <w:sz w:val="24"/>
          <w:szCs w:val="24"/>
        </w:rPr>
        <w:t xml:space="preserve">n </w:t>
      </w:r>
      <w:r w:rsidRPr="008818FF">
        <w:rPr>
          <w:rFonts w:cs="Times New Roman"/>
          <w:sz w:val="24"/>
          <w:szCs w:val="24"/>
          <w:u w:val="single"/>
        </w:rPr>
        <w:t>Design in Deutschland 1933-45: Ästhetik und Organisation des Deutschen Werkbundes im “Dritten Reich</w:t>
      </w:r>
      <w:r w:rsidRPr="008818FF">
        <w:rPr>
          <w:rFonts w:cs="Times New Roman"/>
          <w:sz w:val="24"/>
          <w:szCs w:val="24"/>
        </w:rPr>
        <w:t>.” Ed. Sabine Weissler</w:t>
      </w:r>
      <w:r w:rsidR="008C018B" w:rsidRPr="008818FF">
        <w:rPr>
          <w:rFonts w:cs="Times New Roman"/>
          <w:sz w:val="24"/>
          <w:szCs w:val="24"/>
        </w:rPr>
        <w:t xml:space="preserve">, </w:t>
      </w:r>
      <w:r w:rsidR="008C018B" w:rsidRPr="008818FF">
        <w:rPr>
          <w:rFonts w:cs="Times New Roman"/>
          <w:sz w:val="24"/>
          <w:szCs w:val="24"/>
          <w:shd w:val="clear" w:color="auto" w:fill="FFFFFF"/>
        </w:rPr>
        <w:t>74-87</w:t>
      </w:r>
      <w:r w:rsidRPr="008818FF">
        <w:rPr>
          <w:rFonts w:cs="Times New Roman"/>
          <w:sz w:val="24"/>
          <w:szCs w:val="24"/>
        </w:rPr>
        <w:t>. Giessen: Anabas Verlag, 1990</w:t>
      </w:r>
      <w:r w:rsidR="00661505" w:rsidRPr="008818FF">
        <w:rPr>
          <w:rFonts w:cs="Times New Roman"/>
          <w:sz w:val="24"/>
          <w:szCs w:val="24"/>
        </w:rPr>
        <w:t>.</w:t>
      </w:r>
    </w:p>
    <w:p w:rsidR="00661505" w:rsidRPr="00434587" w:rsidRDefault="0037392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9062A5">
        <w:rPr>
          <w:rFonts w:cs="Times New Roman"/>
          <w:szCs w:val="24"/>
        </w:rPr>
        <w:lastRenderedPageBreak/>
        <w:t xml:space="preserve">Griffiths, </w:t>
      </w:r>
      <w:r w:rsidR="001F7E30" w:rsidRPr="009062A5">
        <w:rPr>
          <w:rFonts w:cs="Times New Roman"/>
          <w:szCs w:val="24"/>
        </w:rPr>
        <w:t>Richard</w:t>
      </w:r>
      <w:r w:rsidRPr="009062A5">
        <w:rPr>
          <w:rFonts w:cs="Times New Roman"/>
          <w:szCs w:val="24"/>
        </w:rPr>
        <w:t>.</w:t>
      </w:r>
      <w:r w:rsidR="001F7E30" w:rsidRPr="009062A5">
        <w:rPr>
          <w:rFonts w:cs="Times New Roman"/>
          <w:szCs w:val="24"/>
        </w:rPr>
        <w:t xml:space="preserve"> </w:t>
      </w:r>
      <w:r w:rsidR="001F7E30" w:rsidRPr="009062A5">
        <w:rPr>
          <w:rFonts w:cs="Times New Roman"/>
          <w:szCs w:val="24"/>
          <w:u w:val="single"/>
        </w:rPr>
        <w:t>Fellow Travellers of the Right: British Enthusiasts for Nazi Germany, 1933-</w:t>
      </w:r>
      <w:r w:rsidR="009062A5" w:rsidRPr="009062A5">
        <w:rPr>
          <w:rFonts w:cs="Times New Roman"/>
          <w:szCs w:val="24"/>
          <w:u w:val="single"/>
        </w:rPr>
        <w:t>3</w:t>
      </w:r>
      <w:r w:rsidR="001F7E30" w:rsidRPr="009062A5">
        <w:rPr>
          <w:rFonts w:cs="Times New Roman"/>
          <w:szCs w:val="24"/>
          <w:u w:val="single"/>
        </w:rPr>
        <w:t>9</w:t>
      </w:r>
      <w:r w:rsidRPr="009062A5">
        <w:rPr>
          <w:rFonts w:cs="Times New Roman"/>
          <w:szCs w:val="24"/>
        </w:rPr>
        <w:t>. London</w:t>
      </w:r>
      <w:r w:rsidRPr="00434587">
        <w:rPr>
          <w:rFonts w:cs="Times New Roman"/>
          <w:szCs w:val="24"/>
        </w:rPr>
        <w:t>: Constable, 1980.</w:t>
      </w:r>
    </w:p>
    <w:p w:rsidR="00332076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9062A5">
        <w:rPr>
          <w:rFonts w:cs="Times New Roman"/>
          <w:szCs w:val="24"/>
        </w:rPr>
        <w:t xml:space="preserve">Goebbels, Joseph. </w:t>
      </w:r>
      <w:r w:rsidR="00332076" w:rsidRPr="009062A5">
        <w:rPr>
          <w:rFonts w:cs="Times New Roman"/>
          <w:szCs w:val="24"/>
          <w:u w:val="single"/>
        </w:rPr>
        <w:t>Die Tagebücher von Joseph Goebbels</w:t>
      </w:r>
      <w:r w:rsidRPr="009062A5">
        <w:rPr>
          <w:rFonts w:cs="Times New Roman"/>
          <w:szCs w:val="24"/>
        </w:rPr>
        <w:t>.</w:t>
      </w:r>
      <w:r w:rsidR="00332076" w:rsidRPr="009062A5">
        <w:rPr>
          <w:rFonts w:cs="Times New Roman"/>
          <w:szCs w:val="24"/>
        </w:rPr>
        <w:t xml:space="preserve"> </w:t>
      </w:r>
      <w:r w:rsidR="00CD0626">
        <w:rPr>
          <w:rFonts w:cs="Times New Roman"/>
          <w:szCs w:val="24"/>
        </w:rPr>
        <w:t>32</w:t>
      </w:r>
      <w:r w:rsidR="009062A5">
        <w:rPr>
          <w:rFonts w:cs="Times New Roman"/>
          <w:szCs w:val="24"/>
        </w:rPr>
        <w:t xml:space="preserve"> vols. </w:t>
      </w:r>
      <w:r w:rsidRPr="009062A5">
        <w:rPr>
          <w:rFonts w:cs="Times New Roman"/>
          <w:szCs w:val="24"/>
        </w:rPr>
        <w:t>E</w:t>
      </w:r>
      <w:r w:rsidR="00332076" w:rsidRPr="009062A5">
        <w:rPr>
          <w:rFonts w:cs="Times New Roman"/>
          <w:szCs w:val="24"/>
        </w:rPr>
        <w:t>d. Elke Fröhlich</w:t>
      </w:r>
      <w:r w:rsidRPr="009062A5">
        <w:rPr>
          <w:rFonts w:cs="Times New Roman"/>
          <w:szCs w:val="24"/>
        </w:rPr>
        <w:t xml:space="preserve">. </w:t>
      </w:r>
      <w:r w:rsidR="00332076" w:rsidRPr="009062A5">
        <w:rPr>
          <w:rFonts w:cs="Times New Roman"/>
          <w:szCs w:val="24"/>
        </w:rPr>
        <w:t>Saur: Munich, 19</w:t>
      </w:r>
      <w:r w:rsidR="00CD0626">
        <w:rPr>
          <w:rFonts w:cs="Times New Roman"/>
          <w:szCs w:val="24"/>
        </w:rPr>
        <w:t>87-2008.</w:t>
      </w:r>
    </w:p>
    <w:p w:rsidR="00FF38B5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FF38B5" w:rsidRPr="00434587">
        <w:rPr>
          <w:rFonts w:cs="Times New Roman"/>
          <w:szCs w:val="24"/>
        </w:rPr>
        <w:t xml:space="preserve"> “Adolf Hitler als Mensch</w:t>
      </w:r>
      <w:r w:rsidRPr="00434587">
        <w:rPr>
          <w:rFonts w:cs="Times New Roman"/>
          <w:szCs w:val="24"/>
        </w:rPr>
        <w:t>.</w:t>
      </w:r>
      <w:r w:rsidR="00FF38B5" w:rsidRPr="00434587">
        <w:rPr>
          <w:rFonts w:cs="Times New Roman"/>
          <w:szCs w:val="24"/>
        </w:rPr>
        <w:t xml:space="preserve">” </w:t>
      </w:r>
      <w:r w:rsidR="00FF38B5" w:rsidRPr="00434587">
        <w:rPr>
          <w:rFonts w:cs="Times New Roman"/>
          <w:szCs w:val="24"/>
          <w:u w:val="single"/>
        </w:rPr>
        <w:t>Der Angriff</w:t>
      </w:r>
      <w:r w:rsidR="00FF38B5" w:rsidRPr="00434587">
        <w:rPr>
          <w:rFonts w:cs="Times New Roman"/>
          <w:szCs w:val="24"/>
        </w:rPr>
        <w:t>, no. 64, April 4, 1932, supplement.</w:t>
      </w:r>
    </w:p>
    <w:p w:rsidR="00FF38B5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“Goering’s Looted Art Treasure on Exhibit</w:t>
      </w:r>
      <w:r w:rsidR="0099026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Los Angeles Times</w:t>
      </w:r>
      <w:r w:rsidRPr="00434587">
        <w:rPr>
          <w:rFonts w:cs="Times New Roman"/>
          <w:szCs w:val="24"/>
        </w:rPr>
        <w:t>, May 21, 1945</w:t>
      </w:r>
      <w:r w:rsidR="00990267" w:rsidRPr="00434587">
        <w:rPr>
          <w:rFonts w:cs="Times New Roman"/>
          <w:szCs w:val="24"/>
        </w:rPr>
        <w:t>.</w:t>
      </w:r>
    </w:p>
    <w:p w:rsidR="00FF38B5" w:rsidRPr="0035252A" w:rsidRDefault="0012630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35252A">
        <w:rPr>
          <w:rFonts w:cs="Times New Roman"/>
          <w:szCs w:val="24"/>
        </w:rPr>
        <w:t>“Goering’s Villa Being Razed</w:t>
      </w:r>
      <w:r w:rsidR="00990267" w:rsidRPr="0035252A">
        <w:rPr>
          <w:rFonts w:cs="Times New Roman"/>
          <w:szCs w:val="24"/>
        </w:rPr>
        <w:t>.</w:t>
      </w:r>
      <w:r w:rsidRPr="0035252A">
        <w:rPr>
          <w:rFonts w:cs="Times New Roman"/>
          <w:szCs w:val="24"/>
        </w:rPr>
        <w:t xml:space="preserve">” </w:t>
      </w:r>
      <w:r w:rsidRPr="0035252A">
        <w:rPr>
          <w:rFonts w:cs="Times New Roman"/>
          <w:szCs w:val="24"/>
          <w:u w:val="single"/>
        </w:rPr>
        <w:t>Chicago Daily Tribune</w:t>
      </w:r>
      <w:r w:rsidRPr="0035252A">
        <w:rPr>
          <w:rFonts w:cs="Times New Roman"/>
          <w:szCs w:val="24"/>
        </w:rPr>
        <w:t>, November 18, 1951</w:t>
      </w:r>
      <w:r w:rsidR="00990267" w:rsidRPr="0035252A">
        <w:rPr>
          <w:rFonts w:cs="Times New Roman"/>
          <w:szCs w:val="24"/>
        </w:rPr>
        <w:t>.</w:t>
      </w:r>
    </w:p>
    <w:p w:rsidR="00990267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35252A">
        <w:rPr>
          <w:rFonts w:cs="Times New Roman"/>
          <w:szCs w:val="24"/>
        </w:rPr>
        <w:t xml:space="preserve">Görtemaker, Heike B. </w:t>
      </w:r>
      <w:r w:rsidRPr="0035252A">
        <w:rPr>
          <w:rFonts w:cs="Times New Roman"/>
          <w:szCs w:val="24"/>
          <w:u w:val="single"/>
        </w:rPr>
        <w:t>Eva Braun: Leben mit Hitler</w:t>
      </w:r>
      <w:r w:rsidRPr="0035252A">
        <w:rPr>
          <w:rFonts w:cs="Times New Roman"/>
          <w:szCs w:val="24"/>
        </w:rPr>
        <w:t xml:space="preserve">. Munich: </w:t>
      </w:r>
      <w:r w:rsidRPr="00DB2B5D">
        <w:rPr>
          <w:rFonts w:cs="Times New Roman"/>
          <w:szCs w:val="24"/>
        </w:rPr>
        <w:t>Beck, 2010.</w:t>
      </w:r>
    </w:p>
    <w:p w:rsidR="00990267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Götz, Norbert. </w:t>
      </w:r>
      <w:r w:rsidRPr="00434587">
        <w:rPr>
          <w:rFonts w:cs="Times New Roman"/>
          <w:szCs w:val="24"/>
          <w:u w:val="single"/>
        </w:rPr>
        <w:t>Friedensengel: Bausteine zum Verständnis eines Denkmals der Prinzregentenzeit</w:t>
      </w:r>
      <w:r w:rsidRPr="00434587">
        <w:rPr>
          <w:rFonts w:cs="Times New Roman"/>
          <w:szCs w:val="24"/>
        </w:rPr>
        <w:t>. Munich: Münchner Stadtmuseum, 1999.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“Gold Piled Up Like Cordwood in Nazi Hoard</w:t>
      </w:r>
      <w:r w:rsidR="00990267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Chicago Daily Tribune</w:t>
      </w:r>
      <w:r w:rsidRPr="00434587">
        <w:rPr>
          <w:rFonts w:cs="Times New Roman"/>
          <w:sz w:val="24"/>
          <w:szCs w:val="24"/>
        </w:rPr>
        <w:t>, July 14, 1945.</w:t>
      </w:r>
    </w:p>
    <w:p w:rsidR="00FF38B5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Goltz, </w:t>
      </w:r>
      <w:r w:rsidR="00FF38B5" w:rsidRPr="00434587">
        <w:rPr>
          <w:rFonts w:cs="Times New Roman"/>
          <w:szCs w:val="24"/>
        </w:rPr>
        <w:t>Anna von der</w:t>
      </w:r>
      <w:r w:rsidRPr="00434587">
        <w:rPr>
          <w:rFonts w:cs="Times New Roman"/>
          <w:szCs w:val="24"/>
        </w:rPr>
        <w:t>.</w:t>
      </w:r>
      <w:r w:rsidR="00FF38B5" w:rsidRPr="00434587">
        <w:rPr>
          <w:rFonts w:cs="Times New Roman"/>
          <w:szCs w:val="24"/>
        </w:rPr>
        <w:t xml:space="preserve"> </w:t>
      </w:r>
      <w:r w:rsidR="00FF38B5" w:rsidRPr="00434587">
        <w:rPr>
          <w:rFonts w:cs="Times New Roman"/>
          <w:szCs w:val="24"/>
          <w:u w:val="single"/>
        </w:rPr>
        <w:t>Hindenburg: Power, Myth, and the Rise of the Nazis</w:t>
      </w:r>
      <w:r w:rsidRPr="00434587">
        <w:rPr>
          <w:rFonts w:cs="Times New Roman"/>
          <w:szCs w:val="24"/>
        </w:rPr>
        <w:t xml:space="preserve">. </w:t>
      </w:r>
      <w:r w:rsidR="00FF38B5" w:rsidRPr="00434587">
        <w:rPr>
          <w:rFonts w:cs="Times New Roman"/>
          <w:szCs w:val="24"/>
        </w:rPr>
        <w:t>Oxford: Oxford University Press, 2009</w:t>
      </w:r>
      <w:r w:rsidRPr="00434587">
        <w:rPr>
          <w:rFonts w:cs="Times New Roman"/>
          <w:szCs w:val="24"/>
        </w:rPr>
        <w:t>.</w:t>
      </w:r>
    </w:p>
    <w:p w:rsidR="000A68F3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Gordon, </w:t>
      </w:r>
      <w:r w:rsidR="000A68F3" w:rsidRPr="00434587">
        <w:rPr>
          <w:rFonts w:cs="Times New Roman"/>
          <w:szCs w:val="24"/>
        </w:rPr>
        <w:t>Linda</w:t>
      </w:r>
      <w:r w:rsidRPr="00434587">
        <w:rPr>
          <w:rFonts w:cs="Times New Roman"/>
          <w:szCs w:val="24"/>
        </w:rPr>
        <w:t>.</w:t>
      </w:r>
      <w:r w:rsidR="000A68F3" w:rsidRPr="00434587">
        <w:rPr>
          <w:rFonts w:cs="Times New Roman"/>
          <w:szCs w:val="24"/>
        </w:rPr>
        <w:t xml:space="preserve"> “Review Essay: Nazi Feminists?” </w:t>
      </w:r>
      <w:r w:rsidR="000A68F3" w:rsidRPr="00434587">
        <w:rPr>
          <w:rFonts w:cs="Times New Roman"/>
          <w:szCs w:val="24"/>
          <w:u w:val="single"/>
        </w:rPr>
        <w:t>Feminist Review</w:t>
      </w:r>
      <w:r w:rsidR="000A68F3" w:rsidRPr="00434587">
        <w:rPr>
          <w:rFonts w:cs="Times New Roman"/>
          <w:szCs w:val="24"/>
        </w:rPr>
        <w:t>, no. 27 (1987): 97-105.</w:t>
      </w:r>
    </w:p>
    <w:p w:rsidR="0009042C" w:rsidRPr="00C74689" w:rsidRDefault="00990267" w:rsidP="00C74689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Gowran, </w:t>
      </w:r>
      <w:r w:rsidR="0009042C" w:rsidRPr="00434587">
        <w:rPr>
          <w:rFonts w:cs="Times New Roman"/>
          <w:szCs w:val="24"/>
        </w:rPr>
        <w:t>Clay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“Hurl Rockets at Town </w:t>
      </w:r>
      <w:r w:rsidR="008C018B">
        <w:rPr>
          <w:rFonts w:cs="Times New Roman"/>
          <w:szCs w:val="24"/>
        </w:rPr>
        <w:t>n</w:t>
      </w:r>
      <w:r w:rsidR="0009042C" w:rsidRPr="00434587">
        <w:rPr>
          <w:rFonts w:cs="Times New Roman"/>
          <w:szCs w:val="24"/>
        </w:rPr>
        <w:t>ear Hitler Hideout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” </w:t>
      </w:r>
      <w:r w:rsidR="0009042C" w:rsidRPr="00434587">
        <w:rPr>
          <w:rFonts w:cs="Times New Roman"/>
          <w:szCs w:val="24"/>
          <w:u w:val="single"/>
        </w:rPr>
        <w:t>Chicago Daily Tribune</w:t>
      </w:r>
      <w:r w:rsidR="0009042C" w:rsidRPr="00434587">
        <w:rPr>
          <w:rFonts w:cs="Times New Roman"/>
          <w:szCs w:val="24"/>
        </w:rPr>
        <w:t xml:space="preserve">, February </w:t>
      </w:r>
      <w:r w:rsidR="0009042C" w:rsidRPr="00C74689">
        <w:rPr>
          <w:rFonts w:cs="Times New Roman"/>
          <w:szCs w:val="24"/>
        </w:rPr>
        <w:t>22, 1945</w:t>
      </w:r>
      <w:r w:rsidRPr="00C74689">
        <w:rPr>
          <w:rFonts w:cs="Times New Roman"/>
          <w:szCs w:val="24"/>
        </w:rPr>
        <w:t>.</w:t>
      </w:r>
    </w:p>
    <w:p w:rsidR="000E4132" w:rsidRPr="00C74689" w:rsidRDefault="000E4132" w:rsidP="00C74689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C74689">
        <w:rPr>
          <w:rFonts w:cs="Times New Roman"/>
          <w:sz w:val="24"/>
          <w:szCs w:val="24"/>
          <w:u w:val="single"/>
        </w:rPr>
        <w:t>The Greenwood Encyclopedia of Clothing through American History 1900 to the Present</w:t>
      </w:r>
      <w:r w:rsidR="00990267" w:rsidRPr="00C74689">
        <w:rPr>
          <w:rFonts w:cs="Times New Roman"/>
          <w:sz w:val="24"/>
          <w:szCs w:val="24"/>
        </w:rPr>
        <w:t>.</w:t>
      </w:r>
      <w:r w:rsidRPr="00C74689">
        <w:rPr>
          <w:rFonts w:cs="Times New Roman"/>
          <w:sz w:val="24"/>
          <w:szCs w:val="24"/>
        </w:rPr>
        <w:t xml:space="preserve"> </w:t>
      </w:r>
      <w:r w:rsidR="00990267" w:rsidRPr="00C74689">
        <w:rPr>
          <w:rFonts w:cs="Times New Roman"/>
          <w:sz w:val="24"/>
          <w:szCs w:val="24"/>
        </w:rPr>
        <w:t>Ed. Amy T. Peterson</w:t>
      </w:r>
      <w:r w:rsidR="00CD0626" w:rsidRPr="00C74689">
        <w:rPr>
          <w:rFonts w:cs="Times New Roman"/>
          <w:sz w:val="24"/>
          <w:szCs w:val="24"/>
        </w:rPr>
        <w:t xml:space="preserve"> and Ann Kellogg</w:t>
      </w:r>
      <w:r w:rsidR="00990267" w:rsidRPr="00C74689">
        <w:rPr>
          <w:rFonts w:cs="Times New Roman"/>
          <w:sz w:val="24"/>
          <w:szCs w:val="24"/>
        </w:rPr>
        <w:t>.</w:t>
      </w:r>
      <w:r w:rsidRPr="00C74689">
        <w:rPr>
          <w:rFonts w:cs="Times New Roman"/>
          <w:sz w:val="24"/>
          <w:szCs w:val="24"/>
        </w:rPr>
        <w:t xml:space="preserve"> </w:t>
      </w:r>
      <w:r w:rsidR="00CD0626" w:rsidRPr="00C74689">
        <w:rPr>
          <w:rFonts w:cs="Times New Roman"/>
          <w:sz w:val="24"/>
          <w:szCs w:val="24"/>
        </w:rPr>
        <w:t>2 v</w:t>
      </w:r>
      <w:r w:rsidRPr="00C74689">
        <w:rPr>
          <w:rFonts w:cs="Times New Roman"/>
          <w:sz w:val="24"/>
          <w:szCs w:val="24"/>
        </w:rPr>
        <w:t>ol</w:t>
      </w:r>
      <w:r w:rsidR="00CD0626" w:rsidRPr="00C74689">
        <w:rPr>
          <w:rFonts w:cs="Times New Roman"/>
          <w:sz w:val="24"/>
          <w:szCs w:val="24"/>
        </w:rPr>
        <w:t>s</w:t>
      </w:r>
      <w:r w:rsidRPr="00C74689">
        <w:rPr>
          <w:rFonts w:cs="Times New Roman"/>
          <w:sz w:val="24"/>
          <w:szCs w:val="24"/>
        </w:rPr>
        <w:t>.</w:t>
      </w:r>
      <w:r w:rsidR="00990267" w:rsidRPr="00C74689">
        <w:rPr>
          <w:rFonts w:cs="Times New Roman"/>
          <w:sz w:val="24"/>
          <w:szCs w:val="24"/>
        </w:rPr>
        <w:t xml:space="preserve"> </w:t>
      </w:r>
      <w:r w:rsidRPr="00C74689">
        <w:rPr>
          <w:rFonts w:cs="Times New Roman"/>
          <w:sz w:val="24"/>
          <w:szCs w:val="24"/>
        </w:rPr>
        <w:t>Westport, CT: Greenwood, 2008.</w:t>
      </w:r>
    </w:p>
    <w:p w:rsidR="00FF12D0" w:rsidRPr="00C74689" w:rsidRDefault="00FF12D0" w:rsidP="00C74689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C74689">
        <w:rPr>
          <w:rFonts w:cs="Times New Roman"/>
          <w:sz w:val="24"/>
          <w:szCs w:val="24"/>
        </w:rPr>
        <w:t xml:space="preserve">Gregor, Neil. </w:t>
      </w:r>
      <w:r w:rsidRPr="00C74689">
        <w:rPr>
          <w:rFonts w:cs="Times New Roman"/>
          <w:sz w:val="24"/>
          <w:szCs w:val="24"/>
          <w:u w:val="single"/>
        </w:rPr>
        <w:t>How to Read Hitler</w:t>
      </w:r>
      <w:r w:rsidR="00A91BDE">
        <w:rPr>
          <w:rFonts w:cs="Times New Roman"/>
          <w:sz w:val="24"/>
          <w:szCs w:val="24"/>
        </w:rPr>
        <w:t>. London: Granta, 2005</w:t>
      </w:r>
      <w:r w:rsidRPr="00C74689">
        <w:rPr>
          <w:rFonts w:cs="Times New Roman"/>
          <w:sz w:val="24"/>
          <w:szCs w:val="24"/>
        </w:rPr>
        <w:t>.</w:t>
      </w:r>
    </w:p>
    <w:p w:rsidR="00C74689" w:rsidRPr="00C74689" w:rsidRDefault="00C74689" w:rsidP="00C74689">
      <w:pPr>
        <w:spacing w:after="0" w:line="480" w:lineRule="auto"/>
        <w:ind w:left="720" w:hanging="720"/>
        <w:rPr>
          <w:rFonts w:cs="Times New Roman"/>
          <w:szCs w:val="24"/>
        </w:rPr>
      </w:pPr>
      <w:r w:rsidRPr="00C74689">
        <w:rPr>
          <w:rFonts w:cs="Times New Roman"/>
          <w:szCs w:val="24"/>
        </w:rPr>
        <w:t xml:space="preserve">Gribenski, Jean, Véronique Meyer, and Solange Vernois, eds. </w:t>
      </w:r>
      <w:r w:rsidRPr="00C74689">
        <w:rPr>
          <w:rFonts w:cs="Times New Roman"/>
          <w:szCs w:val="24"/>
          <w:u w:val="single"/>
        </w:rPr>
        <w:t>La Maison de l’artiste: Construction d’un espace de représentations entre réalité et imaginaire (XVIIe-XXe siècles</w:t>
      </w:r>
      <w:r w:rsidRPr="00C74689">
        <w:rPr>
          <w:rFonts w:cs="Times New Roman"/>
          <w:szCs w:val="24"/>
        </w:rPr>
        <w:t xml:space="preserve">). Rennes: Presses universitaires de Rennes, 2007. </w:t>
      </w:r>
    </w:p>
    <w:p w:rsidR="00C74689" w:rsidRPr="00C74689" w:rsidRDefault="00990267" w:rsidP="00C74689">
      <w:pPr>
        <w:spacing w:after="0" w:line="480" w:lineRule="auto"/>
        <w:ind w:left="720" w:hanging="720"/>
        <w:rPr>
          <w:rFonts w:cs="Times New Roman"/>
          <w:szCs w:val="24"/>
        </w:rPr>
      </w:pPr>
      <w:r w:rsidRPr="00C74689">
        <w:rPr>
          <w:rFonts w:cs="Times New Roman"/>
          <w:szCs w:val="24"/>
        </w:rPr>
        <w:lastRenderedPageBreak/>
        <w:t xml:space="preserve">Grimm, </w:t>
      </w:r>
      <w:r w:rsidR="005B1A9B" w:rsidRPr="00C74689">
        <w:rPr>
          <w:rFonts w:cs="Times New Roman"/>
          <w:szCs w:val="24"/>
        </w:rPr>
        <w:t>Melchior</w:t>
      </w:r>
      <w:r w:rsidRPr="00C74689">
        <w:rPr>
          <w:rFonts w:cs="Times New Roman"/>
          <w:szCs w:val="24"/>
        </w:rPr>
        <w:t>.</w:t>
      </w:r>
      <w:r w:rsidR="005B1A9B" w:rsidRPr="00C74689">
        <w:rPr>
          <w:rFonts w:cs="Times New Roman"/>
          <w:szCs w:val="24"/>
        </w:rPr>
        <w:t xml:space="preserve"> “Der Selbstmord in Hitlers Wohnung: Die Tragödie in München-Bogenhausen</w:t>
      </w:r>
      <w:r w:rsidRPr="00C74689">
        <w:rPr>
          <w:rFonts w:cs="Times New Roman"/>
          <w:szCs w:val="24"/>
        </w:rPr>
        <w:t>.</w:t>
      </w:r>
      <w:r w:rsidR="005B1A9B" w:rsidRPr="00C74689">
        <w:rPr>
          <w:rFonts w:cs="Times New Roman"/>
          <w:szCs w:val="24"/>
        </w:rPr>
        <w:t xml:space="preserve">” </w:t>
      </w:r>
      <w:r w:rsidR="005B1A9B" w:rsidRPr="00C74689">
        <w:rPr>
          <w:rFonts w:cs="Times New Roman"/>
          <w:szCs w:val="24"/>
          <w:u w:val="single"/>
        </w:rPr>
        <w:t>Regensburger Echo</w:t>
      </w:r>
      <w:r w:rsidR="005B1A9B" w:rsidRPr="00C74689">
        <w:rPr>
          <w:rFonts w:cs="Times New Roman"/>
          <w:szCs w:val="24"/>
        </w:rPr>
        <w:t>, September 25, 1931.</w:t>
      </w:r>
      <w:r w:rsidR="00C74689" w:rsidRPr="00C74689">
        <w:rPr>
          <w:rFonts w:cs="Times New Roman"/>
          <w:szCs w:val="24"/>
        </w:rPr>
        <w:t xml:space="preserve"> </w:t>
      </w:r>
    </w:p>
    <w:p w:rsidR="00990267" w:rsidRPr="00C74689" w:rsidRDefault="00990267" w:rsidP="00C74689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C74689">
        <w:rPr>
          <w:rFonts w:cs="Times New Roman"/>
          <w:sz w:val="24"/>
          <w:szCs w:val="24"/>
        </w:rPr>
        <w:t xml:space="preserve">Grover, Preston. “Warlord Hitler Designs Table Silver in Spare Time.” </w:t>
      </w:r>
      <w:r w:rsidRPr="00C74689">
        <w:rPr>
          <w:rFonts w:cs="Times New Roman"/>
          <w:sz w:val="24"/>
          <w:szCs w:val="24"/>
          <w:u w:val="single"/>
        </w:rPr>
        <w:t>Washington Post</w:t>
      </w:r>
      <w:r w:rsidRPr="00C74689">
        <w:rPr>
          <w:rFonts w:cs="Times New Roman"/>
          <w:sz w:val="24"/>
          <w:szCs w:val="24"/>
        </w:rPr>
        <w:t>, January 2, 1941.</w:t>
      </w:r>
    </w:p>
    <w:p w:rsidR="00A43F6B" w:rsidRPr="00C74689" w:rsidRDefault="00990267" w:rsidP="00C74689">
      <w:pPr>
        <w:spacing w:after="0" w:line="480" w:lineRule="auto"/>
        <w:ind w:left="720" w:hanging="720"/>
        <w:rPr>
          <w:rFonts w:cs="Times New Roman"/>
          <w:szCs w:val="24"/>
        </w:rPr>
      </w:pPr>
      <w:r w:rsidRPr="00C74689">
        <w:rPr>
          <w:rFonts w:cs="Times New Roman"/>
          <w:szCs w:val="24"/>
        </w:rPr>
        <w:t>-----.</w:t>
      </w:r>
      <w:r w:rsidR="00A43F6B" w:rsidRPr="00C74689">
        <w:rPr>
          <w:rFonts w:cs="Times New Roman"/>
          <w:szCs w:val="24"/>
        </w:rPr>
        <w:t xml:space="preserve"> “Hitler Leads Life of Wakeful Spartan</w:t>
      </w:r>
      <w:r w:rsidRPr="00C74689">
        <w:rPr>
          <w:rFonts w:cs="Times New Roman"/>
          <w:szCs w:val="24"/>
        </w:rPr>
        <w:t>.</w:t>
      </w:r>
      <w:r w:rsidR="00A43F6B" w:rsidRPr="00C74689">
        <w:rPr>
          <w:rFonts w:cs="Times New Roman"/>
          <w:szCs w:val="24"/>
        </w:rPr>
        <w:t xml:space="preserve">” </w:t>
      </w:r>
      <w:r w:rsidR="00A43F6B" w:rsidRPr="00C74689">
        <w:rPr>
          <w:rFonts w:cs="Times New Roman"/>
          <w:szCs w:val="24"/>
          <w:u w:val="single"/>
        </w:rPr>
        <w:t>Washington Post</w:t>
      </w:r>
      <w:r w:rsidR="00A43F6B" w:rsidRPr="00C74689">
        <w:rPr>
          <w:rFonts w:cs="Times New Roman"/>
          <w:szCs w:val="24"/>
        </w:rPr>
        <w:t>, January 1, 1941.</w:t>
      </w:r>
    </w:p>
    <w:p w:rsidR="0009042C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Gruson, </w:t>
      </w:r>
      <w:r w:rsidR="0009042C" w:rsidRPr="00434587">
        <w:rPr>
          <w:rFonts w:cs="Times New Roman"/>
          <w:szCs w:val="24"/>
        </w:rPr>
        <w:t>Sydney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“RAF 6-Ton Bombs Score Hits on Hitler’s Mountain Chalet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” </w:t>
      </w:r>
      <w:r w:rsidR="0009042C" w:rsidRPr="00434587">
        <w:rPr>
          <w:rFonts w:cs="Times New Roman"/>
          <w:szCs w:val="24"/>
          <w:u w:val="single"/>
        </w:rPr>
        <w:t>New York Times</w:t>
      </w:r>
      <w:r w:rsidR="0009042C" w:rsidRPr="00434587">
        <w:rPr>
          <w:rFonts w:cs="Times New Roman"/>
          <w:szCs w:val="24"/>
        </w:rPr>
        <w:t>, April 26, 1945</w:t>
      </w:r>
      <w:r w:rsidRPr="00434587">
        <w:rPr>
          <w:rFonts w:cs="Times New Roman"/>
          <w:szCs w:val="24"/>
        </w:rPr>
        <w:t>.</w:t>
      </w:r>
    </w:p>
    <w:p w:rsidR="00667CE0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Gun, </w:t>
      </w:r>
      <w:r w:rsidR="00667CE0" w:rsidRPr="00434587">
        <w:rPr>
          <w:rFonts w:cs="Times New Roman"/>
          <w:szCs w:val="24"/>
        </w:rPr>
        <w:t xml:space="preserve">Nerin E. </w:t>
      </w:r>
      <w:r w:rsidR="00667CE0" w:rsidRPr="00434587">
        <w:rPr>
          <w:rFonts w:cs="Times New Roman"/>
          <w:szCs w:val="24"/>
          <w:u w:val="single"/>
        </w:rPr>
        <w:t>Eva Braun: Hitler’s Mistress</w:t>
      </w:r>
      <w:r w:rsidRPr="00434587">
        <w:rPr>
          <w:rFonts w:cs="Times New Roman"/>
          <w:szCs w:val="24"/>
        </w:rPr>
        <w:t>. New York: Meredith, 1968.</w:t>
      </w:r>
    </w:p>
    <w:p w:rsidR="00B46F15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Günther, </w:t>
      </w:r>
      <w:r w:rsidR="00B46F15" w:rsidRPr="00434587">
        <w:rPr>
          <w:rFonts w:cs="Times New Roman"/>
          <w:szCs w:val="24"/>
        </w:rPr>
        <w:t xml:space="preserve">Hans F. K. </w:t>
      </w:r>
      <w:r w:rsidR="00B46F15" w:rsidRPr="00434587">
        <w:rPr>
          <w:rFonts w:cs="Times New Roman"/>
          <w:szCs w:val="24"/>
          <w:u w:val="single"/>
        </w:rPr>
        <w:t>Mein Eindruck von Adolf Hitler</w:t>
      </w:r>
      <w:r w:rsidRPr="00434587">
        <w:rPr>
          <w:rFonts w:cs="Times New Roman"/>
          <w:szCs w:val="24"/>
        </w:rPr>
        <w:t xml:space="preserve">. </w:t>
      </w:r>
      <w:r w:rsidR="00B46F15" w:rsidRPr="00434587">
        <w:rPr>
          <w:rFonts w:cs="Times New Roman"/>
          <w:color w:val="000000"/>
          <w:szCs w:val="24"/>
          <w:shd w:val="clear" w:color="auto" w:fill="FFFFFF"/>
        </w:rPr>
        <w:t>Pähl: Bebenburg</w:t>
      </w:r>
      <w:r w:rsidR="00B46F15" w:rsidRPr="00434587">
        <w:rPr>
          <w:rFonts w:cs="Times New Roman"/>
          <w:szCs w:val="24"/>
        </w:rPr>
        <w:t>, 1969</w:t>
      </w:r>
      <w:r w:rsidRPr="00434587">
        <w:rPr>
          <w:rFonts w:cs="Times New Roman"/>
          <w:szCs w:val="24"/>
        </w:rPr>
        <w:t>.</w:t>
      </w:r>
    </w:p>
    <w:p w:rsidR="00B46F15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Guenther, </w:t>
      </w:r>
      <w:r w:rsidR="00B46F15" w:rsidRPr="00434587">
        <w:rPr>
          <w:rFonts w:cs="Times New Roman"/>
          <w:szCs w:val="24"/>
        </w:rPr>
        <w:t>Irene</w:t>
      </w:r>
      <w:r w:rsidRPr="00434587">
        <w:rPr>
          <w:rFonts w:cs="Times New Roman"/>
          <w:szCs w:val="24"/>
        </w:rPr>
        <w:t>.</w:t>
      </w:r>
      <w:r w:rsidR="00B46F15" w:rsidRPr="00434587">
        <w:rPr>
          <w:rFonts w:cs="Times New Roman"/>
          <w:szCs w:val="24"/>
        </w:rPr>
        <w:t xml:space="preserve"> </w:t>
      </w:r>
      <w:r w:rsidR="00B46F15" w:rsidRPr="00434587">
        <w:rPr>
          <w:rFonts w:cs="Times New Roman"/>
          <w:szCs w:val="24"/>
          <w:u w:val="single"/>
        </w:rPr>
        <w:t>Nazi Chic?: Fashioning Women in the Third Reich</w:t>
      </w:r>
      <w:r w:rsidRPr="00434587">
        <w:rPr>
          <w:rFonts w:cs="Times New Roman"/>
          <w:szCs w:val="24"/>
        </w:rPr>
        <w:t>. Oxford: Berg, 2004.</w:t>
      </w:r>
    </w:p>
    <w:p w:rsidR="0004639E" w:rsidRPr="00434587" w:rsidRDefault="00990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Günther, </w:t>
      </w:r>
      <w:r w:rsidR="0004639E" w:rsidRPr="00434587">
        <w:rPr>
          <w:rFonts w:cs="Times New Roman"/>
          <w:szCs w:val="24"/>
        </w:rPr>
        <w:t>Sonja</w:t>
      </w:r>
      <w:r w:rsidRPr="00434587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="0004639E" w:rsidRPr="00434587">
        <w:rPr>
          <w:rFonts w:cs="Times New Roman"/>
          <w:szCs w:val="24"/>
          <w:u w:val="single"/>
        </w:rPr>
        <w:t>Design der Macht: Möbel für Repräsentanten des “Dritten Reiches</w:t>
      </w:r>
      <w:r w:rsidRPr="004F517C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>”</w:t>
      </w:r>
      <w:r w:rsidRPr="00434587">
        <w:rPr>
          <w:rFonts w:cs="Times New Roman"/>
          <w:szCs w:val="24"/>
        </w:rPr>
        <w:t xml:space="preserve"> Stuttgart: Deutsche, 1992</w:t>
      </w:r>
      <w:r w:rsidR="0004639E" w:rsidRPr="00434587">
        <w:rPr>
          <w:rFonts w:cs="Times New Roman"/>
          <w:szCs w:val="24"/>
        </w:rPr>
        <w:t>.</w:t>
      </w:r>
    </w:p>
    <w:p w:rsidR="00661505" w:rsidRDefault="00C01C34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DB2111">
        <w:rPr>
          <w:rFonts w:cs="Times New Roman"/>
          <w:sz w:val="24"/>
          <w:szCs w:val="24"/>
        </w:rPr>
        <w:t>-----.</w:t>
      </w:r>
      <w:r w:rsidR="00661505" w:rsidRPr="00DB2111">
        <w:rPr>
          <w:rFonts w:cs="Times New Roman"/>
          <w:sz w:val="24"/>
          <w:szCs w:val="24"/>
        </w:rPr>
        <w:t xml:space="preserve"> </w:t>
      </w:r>
      <w:r w:rsidR="00661505" w:rsidRPr="00DB2111">
        <w:rPr>
          <w:rFonts w:cs="Times New Roman"/>
          <w:sz w:val="24"/>
          <w:szCs w:val="24"/>
          <w:u w:val="single"/>
        </w:rPr>
        <w:t>Das Deutsche Heim: Luxusinterieurs und Arbeitermöbel von der Gründerzeit bis zum “Dritten Reich</w:t>
      </w:r>
      <w:r w:rsidRPr="00DB2111">
        <w:rPr>
          <w:rFonts w:cs="Times New Roman"/>
          <w:sz w:val="24"/>
          <w:szCs w:val="24"/>
        </w:rPr>
        <w:t>.</w:t>
      </w:r>
      <w:r w:rsidR="00661505" w:rsidRPr="00DB2111">
        <w:rPr>
          <w:rFonts w:cs="Times New Roman"/>
          <w:sz w:val="24"/>
          <w:szCs w:val="24"/>
        </w:rPr>
        <w:t xml:space="preserve">” </w:t>
      </w:r>
      <w:r w:rsidRPr="00DB2111">
        <w:rPr>
          <w:rFonts w:cs="Times New Roman"/>
          <w:sz w:val="24"/>
          <w:szCs w:val="24"/>
        </w:rPr>
        <w:t xml:space="preserve">Vol. 12. </w:t>
      </w:r>
      <w:r w:rsidR="00661505" w:rsidRPr="00DB2111">
        <w:rPr>
          <w:rFonts w:cs="Times New Roman"/>
          <w:sz w:val="24"/>
          <w:szCs w:val="24"/>
        </w:rPr>
        <w:t>Werkbund-Archiv</w:t>
      </w:r>
      <w:r w:rsidRPr="00DB2111">
        <w:rPr>
          <w:rFonts w:cs="Times New Roman"/>
          <w:sz w:val="24"/>
          <w:szCs w:val="24"/>
        </w:rPr>
        <w:t xml:space="preserve">. </w:t>
      </w:r>
      <w:r w:rsidR="00661505" w:rsidRPr="00DB2111">
        <w:rPr>
          <w:rFonts w:cs="Times New Roman"/>
          <w:sz w:val="24"/>
          <w:szCs w:val="24"/>
        </w:rPr>
        <w:t>Giessen: Anabas, 1984</w:t>
      </w:r>
      <w:r w:rsidRPr="00DB2111">
        <w:rPr>
          <w:rFonts w:cs="Times New Roman"/>
          <w:sz w:val="24"/>
          <w:szCs w:val="24"/>
        </w:rPr>
        <w:t>.</w:t>
      </w:r>
    </w:p>
    <w:p w:rsidR="00E25B49" w:rsidRPr="00434587" w:rsidRDefault="00E25B4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185788">
        <w:rPr>
          <w:rFonts w:cs="Times New Roman"/>
          <w:sz w:val="24"/>
          <w:szCs w:val="24"/>
        </w:rPr>
        <w:t>Guerin, Frances</w:t>
      </w:r>
      <w:r>
        <w:rPr>
          <w:rFonts w:cs="Times New Roman"/>
          <w:sz w:val="24"/>
          <w:szCs w:val="24"/>
        </w:rPr>
        <w:t>.</w:t>
      </w:r>
      <w:r w:rsidRPr="00185788">
        <w:rPr>
          <w:rFonts w:cs="Times New Roman"/>
          <w:sz w:val="24"/>
          <w:szCs w:val="24"/>
        </w:rPr>
        <w:t xml:space="preserve"> </w:t>
      </w:r>
      <w:r w:rsidRPr="00185788">
        <w:rPr>
          <w:rFonts w:cs="Times New Roman"/>
          <w:sz w:val="24"/>
          <w:szCs w:val="24"/>
          <w:u w:val="single"/>
        </w:rPr>
        <w:t>Through Amateur Eyes: Film and Photography in Nazi Germany</w:t>
      </w:r>
      <w:r>
        <w:rPr>
          <w:rFonts w:cs="Times New Roman"/>
          <w:sz w:val="24"/>
          <w:szCs w:val="24"/>
        </w:rPr>
        <w:t xml:space="preserve">. </w:t>
      </w:r>
      <w:r w:rsidRPr="00185788">
        <w:rPr>
          <w:rFonts w:cs="Times New Roman"/>
          <w:sz w:val="24"/>
          <w:szCs w:val="24"/>
        </w:rPr>
        <w:t>Minneapolis: University of Minnesota Press, 2012</w:t>
      </w:r>
      <w:r>
        <w:rPr>
          <w:rFonts w:cs="Times New Roman"/>
          <w:sz w:val="24"/>
          <w:szCs w:val="24"/>
        </w:rPr>
        <w:t>.</w:t>
      </w:r>
    </w:p>
    <w:p w:rsidR="000F2621" w:rsidRDefault="00C01C34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Habel, </w:t>
      </w:r>
      <w:r w:rsidR="000F2621" w:rsidRPr="00434587">
        <w:rPr>
          <w:rFonts w:cs="Times New Roman"/>
          <w:sz w:val="24"/>
          <w:szCs w:val="24"/>
        </w:rPr>
        <w:t>Heinrich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 </w:t>
      </w:r>
      <w:r w:rsidR="000F2621" w:rsidRPr="00434587">
        <w:rPr>
          <w:rFonts w:cs="Times New Roman"/>
          <w:sz w:val="24"/>
          <w:szCs w:val="24"/>
          <w:u w:val="single"/>
        </w:rPr>
        <w:t>Festspielhaus und Wahnfried</w:t>
      </w:r>
      <w:r w:rsidRPr="00434587">
        <w:rPr>
          <w:rFonts w:cs="Times New Roman"/>
          <w:sz w:val="24"/>
          <w:szCs w:val="24"/>
        </w:rPr>
        <w:t xml:space="preserve">. </w:t>
      </w:r>
      <w:r w:rsidR="000F2621" w:rsidRPr="00434587">
        <w:rPr>
          <w:rFonts w:cs="Times New Roman"/>
          <w:sz w:val="24"/>
          <w:szCs w:val="24"/>
        </w:rPr>
        <w:t>Munich: Prestel, 1985</w:t>
      </w:r>
      <w:r w:rsidRPr="00434587">
        <w:rPr>
          <w:rFonts w:cs="Times New Roman"/>
          <w:sz w:val="24"/>
          <w:szCs w:val="24"/>
        </w:rPr>
        <w:t>.</w:t>
      </w:r>
    </w:p>
    <w:p w:rsidR="000B0457" w:rsidRDefault="000B045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0B0457">
        <w:rPr>
          <w:rFonts w:cs="Times New Roman"/>
          <w:sz w:val="24"/>
          <w:szCs w:val="24"/>
        </w:rPr>
        <w:t>Hake, Sabine</w:t>
      </w:r>
      <w:r>
        <w:rPr>
          <w:rFonts w:cs="Times New Roman"/>
          <w:sz w:val="24"/>
          <w:szCs w:val="24"/>
        </w:rPr>
        <w:t>.</w:t>
      </w:r>
      <w:r w:rsidRPr="000B0457">
        <w:rPr>
          <w:rFonts w:cs="Times New Roman"/>
          <w:sz w:val="24"/>
          <w:szCs w:val="24"/>
        </w:rPr>
        <w:t xml:space="preserve"> </w:t>
      </w:r>
      <w:r w:rsidRPr="000B0457">
        <w:rPr>
          <w:rFonts w:cs="Times New Roman"/>
          <w:sz w:val="24"/>
          <w:szCs w:val="24"/>
          <w:u w:val="single"/>
        </w:rPr>
        <w:t>German National Cinema</w:t>
      </w:r>
      <w:r>
        <w:rPr>
          <w:rFonts w:cs="Times New Roman"/>
          <w:sz w:val="24"/>
          <w:szCs w:val="24"/>
        </w:rPr>
        <w:t>.</w:t>
      </w:r>
      <w:r w:rsidRPr="000B0457">
        <w:rPr>
          <w:rFonts w:cs="Times New Roman"/>
          <w:sz w:val="24"/>
          <w:szCs w:val="24"/>
        </w:rPr>
        <w:t xml:space="preserve"> 2</w:t>
      </w:r>
      <w:r w:rsidRPr="000B0457">
        <w:rPr>
          <w:rFonts w:cs="Times New Roman"/>
          <w:sz w:val="24"/>
          <w:szCs w:val="24"/>
          <w:vertAlign w:val="superscript"/>
        </w:rPr>
        <w:t>nd</w:t>
      </w:r>
      <w:r>
        <w:rPr>
          <w:rFonts w:cs="Times New Roman"/>
          <w:sz w:val="24"/>
          <w:szCs w:val="24"/>
        </w:rPr>
        <w:t xml:space="preserve"> ed. </w:t>
      </w:r>
      <w:r w:rsidRPr="000B0457">
        <w:rPr>
          <w:rFonts w:cs="Times New Roman"/>
          <w:sz w:val="24"/>
          <w:szCs w:val="24"/>
        </w:rPr>
        <w:t>London and New York: Routledge, 2008</w:t>
      </w:r>
      <w:r>
        <w:rPr>
          <w:rFonts w:cs="Times New Roman"/>
          <w:sz w:val="24"/>
          <w:szCs w:val="24"/>
        </w:rPr>
        <w:t>.</w:t>
      </w:r>
    </w:p>
    <w:p w:rsidR="0039429E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Hale, </w:t>
      </w:r>
      <w:r w:rsidR="00F42C58" w:rsidRPr="00434587">
        <w:rPr>
          <w:rFonts w:cs="Times New Roman"/>
          <w:szCs w:val="24"/>
        </w:rPr>
        <w:t>Oron James</w:t>
      </w:r>
      <w:r w:rsidRPr="00434587">
        <w:rPr>
          <w:rFonts w:cs="Times New Roman"/>
          <w:szCs w:val="24"/>
        </w:rPr>
        <w:t>.</w:t>
      </w:r>
      <w:r w:rsidR="00F42C58" w:rsidRPr="00434587">
        <w:rPr>
          <w:rFonts w:cs="Times New Roman"/>
          <w:szCs w:val="24"/>
        </w:rPr>
        <w:t xml:space="preserve"> “Adolf Hitler: Taxpayer</w:t>
      </w:r>
      <w:r w:rsidRPr="00434587">
        <w:rPr>
          <w:rFonts w:cs="Times New Roman"/>
          <w:szCs w:val="24"/>
        </w:rPr>
        <w:t>.</w:t>
      </w:r>
      <w:r w:rsidR="00F42C58" w:rsidRPr="00434587">
        <w:rPr>
          <w:rFonts w:cs="Times New Roman"/>
          <w:szCs w:val="24"/>
        </w:rPr>
        <w:t xml:space="preserve">” </w:t>
      </w:r>
      <w:r w:rsidR="00F42C58" w:rsidRPr="00434587">
        <w:rPr>
          <w:rFonts w:cs="Times New Roman"/>
          <w:szCs w:val="24"/>
          <w:u w:val="single"/>
        </w:rPr>
        <w:t>American Historical Review</w:t>
      </w:r>
      <w:r w:rsidR="00F42C58" w:rsidRPr="00434587">
        <w:rPr>
          <w:rFonts w:cs="Times New Roman"/>
          <w:szCs w:val="24"/>
        </w:rPr>
        <w:t xml:space="preserve"> 60, no. 4 (1955):</w:t>
      </w:r>
      <w:r w:rsidRPr="00434587">
        <w:rPr>
          <w:rFonts w:cs="Times New Roman"/>
          <w:szCs w:val="24"/>
        </w:rPr>
        <w:t xml:space="preserve"> </w:t>
      </w:r>
      <w:r w:rsidR="00FF1D60">
        <w:rPr>
          <w:rFonts w:cs="Times New Roman"/>
          <w:szCs w:val="24"/>
        </w:rPr>
        <w:t>830-842</w:t>
      </w:r>
      <w:r w:rsidRPr="00434587">
        <w:rPr>
          <w:rFonts w:cs="Times New Roman"/>
          <w:szCs w:val="24"/>
        </w:rPr>
        <w:t>.</w:t>
      </w:r>
    </w:p>
    <w:p w:rsidR="002C7E41" w:rsidRPr="00434587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Hall, </w:t>
      </w:r>
      <w:r w:rsidR="002C7E41" w:rsidRPr="00434587">
        <w:rPr>
          <w:rFonts w:cs="Times New Roman"/>
          <w:szCs w:val="24"/>
        </w:rPr>
        <w:t>Allan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 “Chapel Built with Remains of Hitler’s Luxury Retreat ‘Becomes Nazi Shrine</w:t>
      </w:r>
      <w:r w:rsidRPr="00434587">
        <w:rPr>
          <w:rFonts w:cs="Times New Roman"/>
          <w:szCs w:val="24"/>
        </w:rPr>
        <w:t>.</w:t>
      </w:r>
      <w:r w:rsidR="002C7E41" w:rsidRPr="00434587">
        <w:rPr>
          <w:rFonts w:cs="Times New Roman"/>
          <w:szCs w:val="24"/>
        </w:rPr>
        <w:t xml:space="preserve">’” </w:t>
      </w:r>
      <w:r w:rsidR="002C7E41" w:rsidRPr="00434587">
        <w:rPr>
          <w:rFonts w:cs="Times New Roman"/>
          <w:szCs w:val="24"/>
          <w:u w:val="single"/>
        </w:rPr>
        <w:t>Telegraph</w:t>
      </w:r>
      <w:r w:rsidR="002C7E41" w:rsidRPr="00434587">
        <w:rPr>
          <w:rFonts w:cs="Times New Roman"/>
          <w:szCs w:val="24"/>
        </w:rPr>
        <w:t>, April 1, 2010.</w:t>
      </w:r>
    </w:p>
    <w:p w:rsidR="0009042C" w:rsidRPr="00434587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Haller, </w:t>
      </w:r>
      <w:r w:rsidR="0009042C" w:rsidRPr="00434587">
        <w:rPr>
          <w:rFonts w:cs="Times New Roman"/>
          <w:szCs w:val="24"/>
        </w:rPr>
        <w:t>Oliver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 “Destroying Hitler’s Berghof: The Bomber Command Raid of 25 April 1945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” </w:t>
      </w:r>
      <w:r w:rsidR="0009042C" w:rsidRPr="00434587">
        <w:rPr>
          <w:rFonts w:cs="Times New Roman"/>
          <w:szCs w:val="24"/>
          <w:u w:val="single"/>
        </w:rPr>
        <w:t>Canadian Military History</w:t>
      </w:r>
      <w:r w:rsidR="0009042C" w:rsidRPr="00434587">
        <w:rPr>
          <w:rFonts w:cs="Times New Roman"/>
          <w:szCs w:val="24"/>
        </w:rPr>
        <w:t xml:space="preserve"> 20, no. 1 (2011): </w:t>
      </w:r>
      <w:r w:rsidR="00E02C57">
        <w:rPr>
          <w:rFonts w:cs="Times New Roman"/>
          <w:szCs w:val="24"/>
        </w:rPr>
        <w:t>5-20</w:t>
      </w:r>
      <w:r w:rsidR="0009042C" w:rsidRPr="00434587">
        <w:rPr>
          <w:rFonts w:cs="Times New Roman"/>
          <w:szCs w:val="24"/>
        </w:rPr>
        <w:t>.</w:t>
      </w:r>
    </w:p>
    <w:p w:rsidR="000A68F3" w:rsidRPr="00434587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Hamann, </w:t>
      </w:r>
      <w:r w:rsidR="000A68F3" w:rsidRPr="00434587">
        <w:rPr>
          <w:rFonts w:cs="Times New Roman"/>
          <w:szCs w:val="24"/>
        </w:rPr>
        <w:t>Brigitte</w:t>
      </w:r>
      <w:r w:rsidRPr="00434587">
        <w:rPr>
          <w:rFonts w:cs="Times New Roman"/>
          <w:szCs w:val="24"/>
        </w:rPr>
        <w:t>.</w:t>
      </w:r>
      <w:r w:rsidR="000A68F3" w:rsidRPr="00434587">
        <w:rPr>
          <w:rFonts w:cs="Times New Roman"/>
          <w:szCs w:val="24"/>
        </w:rPr>
        <w:t xml:space="preserve"> </w:t>
      </w:r>
      <w:r w:rsidR="000A68F3" w:rsidRPr="00434587">
        <w:rPr>
          <w:rFonts w:cs="Times New Roman"/>
          <w:szCs w:val="24"/>
          <w:u w:val="single"/>
        </w:rPr>
        <w:t>Winifred Wagner: A Life at the Heart of Hitler’s Bayreuth</w:t>
      </w:r>
      <w:r w:rsidRPr="00434587">
        <w:rPr>
          <w:rFonts w:cs="Times New Roman"/>
          <w:szCs w:val="24"/>
        </w:rPr>
        <w:t>.</w:t>
      </w:r>
      <w:r w:rsidR="000A68F3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Trans. Alan Bance</w:t>
      </w:r>
      <w:r w:rsidR="003A5BA1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0A68F3" w:rsidRPr="00434587">
        <w:rPr>
          <w:rFonts w:cs="Times New Roman"/>
          <w:szCs w:val="24"/>
        </w:rPr>
        <w:t>Orlando: Harcourt, 2005</w:t>
      </w:r>
      <w:r w:rsidRPr="00434587">
        <w:rPr>
          <w:rFonts w:cs="Times New Roman"/>
          <w:szCs w:val="24"/>
        </w:rPr>
        <w:t>.</w:t>
      </w:r>
    </w:p>
    <w:p w:rsidR="00A43F6B" w:rsidRPr="00434587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A43F6B" w:rsidRPr="00434587">
        <w:rPr>
          <w:rFonts w:cs="Times New Roman"/>
          <w:szCs w:val="24"/>
        </w:rPr>
        <w:t xml:space="preserve"> </w:t>
      </w:r>
      <w:r w:rsidR="00A43F6B" w:rsidRPr="00434587">
        <w:rPr>
          <w:rFonts w:cs="Times New Roman"/>
          <w:szCs w:val="24"/>
          <w:u w:val="single"/>
        </w:rPr>
        <w:t>Hitler’s Vienna: A Portrait of the Tyrant as a Young Man</w:t>
      </w:r>
      <w:r w:rsidRPr="00434587">
        <w:rPr>
          <w:rFonts w:cs="Times New Roman"/>
          <w:szCs w:val="24"/>
        </w:rPr>
        <w:t xml:space="preserve">. </w:t>
      </w:r>
      <w:r w:rsidR="00A43F6B" w:rsidRPr="00434587">
        <w:rPr>
          <w:rFonts w:cs="Times New Roman"/>
          <w:szCs w:val="24"/>
        </w:rPr>
        <w:t>London: Tauris Parke, 2010</w:t>
      </w:r>
      <w:r w:rsidRPr="00434587">
        <w:rPr>
          <w:rFonts w:cs="Times New Roman"/>
          <w:szCs w:val="24"/>
        </w:rPr>
        <w:t>.</w:t>
      </w:r>
    </w:p>
    <w:p w:rsidR="00E73B1B" w:rsidRPr="00434587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Hamburger, </w:t>
      </w:r>
      <w:r w:rsidR="00E73B1B" w:rsidRPr="00434587">
        <w:rPr>
          <w:rFonts w:cs="Times New Roman"/>
          <w:szCs w:val="24"/>
        </w:rPr>
        <w:t>Philip</w:t>
      </w:r>
      <w:r w:rsidRPr="00434587">
        <w:rPr>
          <w:rFonts w:cs="Times New Roman"/>
          <w:szCs w:val="24"/>
        </w:rPr>
        <w:t>.</w:t>
      </w:r>
      <w:r w:rsidR="00E73B1B" w:rsidRPr="00434587">
        <w:rPr>
          <w:rFonts w:cs="Times New Roman"/>
          <w:szCs w:val="24"/>
        </w:rPr>
        <w:t xml:space="preserve"> “Letter from Berchtesgaden,” </w:t>
      </w:r>
      <w:r w:rsidR="00E73B1B" w:rsidRPr="00434587">
        <w:rPr>
          <w:rFonts w:cs="Times New Roman"/>
          <w:szCs w:val="24"/>
          <w:u w:val="single"/>
        </w:rPr>
        <w:t>New Yorker</w:t>
      </w:r>
      <w:r w:rsidR="00E73B1B" w:rsidRPr="00434587">
        <w:rPr>
          <w:rFonts w:cs="Times New Roman"/>
          <w:szCs w:val="24"/>
        </w:rPr>
        <w:t xml:space="preserve"> (June 9, 1945): </w:t>
      </w:r>
      <w:r w:rsidR="00E73B1B" w:rsidRPr="00E02C57">
        <w:rPr>
          <w:rFonts w:cs="Times New Roman"/>
          <w:szCs w:val="24"/>
        </w:rPr>
        <w:t>46</w:t>
      </w:r>
      <w:r w:rsidR="00E02C57" w:rsidRPr="00E02C57">
        <w:rPr>
          <w:rFonts w:cs="Times New Roman"/>
          <w:szCs w:val="24"/>
        </w:rPr>
        <w:t>-49</w:t>
      </w:r>
      <w:r w:rsidR="00E73B1B" w:rsidRPr="00434587">
        <w:rPr>
          <w:rFonts w:cs="Times New Roman"/>
          <w:szCs w:val="24"/>
        </w:rPr>
        <w:t>.</w:t>
      </w:r>
    </w:p>
    <w:p w:rsidR="008212FD" w:rsidRDefault="00B72F4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Hamm, </w:t>
      </w:r>
      <w:r w:rsidR="008212FD" w:rsidRPr="00434587">
        <w:rPr>
          <w:rFonts w:cs="Times New Roman"/>
          <w:szCs w:val="24"/>
        </w:rPr>
        <w:t>Florentine</w:t>
      </w:r>
      <w:r w:rsidRPr="00434587">
        <w:rPr>
          <w:rFonts w:cs="Times New Roman"/>
          <w:szCs w:val="24"/>
        </w:rPr>
        <w:t>.</w:t>
      </w:r>
      <w:r w:rsidR="008212FD" w:rsidRPr="00434587">
        <w:rPr>
          <w:rFonts w:cs="Times New Roman"/>
          <w:szCs w:val="24"/>
        </w:rPr>
        <w:t xml:space="preserve"> </w:t>
      </w:r>
      <w:r w:rsidR="008212FD" w:rsidRPr="00434587">
        <w:rPr>
          <w:rFonts w:cs="Times New Roman"/>
          <w:szCs w:val="24"/>
          <w:u w:val="single"/>
        </w:rPr>
        <w:t>Obersalzberg: Wanderungen zwischen Gestern und Heute</w:t>
      </w:r>
      <w:r w:rsidRPr="00434587">
        <w:rPr>
          <w:rFonts w:cs="Times New Roman"/>
          <w:szCs w:val="24"/>
        </w:rPr>
        <w:t xml:space="preserve">. </w:t>
      </w:r>
      <w:r w:rsidR="008212FD" w:rsidRPr="00434587">
        <w:rPr>
          <w:rFonts w:cs="Times New Roman"/>
          <w:szCs w:val="24"/>
        </w:rPr>
        <w:t>Munich: Eher, 1937</w:t>
      </w:r>
      <w:r w:rsidRPr="00434587">
        <w:rPr>
          <w:rFonts w:cs="Times New Roman"/>
          <w:szCs w:val="24"/>
        </w:rPr>
        <w:t>.</w:t>
      </w:r>
    </w:p>
    <w:p w:rsidR="00D65238" w:rsidRPr="00434587" w:rsidRDefault="00D6523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023B59">
        <w:rPr>
          <w:rFonts w:cs="Times New Roman"/>
          <w:szCs w:val="24"/>
        </w:rPr>
        <w:t>Hall, Hines H. “The Foreign Policy-Making Process in Britain, 1934-1935, and the Origins of the Anglo-German Agreement</w:t>
      </w:r>
      <w:r>
        <w:rPr>
          <w:rFonts w:cs="Times New Roman"/>
          <w:szCs w:val="24"/>
        </w:rPr>
        <w:t>.</w:t>
      </w:r>
      <w:r w:rsidRPr="00023B59">
        <w:rPr>
          <w:rFonts w:cs="Times New Roman"/>
          <w:szCs w:val="24"/>
        </w:rPr>
        <w:t xml:space="preserve">” </w:t>
      </w:r>
      <w:r w:rsidRPr="00023B59">
        <w:rPr>
          <w:rFonts w:cs="Times New Roman"/>
          <w:szCs w:val="24"/>
          <w:u w:val="single"/>
        </w:rPr>
        <w:t>The Historical Journal</w:t>
      </w:r>
      <w:r w:rsidRPr="00023B59">
        <w:rPr>
          <w:rFonts w:cs="Times New Roman"/>
          <w:szCs w:val="24"/>
        </w:rPr>
        <w:t xml:space="preserve"> 19, no. 2 (1976): 477-499.  </w:t>
      </w:r>
    </w:p>
    <w:p w:rsidR="00F42C58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Hanfstaengl, </w:t>
      </w:r>
      <w:r w:rsidR="00F42C58" w:rsidRPr="00434587">
        <w:rPr>
          <w:rFonts w:cs="Times New Roman"/>
          <w:szCs w:val="24"/>
        </w:rPr>
        <w:t>Ernst</w:t>
      </w:r>
      <w:r w:rsidRPr="00434587">
        <w:rPr>
          <w:rFonts w:cs="Times New Roman"/>
          <w:szCs w:val="24"/>
        </w:rPr>
        <w:t>.</w:t>
      </w:r>
      <w:r w:rsidR="00F42C58" w:rsidRPr="00434587">
        <w:rPr>
          <w:rFonts w:cs="Times New Roman"/>
          <w:szCs w:val="24"/>
        </w:rPr>
        <w:t xml:space="preserve"> </w:t>
      </w:r>
      <w:r w:rsidR="00F42C58" w:rsidRPr="00434587">
        <w:rPr>
          <w:rFonts w:cs="Times New Roman"/>
          <w:szCs w:val="24"/>
          <w:u w:val="single"/>
        </w:rPr>
        <w:t>Hitler: The Memoir of a Nazi Insider Who Turned Against the Führer</w:t>
      </w:r>
      <w:r w:rsidRPr="00434587">
        <w:rPr>
          <w:rFonts w:cs="Times New Roman"/>
          <w:szCs w:val="24"/>
        </w:rPr>
        <w:t xml:space="preserve">. </w:t>
      </w:r>
      <w:r w:rsidR="00F42C58" w:rsidRPr="00434587">
        <w:rPr>
          <w:rFonts w:cs="Times New Roman"/>
          <w:szCs w:val="24"/>
        </w:rPr>
        <w:t>Arcade: New York, 2011</w:t>
      </w:r>
      <w:r w:rsidRPr="00434587">
        <w:rPr>
          <w:rFonts w:cs="Times New Roman"/>
          <w:szCs w:val="24"/>
        </w:rPr>
        <w:t>.</w:t>
      </w:r>
    </w:p>
    <w:p w:rsidR="00C74689" w:rsidRPr="00365EEC" w:rsidRDefault="00C74689" w:rsidP="00C74689">
      <w:pPr>
        <w:pStyle w:val="EndnoteText"/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Harris, John G. “Today and Yesterday: On the War Fronts.” </w:t>
      </w:r>
      <w:r w:rsidRPr="00AF5CBD">
        <w:rPr>
          <w:rFonts w:cs="Times New Roman"/>
          <w:sz w:val="24"/>
          <w:szCs w:val="24"/>
          <w:u w:val="single"/>
        </w:rPr>
        <w:t>Daily Boston Globe</w:t>
      </w:r>
      <w:r w:rsidR="003A5BA1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May 24, 1942. </w:t>
      </w:r>
    </w:p>
    <w:p w:rsidR="0009042C" w:rsidRPr="00434587" w:rsidRDefault="00E411BC" w:rsidP="00434587">
      <w:pPr>
        <w:pStyle w:val="Heading1"/>
        <w:shd w:val="clear" w:color="auto" w:fill="FFFFFF"/>
        <w:spacing w:before="0" w:beforeAutospacing="0" w:after="0" w:afterAutospacing="0" w:line="480" w:lineRule="auto"/>
        <w:ind w:left="720" w:hanging="720"/>
        <w:rPr>
          <w:b w:val="0"/>
          <w:sz w:val="24"/>
          <w:szCs w:val="24"/>
        </w:rPr>
      </w:pPr>
      <w:r w:rsidRPr="00434587">
        <w:rPr>
          <w:b w:val="0"/>
          <w:sz w:val="24"/>
          <w:szCs w:val="24"/>
        </w:rPr>
        <w:t xml:space="preserve">Hartmann, </w:t>
      </w:r>
      <w:r w:rsidR="0009042C" w:rsidRPr="00434587">
        <w:rPr>
          <w:b w:val="0"/>
          <w:sz w:val="24"/>
          <w:szCs w:val="24"/>
        </w:rPr>
        <w:t>Max</w:t>
      </w:r>
      <w:r w:rsidRPr="00434587">
        <w:rPr>
          <w:b w:val="0"/>
          <w:sz w:val="24"/>
          <w:szCs w:val="24"/>
        </w:rPr>
        <w:t>.</w:t>
      </w:r>
      <w:r w:rsidR="0009042C" w:rsidRPr="00434587">
        <w:rPr>
          <w:b w:val="0"/>
          <w:sz w:val="24"/>
          <w:szCs w:val="24"/>
        </w:rPr>
        <w:t xml:space="preserve"> </w:t>
      </w:r>
      <w:r w:rsidR="0009042C" w:rsidRPr="00434587">
        <w:rPr>
          <w:b w:val="0"/>
          <w:sz w:val="24"/>
          <w:szCs w:val="24"/>
          <w:u w:val="single"/>
        </w:rPr>
        <w:t>Die Verwandlung eines Berges unter Martin Bormann, 1936-1945</w:t>
      </w:r>
      <w:r w:rsidRPr="00434587">
        <w:rPr>
          <w:b w:val="0"/>
          <w:sz w:val="24"/>
          <w:szCs w:val="24"/>
        </w:rPr>
        <w:t>. Berchtesgaden: Plenk, 1989.</w:t>
      </w:r>
    </w:p>
    <w:p w:rsidR="005D73E8" w:rsidRPr="00434587" w:rsidRDefault="00E411BC" w:rsidP="00434587">
      <w:pPr>
        <w:pStyle w:val="Heading1"/>
        <w:shd w:val="clear" w:color="auto" w:fill="FFFFFF"/>
        <w:spacing w:before="0" w:beforeAutospacing="0" w:after="0" w:afterAutospacing="0" w:line="480" w:lineRule="auto"/>
        <w:ind w:left="720" w:hanging="720"/>
        <w:rPr>
          <w:b w:val="0"/>
          <w:sz w:val="24"/>
          <w:szCs w:val="24"/>
        </w:rPr>
      </w:pPr>
      <w:r w:rsidRPr="00434587">
        <w:rPr>
          <w:b w:val="0"/>
          <w:sz w:val="24"/>
          <w:szCs w:val="24"/>
        </w:rPr>
        <w:t xml:space="preserve">Harvey, </w:t>
      </w:r>
      <w:r w:rsidR="005D73E8" w:rsidRPr="00434587">
        <w:rPr>
          <w:b w:val="0"/>
          <w:sz w:val="24"/>
          <w:szCs w:val="24"/>
        </w:rPr>
        <w:t>Oliver</w:t>
      </w:r>
      <w:r w:rsidRPr="00434587">
        <w:rPr>
          <w:b w:val="0"/>
          <w:sz w:val="24"/>
          <w:szCs w:val="24"/>
        </w:rPr>
        <w:t>.</w:t>
      </w:r>
      <w:r w:rsidR="005D73E8" w:rsidRPr="00434587">
        <w:rPr>
          <w:b w:val="0"/>
          <w:sz w:val="24"/>
          <w:szCs w:val="24"/>
        </w:rPr>
        <w:t xml:space="preserve"> “Welcome to the Hitler Hilton</w:t>
      </w:r>
      <w:r w:rsidRPr="00434587">
        <w:rPr>
          <w:b w:val="0"/>
          <w:sz w:val="24"/>
          <w:szCs w:val="24"/>
        </w:rPr>
        <w:t>.</w:t>
      </w:r>
      <w:r w:rsidR="005D73E8" w:rsidRPr="00434587">
        <w:rPr>
          <w:b w:val="0"/>
          <w:sz w:val="24"/>
          <w:szCs w:val="24"/>
        </w:rPr>
        <w:t xml:space="preserve">” </w:t>
      </w:r>
      <w:r w:rsidR="005D73E8" w:rsidRPr="00434587">
        <w:rPr>
          <w:b w:val="0"/>
          <w:sz w:val="24"/>
          <w:szCs w:val="24"/>
          <w:u w:val="single"/>
        </w:rPr>
        <w:t>Sun</w:t>
      </w:r>
      <w:r w:rsidR="003A5BA1">
        <w:rPr>
          <w:b w:val="0"/>
          <w:sz w:val="24"/>
          <w:szCs w:val="24"/>
        </w:rPr>
        <w:t>,</w:t>
      </w:r>
      <w:r w:rsidR="005D73E8" w:rsidRPr="00434587">
        <w:rPr>
          <w:b w:val="0"/>
          <w:sz w:val="24"/>
          <w:szCs w:val="24"/>
        </w:rPr>
        <w:t xml:space="preserve"> September 3, 2002.</w:t>
      </w:r>
    </w:p>
    <w:p w:rsidR="000E4132" w:rsidRPr="00434587" w:rsidRDefault="00E411BC" w:rsidP="00434587">
      <w:pPr>
        <w:pStyle w:val="Heading1"/>
        <w:shd w:val="clear" w:color="auto" w:fill="FFFFFF"/>
        <w:spacing w:before="0" w:beforeAutospacing="0" w:after="0" w:afterAutospacing="0" w:line="480" w:lineRule="auto"/>
        <w:ind w:left="720" w:hanging="720"/>
        <w:rPr>
          <w:b w:val="0"/>
          <w:sz w:val="24"/>
          <w:szCs w:val="24"/>
        </w:rPr>
      </w:pPr>
      <w:r w:rsidRPr="00434587">
        <w:rPr>
          <w:b w:val="0"/>
          <w:sz w:val="24"/>
          <w:szCs w:val="24"/>
        </w:rPr>
        <w:t xml:space="preserve">Haskell, </w:t>
      </w:r>
      <w:r w:rsidR="000E4132" w:rsidRPr="00434587">
        <w:rPr>
          <w:b w:val="0"/>
          <w:sz w:val="24"/>
          <w:szCs w:val="24"/>
        </w:rPr>
        <w:t>Henry J. “Germany’s 1000 Dictators</w:t>
      </w:r>
      <w:r w:rsidRPr="00434587">
        <w:rPr>
          <w:b w:val="0"/>
          <w:sz w:val="24"/>
          <w:szCs w:val="24"/>
        </w:rPr>
        <w:t>.</w:t>
      </w:r>
      <w:r w:rsidR="000E4132" w:rsidRPr="00434587">
        <w:rPr>
          <w:b w:val="0"/>
          <w:sz w:val="24"/>
          <w:szCs w:val="24"/>
        </w:rPr>
        <w:t xml:space="preserve">” </w:t>
      </w:r>
      <w:r w:rsidR="000E4132" w:rsidRPr="00434587">
        <w:rPr>
          <w:b w:val="0"/>
          <w:sz w:val="24"/>
          <w:szCs w:val="24"/>
          <w:u w:val="single"/>
        </w:rPr>
        <w:t>Daily Boston Globe</w:t>
      </w:r>
      <w:r w:rsidR="000E4132" w:rsidRPr="00434587">
        <w:rPr>
          <w:b w:val="0"/>
          <w:sz w:val="24"/>
          <w:szCs w:val="24"/>
        </w:rPr>
        <w:t xml:space="preserve">, September 7, 1935.  </w:t>
      </w:r>
    </w:p>
    <w:p w:rsidR="00E411BC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Henderson, </w:t>
      </w:r>
      <w:r w:rsidR="001F7E30" w:rsidRPr="00434587">
        <w:rPr>
          <w:rFonts w:cs="Times New Roman"/>
          <w:szCs w:val="24"/>
        </w:rPr>
        <w:t>Amy</w:t>
      </w:r>
      <w:r w:rsidRPr="00434587">
        <w:rPr>
          <w:rFonts w:cs="Times New Roman"/>
          <w:szCs w:val="24"/>
        </w:rPr>
        <w:t xml:space="preserve">. “From Barnum to ‘Bling Bling:’ The Changing Face of Celebrity Culture.” </w:t>
      </w:r>
      <w:r w:rsidRPr="00434587">
        <w:rPr>
          <w:rFonts w:cs="Times New Roman"/>
          <w:szCs w:val="24"/>
          <w:u w:val="single"/>
        </w:rPr>
        <w:t>Hedgehog Review</w:t>
      </w:r>
      <w:r w:rsidRPr="00434587">
        <w:rPr>
          <w:rFonts w:cs="Times New Roman"/>
          <w:szCs w:val="24"/>
        </w:rPr>
        <w:t xml:space="preserve"> 7, no. 1 (2005</w:t>
      </w:r>
      <w:r w:rsidRPr="00B8792B">
        <w:rPr>
          <w:rFonts w:cs="Times New Roman"/>
          <w:szCs w:val="24"/>
        </w:rPr>
        <w:t xml:space="preserve">): </w:t>
      </w:r>
      <w:r w:rsidR="00B8792B" w:rsidRPr="00B8792B">
        <w:rPr>
          <w:rFonts w:cs="Times New Roman"/>
          <w:szCs w:val="24"/>
        </w:rPr>
        <w:t>37-46</w:t>
      </w:r>
      <w:r w:rsidRPr="00B8792B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 </w:t>
      </w:r>
      <w:r w:rsidR="001F7E30" w:rsidRPr="00434587">
        <w:rPr>
          <w:rFonts w:cs="Times New Roman"/>
          <w:szCs w:val="24"/>
        </w:rPr>
        <w:t xml:space="preserve"> </w:t>
      </w:r>
    </w:p>
    <w:p w:rsidR="001F7E30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1F7E30" w:rsidRPr="00434587">
        <w:rPr>
          <w:rFonts w:cs="Times New Roman"/>
          <w:szCs w:val="24"/>
        </w:rPr>
        <w:t>“Media and the Rise of Celebrity Culture</w:t>
      </w:r>
      <w:r w:rsidRPr="00434587">
        <w:rPr>
          <w:rFonts w:cs="Times New Roman"/>
          <w:szCs w:val="24"/>
        </w:rPr>
        <w:t>.</w:t>
      </w:r>
      <w:r w:rsidR="001F7E30" w:rsidRPr="00434587">
        <w:rPr>
          <w:rFonts w:cs="Times New Roman"/>
          <w:szCs w:val="24"/>
        </w:rPr>
        <w:t xml:space="preserve">” </w:t>
      </w:r>
      <w:r w:rsidR="001F7E30" w:rsidRPr="00434587">
        <w:rPr>
          <w:rFonts w:cs="Times New Roman"/>
          <w:szCs w:val="24"/>
          <w:u w:val="single"/>
        </w:rPr>
        <w:t>OAH Magazine of History</w:t>
      </w:r>
      <w:r w:rsidR="001F7E30" w:rsidRPr="00434587">
        <w:rPr>
          <w:rFonts w:cs="Times New Roman"/>
          <w:szCs w:val="24"/>
        </w:rPr>
        <w:t xml:space="preserve"> 6, no. 4 (1992): </w:t>
      </w:r>
      <w:r w:rsidR="00FA34F5">
        <w:rPr>
          <w:rFonts w:cs="Times New Roman"/>
          <w:szCs w:val="24"/>
        </w:rPr>
        <w:t>49-54</w:t>
      </w:r>
      <w:r w:rsidR="001F7E30" w:rsidRPr="00434587">
        <w:rPr>
          <w:rFonts w:cs="Times New Roman"/>
          <w:szCs w:val="24"/>
        </w:rPr>
        <w:t>.</w:t>
      </w:r>
    </w:p>
    <w:p w:rsidR="002C7E41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Hendrick, </w:t>
      </w:r>
      <w:r w:rsidR="002C7E41" w:rsidRPr="00434587">
        <w:rPr>
          <w:rFonts w:cs="Times New Roman"/>
          <w:sz w:val="24"/>
          <w:szCs w:val="24"/>
        </w:rPr>
        <w:t>Bill</w:t>
      </w:r>
      <w:r w:rsidRPr="00434587">
        <w:rPr>
          <w:rFonts w:cs="Times New Roman"/>
          <w:sz w:val="24"/>
          <w:szCs w:val="24"/>
        </w:rPr>
        <w:t>.</w:t>
      </w:r>
      <w:r w:rsidR="002C7E41" w:rsidRPr="00434587">
        <w:rPr>
          <w:rFonts w:cs="Times New Roman"/>
          <w:sz w:val="24"/>
          <w:szCs w:val="24"/>
        </w:rPr>
        <w:t xml:space="preserve"> “Hitler Sale Tasteless, Jews Say</w:t>
      </w:r>
      <w:r w:rsidRPr="00434587">
        <w:rPr>
          <w:rFonts w:cs="Times New Roman"/>
          <w:sz w:val="24"/>
          <w:szCs w:val="24"/>
        </w:rPr>
        <w:t>.</w:t>
      </w:r>
      <w:r w:rsidR="002C7E41" w:rsidRPr="00434587">
        <w:rPr>
          <w:rFonts w:cs="Times New Roman"/>
          <w:sz w:val="24"/>
          <w:szCs w:val="24"/>
        </w:rPr>
        <w:t xml:space="preserve">” </w:t>
      </w:r>
      <w:r w:rsidR="002C7E41" w:rsidRPr="00434587">
        <w:rPr>
          <w:rFonts w:cs="Times New Roman"/>
          <w:sz w:val="24"/>
          <w:szCs w:val="24"/>
          <w:u w:val="single"/>
        </w:rPr>
        <w:t>Atlanta Constitution</w:t>
      </w:r>
      <w:r w:rsidR="002C7E41" w:rsidRPr="00434587">
        <w:rPr>
          <w:rFonts w:cs="Times New Roman"/>
          <w:sz w:val="24"/>
          <w:szCs w:val="24"/>
        </w:rPr>
        <w:t>, November 19, 1999</w:t>
      </w:r>
      <w:r w:rsidRPr="00434587">
        <w:rPr>
          <w:rFonts w:cs="Times New Roman"/>
          <w:sz w:val="24"/>
          <w:szCs w:val="24"/>
        </w:rPr>
        <w:t>.</w:t>
      </w:r>
    </w:p>
    <w:p w:rsidR="00A43F6B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>Hermand,</w:t>
      </w:r>
      <w:r w:rsidR="00A43F6B" w:rsidRPr="00434587">
        <w:rPr>
          <w:rFonts w:cs="Times New Roman"/>
          <w:sz w:val="24"/>
          <w:szCs w:val="24"/>
        </w:rPr>
        <w:t xml:space="preserve"> Jost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 “More than a House-Painter? Brecht’s Hitler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</w:rPr>
        <w:t>I</w:t>
      </w:r>
      <w:r w:rsidR="00A43F6B" w:rsidRPr="00434587">
        <w:rPr>
          <w:rFonts w:cs="Times New Roman"/>
          <w:sz w:val="24"/>
          <w:szCs w:val="24"/>
        </w:rPr>
        <w:t xml:space="preserve">n </w:t>
      </w:r>
      <w:r w:rsidR="00A43F6B" w:rsidRPr="00434587">
        <w:rPr>
          <w:rFonts w:cs="Times New Roman"/>
          <w:sz w:val="24"/>
          <w:szCs w:val="24"/>
          <w:u w:val="single"/>
        </w:rPr>
        <w:t>Unmasking Hitler: Cultural Representations of Hitler from the Weimar Republic to the Present</w:t>
      </w:r>
      <w:r w:rsidR="00A43F6B" w:rsidRPr="00434587">
        <w:rPr>
          <w:rFonts w:cs="Times New Roman"/>
          <w:sz w:val="24"/>
          <w:szCs w:val="24"/>
        </w:rPr>
        <w:t xml:space="preserve"> (Oxford: Peter Lang, 2005), 171-192.</w:t>
      </w:r>
    </w:p>
    <w:p w:rsidR="00AD7C31" w:rsidRPr="00434587" w:rsidRDefault="00AD7C3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Heskett, John. “Modernism and Archaism in Design in the Third Reich</w:t>
      </w:r>
      <w:r w:rsidR="00DF5809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” In </w:t>
      </w:r>
      <w:r w:rsidRPr="004011AE">
        <w:rPr>
          <w:rFonts w:cs="Times New Roman"/>
          <w:sz w:val="24"/>
          <w:szCs w:val="24"/>
          <w:u w:val="single"/>
        </w:rPr>
        <w:t>The Nazification of Art: A</w:t>
      </w:r>
      <w:r>
        <w:rPr>
          <w:rFonts w:cs="Times New Roman"/>
          <w:sz w:val="24"/>
          <w:szCs w:val="24"/>
          <w:u w:val="single"/>
        </w:rPr>
        <w:t>rt, Design, Music, Architecture</w:t>
      </w:r>
      <w:r w:rsidRPr="004011AE">
        <w:rPr>
          <w:rFonts w:cs="Times New Roman"/>
          <w:sz w:val="24"/>
          <w:szCs w:val="24"/>
          <w:u w:val="single"/>
        </w:rPr>
        <w:t xml:space="preserve"> and Film in the Third Reich</w:t>
      </w:r>
      <w:r w:rsidR="00DF5809" w:rsidRPr="00DF5809">
        <w:rPr>
          <w:rFonts w:cs="Times New Roman"/>
          <w:sz w:val="24"/>
          <w:szCs w:val="24"/>
        </w:rPr>
        <w:t xml:space="preserve">, </w:t>
      </w:r>
      <w:r w:rsidR="00DF5809">
        <w:rPr>
          <w:rFonts w:cs="Times New Roman"/>
          <w:sz w:val="24"/>
          <w:szCs w:val="24"/>
        </w:rPr>
        <w:t>Brandon Taylor and Wilfried van der Will, eds., 110-127</w:t>
      </w:r>
      <w:r>
        <w:rPr>
          <w:rFonts w:cs="Times New Roman"/>
          <w:sz w:val="24"/>
          <w:szCs w:val="24"/>
        </w:rPr>
        <w:t>. Winchester, Hampshire, UK, Winchester Press, 1990.</w:t>
      </w:r>
    </w:p>
    <w:p w:rsidR="00E411BC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[H]ilpoltsteiner, [F]ranz. “Der ‘Berghof’ wurde gesprengt.” </w:t>
      </w:r>
      <w:r w:rsidRPr="00434587">
        <w:rPr>
          <w:rFonts w:cs="Times New Roman"/>
          <w:sz w:val="24"/>
          <w:szCs w:val="24"/>
          <w:u w:val="single"/>
        </w:rPr>
        <w:t>Berchtesgadener Anzeiger</w:t>
      </w:r>
      <w:r w:rsidRPr="00434587">
        <w:rPr>
          <w:rFonts w:cs="Times New Roman"/>
          <w:sz w:val="24"/>
          <w:szCs w:val="24"/>
        </w:rPr>
        <w:t>, May 5-6, 1952.</w:t>
      </w:r>
    </w:p>
    <w:p w:rsidR="001F7E30" w:rsidRPr="00434587" w:rsidRDefault="0012630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Hilpoltsteiner, </w:t>
      </w:r>
      <w:r w:rsidR="00E411BC" w:rsidRPr="00434587">
        <w:rPr>
          <w:rFonts w:cs="Times New Roman"/>
          <w:szCs w:val="24"/>
        </w:rPr>
        <w:t xml:space="preserve">Franz. </w:t>
      </w:r>
      <w:r w:rsidRPr="00434587">
        <w:rPr>
          <w:rFonts w:cs="Times New Roman"/>
          <w:szCs w:val="24"/>
        </w:rPr>
        <w:t xml:space="preserve">“Neofaschismus in Berchtesgaden?” </w:t>
      </w:r>
      <w:r w:rsidRPr="00434587">
        <w:rPr>
          <w:rFonts w:cs="Times New Roman"/>
          <w:szCs w:val="24"/>
          <w:u w:val="single"/>
        </w:rPr>
        <w:t>Berchtesgadener Anzeiger</w:t>
      </w:r>
      <w:r w:rsidRPr="00434587">
        <w:rPr>
          <w:rFonts w:cs="Times New Roman"/>
          <w:szCs w:val="24"/>
        </w:rPr>
        <w:t>, September 7-8, 1951</w:t>
      </w:r>
      <w:r w:rsidR="00E411BC" w:rsidRPr="00434587">
        <w:rPr>
          <w:rFonts w:cs="Times New Roman"/>
          <w:szCs w:val="24"/>
        </w:rPr>
        <w:t>.</w:t>
      </w:r>
    </w:p>
    <w:p w:rsidR="0004639E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Herz, </w:t>
      </w:r>
      <w:r w:rsidR="0004639E" w:rsidRPr="00434587">
        <w:rPr>
          <w:rFonts w:cs="Times New Roman"/>
          <w:szCs w:val="24"/>
        </w:rPr>
        <w:t>Rudolf</w:t>
      </w:r>
      <w:r w:rsidRPr="00434587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="0004639E" w:rsidRPr="00434587">
        <w:rPr>
          <w:rFonts w:cs="Times New Roman"/>
          <w:szCs w:val="24"/>
          <w:u w:val="single"/>
        </w:rPr>
        <w:t>Hoffmann &amp; Hitler: Fotografie als Medium des Führer-Mythos</w:t>
      </w:r>
      <w:r w:rsidRPr="00434587">
        <w:rPr>
          <w:rFonts w:cs="Times New Roman"/>
          <w:szCs w:val="24"/>
        </w:rPr>
        <w:t xml:space="preserve">. </w:t>
      </w:r>
      <w:r w:rsidR="0004639E" w:rsidRPr="00434587">
        <w:rPr>
          <w:rFonts w:cs="Times New Roman"/>
          <w:szCs w:val="24"/>
        </w:rPr>
        <w:t>Munich: Fotomuseum im Münchner Stadtmuseum, 1994</w:t>
      </w:r>
      <w:r w:rsidRPr="00434587">
        <w:rPr>
          <w:rFonts w:cs="Times New Roman"/>
          <w:szCs w:val="24"/>
        </w:rPr>
        <w:t>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“Historicus,” </w:t>
      </w:r>
      <w:r w:rsidR="00E411BC" w:rsidRPr="00434587">
        <w:rPr>
          <w:rFonts w:cs="Times New Roman"/>
          <w:szCs w:val="24"/>
        </w:rPr>
        <w:t>“</w:t>
      </w:r>
      <w:r w:rsidRPr="00434587">
        <w:rPr>
          <w:rFonts w:cs="Times New Roman"/>
          <w:szCs w:val="24"/>
        </w:rPr>
        <w:t>England’s Sore Need—A Benevolent Dictator</w:t>
      </w:r>
      <w:r w:rsidR="00E411B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Saturday Review</w:t>
      </w:r>
      <w:r w:rsidRPr="00434587">
        <w:rPr>
          <w:rFonts w:cs="Times New Roman"/>
          <w:szCs w:val="24"/>
        </w:rPr>
        <w:t xml:space="preserve">, 161, no. 4204 </w:t>
      </w:r>
      <w:r w:rsidRPr="00FA34F5">
        <w:rPr>
          <w:rFonts w:cs="Times New Roman"/>
          <w:szCs w:val="24"/>
        </w:rPr>
        <w:t>(1936): 560-561.</w:t>
      </w:r>
      <w:r w:rsidRPr="00434587">
        <w:rPr>
          <w:rFonts w:cs="Times New Roman"/>
          <w:szCs w:val="24"/>
        </w:rPr>
        <w:t xml:space="preserve">  </w:t>
      </w:r>
    </w:p>
    <w:p w:rsidR="009D0D07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Hitler, </w:t>
      </w:r>
      <w:r w:rsidR="009D0D07" w:rsidRPr="00434587">
        <w:rPr>
          <w:rFonts w:cs="Times New Roman"/>
          <w:szCs w:val="24"/>
        </w:rPr>
        <w:t>Adolf</w:t>
      </w:r>
      <w:r w:rsidRPr="00434587">
        <w:rPr>
          <w:rFonts w:cs="Times New Roman"/>
          <w:szCs w:val="24"/>
        </w:rPr>
        <w:t>.</w:t>
      </w:r>
      <w:r w:rsidR="009D0D07" w:rsidRPr="00434587">
        <w:rPr>
          <w:rFonts w:cs="Times New Roman"/>
          <w:szCs w:val="24"/>
        </w:rPr>
        <w:t xml:space="preserve"> “Die Reichskanzlei</w:t>
      </w:r>
      <w:r w:rsidRPr="00434587">
        <w:rPr>
          <w:rFonts w:cs="Times New Roman"/>
          <w:szCs w:val="24"/>
        </w:rPr>
        <w:t>.</w:t>
      </w:r>
      <w:r w:rsidR="009D0D07" w:rsidRPr="00434587">
        <w:rPr>
          <w:rFonts w:cs="Times New Roman"/>
          <w:szCs w:val="24"/>
        </w:rPr>
        <w:t xml:space="preserve">” </w:t>
      </w:r>
      <w:r w:rsidR="009D0D07" w:rsidRPr="00434587">
        <w:rPr>
          <w:rFonts w:cs="Times New Roman"/>
          <w:szCs w:val="24"/>
          <w:u w:val="single"/>
        </w:rPr>
        <w:t>Die Kunst im Dritten Reich</w:t>
      </w:r>
      <w:r w:rsidR="009D0D07" w:rsidRPr="00434587">
        <w:rPr>
          <w:rFonts w:cs="Times New Roman"/>
          <w:szCs w:val="24"/>
        </w:rPr>
        <w:t xml:space="preserve"> 3</w:t>
      </w:r>
      <w:r w:rsidR="00D02DDA">
        <w:rPr>
          <w:rFonts w:cs="Times New Roman"/>
          <w:szCs w:val="24"/>
        </w:rPr>
        <w:t>, no. 7</w:t>
      </w:r>
      <w:r w:rsidR="009D0D07" w:rsidRPr="00434587">
        <w:rPr>
          <w:rFonts w:cs="Times New Roman"/>
          <w:szCs w:val="24"/>
        </w:rPr>
        <w:t xml:space="preserve"> (</w:t>
      </w:r>
      <w:r w:rsidR="009D0D07" w:rsidRPr="00490A8E">
        <w:rPr>
          <w:rFonts w:cs="Times New Roman"/>
          <w:szCs w:val="24"/>
        </w:rPr>
        <w:t>1939):</w:t>
      </w:r>
      <w:r w:rsidRPr="00490A8E">
        <w:rPr>
          <w:rFonts w:cs="Times New Roman"/>
          <w:szCs w:val="24"/>
        </w:rPr>
        <w:t xml:space="preserve"> </w:t>
      </w:r>
      <w:r w:rsidR="00FA34F5" w:rsidRPr="00490A8E">
        <w:rPr>
          <w:rFonts w:cs="Times New Roman"/>
          <w:szCs w:val="24"/>
        </w:rPr>
        <w:t>277</w:t>
      </w:r>
      <w:r w:rsidR="00D02DDA" w:rsidRPr="00490A8E">
        <w:rPr>
          <w:rFonts w:cs="Times New Roman"/>
          <w:szCs w:val="24"/>
        </w:rPr>
        <w:t>-</w:t>
      </w:r>
      <w:r w:rsidR="00FA34F5" w:rsidRPr="00490A8E">
        <w:rPr>
          <w:rFonts w:cs="Times New Roman"/>
          <w:szCs w:val="24"/>
        </w:rPr>
        <w:t>280</w:t>
      </w:r>
      <w:r w:rsidRPr="00490A8E">
        <w:rPr>
          <w:rFonts w:cs="Times New Roman"/>
          <w:szCs w:val="24"/>
        </w:rPr>
        <w:t>.</w:t>
      </w:r>
    </w:p>
    <w:p w:rsidR="00A43F6B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5629F7">
        <w:rPr>
          <w:rFonts w:cs="Times New Roman"/>
          <w:szCs w:val="24"/>
        </w:rPr>
        <w:t>-----.</w:t>
      </w:r>
      <w:r w:rsidR="00A43F6B" w:rsidRPr="005629F7">
        <w:rPr>
          <w:rFonts w:cs="Times New Roman"/>
          <w:szCs w:val="24"/>
        </w:rPr>
        <w:t xml:space="preserve"> </w:t>
      </w:r>
      <w:r w:rsidR="00A43F6B" w:rsidRPr="005629F7">
        <w:rPr>
          <w:rFonts w:cs="Times New Roman"/>
          <w:szCs w:val="24"/>
          <w:u w:val="single"/>
        </w:rPr>
        <w:t>Mein Kampf</w:t>
      </w:r>
      <w:r w:rsidRPr="005629F7">
        <w:rPr>
          <w:rFonts w:cs="Times New Roman"/>
          <w:szCs w:val="24"/>
        </w:rPr>
        <w:t xml:space="preserve">. </w:t>
      </w:r>
      <w:r w:rsidR="00A43F6B" w:rsidRPr="005629F7">
        <w:rPr>
          <w:rFonts w:cs="Times New Roman"/>
          <w:szCs w:val="24"/>
        </w:rPr>
        <w:t>Munich: Eher, 1933</w:t>
      </w:r>
      <w:r w:rsidRPr="005629F7">
        <w:rPr>
          <w:rFonts w:cs="Times New Roman"/>
          <w:szCs w:val="24"/>
        </w:rPr>
        <w:t>.</w:t>
      </w:r>
    </w:p>
    <w:p w:rsidR="001F7E30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 at Bavarian Retreat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Newsweek</w:t>
      </w:r>
      <w:r w:rsidRPr="00434587">
        <w:rPr>
          <w:rFonts w:cs="Times New Roman"/>
          <w:sz w:val="24"/>
          <w:szCs w:val="24"/>
        </w:rPr>
        <w:t xml:space="preserve"> 5 (March 2, 1935</w:t>
      </w:r>
      <w:r w:rsidRPr="00FA34F5">
        <w:rPr>
          <w:rFonts w:cs="Times New Roman"/>
          <w:sz w:val="24"/>
          <w:szCs w:val="24"/>
        </w:rPr>
        <w:t>), 12-13.</w:t>
      </w:r>
    </w:p>
    <w:p w:rsidR="00464AED" w:rsidRPr="00434587" w:rsidRDefault="00464AE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r w:rsidRPr="00A3129E">
        <w:rPr>
          <w:rFonts w:cs="Times New Roman"/>
          <w:sz w:val="24"/>
          <w:szCs w:val="24"/>
        </w:rPr>
        <w:t>Hitler at Home: A Country Gentleman</w:t>
      </w:r>
      <w:r>
        <w:rPr>
          <w:rFonts w:cs="Times New Roman"/>
          <w:sz w:val="24"/>
          <w:szCs w:val="24"/>
        </w:rPr>
        <w:t>.</w:t>
      </w:r>
      <w:r w:rsidRPr="00A3129E">
        <w:rPr>
          <w:rFonts w:cs="Times New Roman"/>
          <w:sz w:val="24"/>
          <w:szCs w:val="24"/>
        </w:rPr>
        <w:t xml:space="preserve">” </w:t>
      </w:r>
      <w:r w:rsidRPr="00A3129E">
        <w:rPr>
          <w:rFonts w:cs="Times New Roman"/>
          <w:sz w:val="24"/>
          <w:szCs w:val="24"/>
          <w:u w:val="single"/>
        </w:rPr>
        <w:t>Observer</w:t>
      </w:r>
      <w:r w:rsidRPr="00A3129E">
        <w:rPr>
          <w:rFonts w:cs="Times New Roman"/>
          <w:sz w:val="24"/>
          <w:szCs w:val="24"/>
        </w:rPr>
        <w:t xml:space="preserve">, December 15, 1935.  </w:t>
      </w:r>
    </w:p>
    <w:p w:rsidR="005B1A9B" w:rsidRPr="00434587" w:rsidRDefault="005B1A9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 braucht 9-Zimmer-Wohnung: Auch ohne Diener geht es nicht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Berliner Volkszeitung</w:t>
      </w:r>
      <w:r w:rsidRPr="00434587">
        <w:rPr>
          <w:rFonts w:cs="Times New Roman"/>
          <w:sz w:val="24"/>
          <w:szCs w:val="24"/>
        </w:rPr>
        <w:t>, October 14, 1929</w:t>
      </w:r>
      <w:r w:rsidR="00E411BC" w:rsidRPr="00434587">
        <w:rPr>
          <w:rFonts w:cs="Times New Roman"/>
          <w:sz w:val="24"/>
          <w:szCs w:val="24"/>
        </w:rPr>
        <w:t>.</w:t>
      </w:r>
    </w:p>
    <w:p w:rsidR="001B1E60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1B1E60" w:rsidRPr="00434587">
        <w:rPr>
          <w:rFonts w:cs="Times New Roman"/>
          <w:sz w:val="24"/>
          <w:szCs w:val="24"/>
        </w:rPr>
        <w:t>Hitler Couldn’t Hang Paper Straight, Says Ex-Union Brother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</w:rPr>
        <w:t>Daily Boston Globe</w:t>
      </w:r>
      <w:r w:rsidR="001B1E60" w:rsidRPr="00434587">
        <w:rPr>
          <w:rFonts w:cs="Times New Roman"/>
          <w:sz w:val="24"/>
          <w:szCs w:val="24"/>
        </w:rPr>
        <w:t>, February 19, 1942</w:t>
      </w:r>
      <w:r w:rsidRPr="00434587">
        <w:rPr>
          <w:rFonts w:cs="Times New Roman"/>
          <w:sz w:val="24"/>
          <w:szCs w:val="24"/>
        </w:rPr>
        <w:t>.</w:t>
      </w:r>
    </w:p>
    <w:p w:rsidR="001B1E60" w:rsidRPr="00434587" w:rsidRDefault="001B1E60" w:rsidP="00434587">
      <w:pPr>
        <w:autoSpaceDE w:val="0"/>
        <w:autoSpaceDN w:val="0"/>
        <w:adjustRightInd w:val="0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>“Hitler Eyrie Held Mentality Symbol</w:t>
      </w:r>
      <w:r w:rsidR="00E411B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December 24, 1939.</w:t>
      </w:r>
    </w:p>
    <w:p w:rsidR="001B1E60" w:rsidRPr="00434587" w:rsidRDefault="001B1E6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 Gets His Hideout Prepared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Los Angeles Times</w:t>
      </w:r>
      <w:r w:rsidRPr="00434587">
        <w:rPr>
          <w:rFonts w:cs="Times New Roman"/>
          <w:sz w:val="24"/>
          <w:szCs w:val="24"/>
        </w:rPr>
        <w:t>, June 30, 1944</w:t>
      </w:r>
      <w:r w:rsidR="00E411BC" w:rsidRPr="00434587">
        <w:rPr>
          <w:rFonts w:cs="Times New Roman"/>
          <w:sz w:val="24"/>
          <w:szCs w:val="24"/>
        </w:rPr>
        <w:t>.</w:t>
      </w:r>
    </w:p>
    <w:p w:rsidR="001F7E30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FA34F5">
        <w:rPr>
          <w:rFonts w:cs="Times New Roman"/>
          <w:sz w:val="24"/>
          <w:szCs w:val="24"/>
        </w:rPr>
        <w:t>“Hitler His Own Architect: He Practices His Art on a Simple Chalet</w:t>
      </w:r>
      <w:r w:rsidR="00E411BC" w:rsidRPr="00FA34F5">
        <w:rPr>
          <w:rFonts w:cs="Times New Roman"/>
          <w:sz w:val="24"/>
          <w:szCs w:val="24"/>
        </w:rPr>
        <w:t>.</w:t>
      </w:r>
      <w:r w:rsidRPr="00FA34F5">
        <w:rPr>
          <w:rFonts w:cs="Times New Roman"/>
          <w:sz w:val="24"/>
          <w:szCs w:val="24"/>
        </w:rPr>
        <w:t xml:space="preserve">” </w:t>
      </w:r>
      <w:r w:rsidRPr="00FA34F5">
        <w:rPr>
          <w:rFonts w:cs="Times New Roman"/>
          <w:sz w:val="24"/>
          <w:szCs w:val="24"/>
          <w:u w:val="single"/>
        </w:rPr>
        <w:t>New York Times Magazine</w:t>
      </w:r>
      <w:r w:rsidR="00E411BC" w:rsidRPr="00FA34F5">
        <w:rPr>
          <w:rFonts w:cs="Times New Roman"/>
          <w:sz w:val="24"/>
          <w:szCs w:val="24"/>
        </w:rPr>
        <w:t xml:space="preserve"> </w:t>
      </w:r>
      <w:r w:rsidR="005629F7">
        <w:rPr>
          <w:rFonts w:cs="Times New Roman"/>
          <w:sz w:val="24"/>
          <w:szCs w:val="24"/>
        </w:rPr>
        <w:t>(</w:t>
      </w:r>
      <w:r w:rsidR="00E411BC" w:rsidRPr="00FA34F5">
        <w:rPr>
          <w:rFonts w:cs="Times New Roman"/>
          <w:sz w:val="24"/>
          <w:szCs w:val="24"/>
        </w:rPr>
        <w:t>October 13, 1935</w:t>
      </w:r>
      <w:r w:rsidR="005629F7">
        <w:rPr>
          <w:rFonts w:cs="Times New Roman"/>
          <w:sz w:val="24"/>
          <w:szCs w:val="24"/>
        </w:rPr>
        <w:t>)</w:t>
      </w:r>
      <w:r w:rsidR="00E411BC" w:rsidRPr="00FA34F5">
        <w:rPr>
          <w:rFonts w:cs="Times New Roman"/>
          <w:sz w:val="24"/>
          <w:szCs w:val="24"/>
        </w:rPr>
        <w:t>:</w:t>
      </w:r>
      <w:r w:rsidRPr="00FA34F5">
        <w:rPr>
          <w:rFonts w:cs="Times New Roman"/>
          <w:sz w:val="24"/>
          <w:szCs w:val="24"/>
        </w:rPr>
        <w:t xml:space="preserve"> 15</w:t>
      </w:r>
      <w:r w:rsidR="00E411BC" w:rsidRPr="00FA34F5">
        <w:rPr>
          <w:rFonts w:cs="Times New Roman"/>
          <w:sz w:val="24"/>
          <w:szCs w:val="24"/>
        </w:rPr>
        <w:t>.</w:t>
      </w:r>
    </w:p>
    <w:p w:rsidR="005A7F97" w:rsidRPr="00434587" w:rsidRDefault="005A7F9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107B54">
        <w:rPr>
          <w:sz w:val="24"/>
          <w:szCs w:val="24"/>
        </w:rPr>
        <w:t>“Hitler Receives Leader of New Croat Kingdom</w:t>
      </w:r>
      <w:r>
        <w:rPr>
          <w:sz w:val="24"/>
          <w:szCs w:val="24"/>
        </w:rPr>
        <w:t>.</w:t>
      </w:r>
      <w:r w:rsidRPr="00107B54">
        <w:rPr>
          <w:sz w:val="24"/>
          <w:szCs w:val="24"/>
        </w:rPr>
        <w:t xml:space="preserve">” </w:t>
      </w:r>
      <w:r w:rsidRPr="00107B54">
        <w:rPr>
          <w:sz w:val="24"/>
          <w:szCs w:val="24"/>
          <w:u w:val="single"/>
        </w:rPr>
        <w:t>The Baltimore Sun</w:t>
      </w:r>
      <w:r w:rsidRPr="00107B54">
        <w:rPr>
          <w:sz w:val="24"/>
          <w:szCs w:val="24"/>
        </w:rPr>
        <w:t>, June 7, 1941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“Hitler’s Alpine Hideaway is a Tourist Town’s Gold Mine.”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24, 1980.</w:t>
      </w:r>
    </w:p>
    <w:p w:rsidR="0009042C" w:rsidRPr="00434587" w:rsidRDefault="0009042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“Hitler’s Berchtesgaden Lair Lashed by U.S. Rocket-Firing Planes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Daily Boston Globe</w:t>
      </w:r>
      <w:r w:rsidRPr="00434587">
        <w:rPr>
          <w:rFonts w:cs="Times New Roman"/>
          <w:sz w:val="24"/>
          <w:szCs w:val="24"/>
        </w:rPr>
        <w:t>, February 22, 1945</w:t>
      </w:r>
      <w:r w:rsidR="00E411BC" w:rsidRPr="00434587">
        <w:rPr>
          <w:rFonts w:cs="Times New Roman"/>
          <w:sz w:val="24"/>
          <w:szCs w:val="24"/>
        </w:rPr>
        <w:t>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“Hitler’s Berchtesgaden Retreat Chosen for Tourist Attraction.” </w:t>
      </w:r>
      <w:r w:rsidRPr="00434587">
        <w:rPr>
          <w:rFonts w:cs="Times New Roman"/>
          <w:szCs w:val="24"/>
          <w:u w:val="single"/>
        </w:rPr>
        <w:t>Christian Science Monitor</w:t>
      </w:r>
      <w:r w:rsidRPr="00434587">
        <w:rPr>
          <w:rFonts w:cs="Times New Roman"/>
          <w:szCs w:val="24"/>
        </w:rPr>
        <w:t>, August 10, 1946.</w:t>
      </w:r>
    </w:p>
    <w:p w:rsidR="00DC1BBB" w:rsidRPr="00434587" w:rsidRDefault="00DC1BB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“Hitlers Bergfestung in Berchtesgaden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Pariser Tageszeitung</w:t>
      </w:r>
      <w:r w:rsidRPr="00434587">
        <w:rPr>
          <w:rFonts w:cs="Times New Roman"/>
          <w:sz w:val="24"/>
          <w:szCs w:val="24"/>
        </w:rPr>
        <w:t>, no. 374, June 21, 1937.</w:t>
      </w:r>
    </w:p>
    <w:p w:rsidR="000F2621" w:rsidRPr="00434587" w:rsidRDefault="000F262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  <w:u w:val="single"/>
        </w:rPr>
        <w:t>Hitlers Berghof, 1928-1945</w:t>
      </w:r>
      <w:r w:rsidR="00E411BC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Kiel: Arndt, 2000</w:t>
      </w:r>
      <w:r w:rsidR="00E411BC" w:rsidRPr="00434587">
        <w:rPr>
          <w:rFonts w:cs="Times New Roman"/>
          <w:sz w:val="24"/>
          <w:szCs w:val="24"/>
        </w:rPr>
        <w:t>.</w:t>
      </w:r>
    </w:p>
    <w:p w:rsidR="00126306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126306" w:rsidRPr="00434587">
        <w:rPr>
          <w:rFonts w:cs="Times New Roman"/>
          <w:sz w:val="24"/>
          <w:szCs w:val="24"/>
        </w:rPr>
        <w:t>Hitlers Berghof in den Rocky Mountains</w:t>
      </w:r>
      <w:r w:rsidRPr="00434587">
        <w:rPr>
          <w:rFonts w:cs="Times New Roman"/>
          <w:sz w:val="24"/>
          <w:szCs w:val="24"/>
        </w:rPr>
        <w:t>.</w:t>
      </w:r>
      <w:r w:rsidR="00126306" w:rsidRPr="00434587">
        <w:rPr>
          <w:rFonts w:cs="Times New Roman"/>
          <w:sz w:val="24"/>
          <w:szCs w:val="24"/>
        </w:rPr>
        <w:t xml:space="preserve">” </w:t>
      </w:r>
      <w:r w:rsidR="00126306" w:rsidRPr="00434587">
        <w:rPr>
          <w:rFonts w:cs="Times New Roman"/>
          <w:sz w:val="24"/>
          <w:szCs w:val="24"/>
          <w:u w:val="single"/>
        </w:rPr>
        <w:t>Berchtesgadener Anzeiger</w:t>
      </w:r>
      <w:r w:rsidR="00126306" w:rsidRPr="00434587">
        <w:rPr>
          <w:rFonts w:cs="Times New Roman"/>
          <w:sz w:val="24"/>
          <w:szCs w:val="24"/>
        </w:rPr>
        <w:t>, August 22-23, 1951</w:t>
      </w:r>
      <w:r w:rsidRPr="00434587">
        <w:rPr>
          <w:rFonts w:cs="Times New Roman"/>
          <w:sz w:val="24"/>
          <w:szCs w:val="24"/>
        </w:rPr>
        <w:t>.</w:t>
      </w:r>
    </w:p>
    <w:p w:rsidR="00C05D1E" w:rsidRPr="00434587" w:rsidRDefault="00C05D1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“Hitler’s Bosom Pal Dodges One Way Plane ‘Ride:’ ‘Putzi’ Hangstaengl Tells Nazi Plot to Kill Him.” </w:t>
      </w:r>
      <w:r w:rsidRPr="00434587">
        <w:rPr>
          <w:rFonts w:cs="Times New Roman"/>
          <w:sz w:val="24"/>
          <w:szCs w:val="24"/>
          <w:u w:val="single"/>
        </w:rPr>
        <w:t>Chicago Daily Tribune</w:t>
      </w:r>
      <w:r w:rsidRPr="00434587">
        <w:rPr>
          <w:rFonts w:cs="Times New Roman"/>
          <w:sz w:val="24"/>
          <w:szCs w:val="24"/>
        </w:rPr>
        <w:t>, August 12, 1937.</w:t>
      </w:r>
    </w:p>
    <w:p w:rsidR="0009042C" w:rsidRPr="00434587" w:rsidRDefault="0009042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“Hitler’s Chalet in Mountains Smashed by 6 Ton Bomb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Chicago Daily Tribune</w:t>
      </w:r>
      <w:r w:rsidRPr="00434587">
        <w:rPr>
          <w:rFonts w:cs="Times New Roman"/>
          <w:sz w:val="24"/>
          <w:szCs w:val="24"/>
        </w:rPr>
        <w:t>, April 26, 1945</w:t>
      </w:r>
      <w:r w:rsidR="00E411BC" w:rsidRPr="00434587">
        <w:rPr>
          <w:rFonts w:cs="Times New Roman"/>
          <w:sz w:val="24"/>
          <w:szCs w:val="24"/>
        </w:rPr>
        <w:t>.</w:t>
      </w:r>
    </w:p>
    <w:p w:rsidR="005B1A9B" w:rsidRPr="00434587" w:rsidRDefault="005B1A9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“Hitler’s Desk and Chair Could Fetch $1 Million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Birmingham Post</w:t>
      </w:r>
      <w:r w:rsidRPr="00434587">
        <w:rPr>
          <w:rFonts w:cs="Times New Roman"/>
          <w:sz w:val="24"/>
          <w:szCs w:val="24"/>
        </w:rPr>
        <w:t>, September 5, 2006.</w:t>
      </w:r>
    </w:p>
    <w:p w:rsidR="001B1E60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1B1E60" w:rsidRPr="00434587">
        <w:rPr>
          <w:rFonts w:cs="Times New Roman"/>
          <w:sz w:val="24"/>
          <w:szCs w:val="24"/>
        </w:rPr>
        <w:t>Hitler’s ‘Eagle Nest’ Gave Envoy the Creeps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</w:rPr>
        <w:t>Lewiston (ME) Daily Sun</w:t>
      </w:r>
      <w:r w:rsidR="001B1E60" w:rsidRPr="00434587">
        <w:rPr>
          <w:rFonts w:cs="Times New Roman"/>
          <w:sz w:val="24"/>
          <w:szCs w:val="24"/>
        </w:rPr>
        <w:t>, December 22, 1939.</w:t>
      </w:r>
    </w:p>
    <w:p w:rsidR="007E33B9" w:rsidRPr="00434587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“Hitler’s Former Mountain Retreat Still Center of Attention</w:t>
      </w:r>
      <w:r w:rsidR="00E411B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Mansfield (Ohio) News-Journal</w:t>
      </w:r>
      <w:r w:rsidRPr="00434587">
        <w:rPr>
          <w:rFonts w:cs="Times New Roman"/>
          <w:szCs w:val="24"/>
        </w:rPr>
        <w:t>, December 25, 1949.</w:t>
      </w:r>
    </w:p>
    <w:p w:rsidR="007E33B9" w:rsidRPr="00434587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“Hitler’s ‘Love Nest’ to be Razed</w:t>
      </w:r>
      <w:r w:rsidR="00E411B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Washington Post</w:t>
      </w:r>
      <w:r w:rsidRPr="00434587">
        <w:rPr>
          <w:rFonts w:cs="Times New Roman"/>
          <w:szCs w:val="24"/>
        </w:rPr>
        <w:t>, November 4, 1951</w:t>
      </w:r>
      <w:r w:rsidR="00E411BC" w:rsidRPr="00434587">
        <w:rPr>
          <w:rFonts w:cs="Times New Roman"/>
          <w:szCs w:val="24"/>
        </w:rPr>
        <w:t>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“Hitler’s Silverware on ‘Victory Loan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’” </w:t>
      </w:r>
      <w:r w:rsidRPr="00434587">
        <w:rPr>
          <w:rFonts w:cs="Times New Roman"/>
          <w:sz w:val="24"/>
          <w:szCs w:val="24"/>
          <w:u w:val="single"/>
        </w:rPr>
        <w:t>Big Spring Daily Herald</w:t>
      </w:r>
      <w:r w:rsidRPr="00434587">
        <w:rPr>
          <w:rFonts w:cs="Times New Roman"/>
          <w:sz w:val="24"/>
          <w:szCs w:val="24"/>
        </w:rPr>
        <w:t xml:space="preserve"> [Texas], November 15, 1945.</w:t>
      </w:r>
    </w:p>
    <w:p w:rsidR="00E411BC" w:rsidRPr="00434587" w:rsidRDefault="00E411B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“Hitler’s Sister, Aged 50, Marries.” </w:t>
      </w:r>
      <w:r w:rsidRPr="00434587">
        <w:rPr>
          <w:rFonts w:cs="Times New Roman"/>
          <w:sz w:val="24"/>
          <w:szCs w:val="24"/>
          <w:u w:val="single"/>
        </w:rPr>
        <w:t>Daily Express</w:t>
      </w:r>
      <w:r w:rsidRPr="00434587">
        <w:rPr>
          <w:rFonts w:cs="Times New Roman"/>
          <w:sz w:val="24"/>
          <w:szCs w:val="24"/>
        </w:rPr>
        <w:t>, February 26, 1936.</w:t>
      </w:r>
    </w:p>
    <w:p w:rsidR="005B1A9B" w:rsidRPr="00434587" w:rsidRDefault="005B1A9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>“Hitlers Stiefschwester und die rituelle Küche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Prager Tageblatt</w:t>
      </w:r>
      <w:r w:rsidRPr="00434587">
        <w:rPr>
          <w:rFonts w:cs="Times New Roman"/>
          <w:sz w:val="24"/>
          <w:szCs w:val="24"/>
        </w:rPr>
        <w:t>, September 27, 1931.</w:t>
      </w:r>
    </w:p>
    <w:p w:rsidR="00394267" w:rsidRPr="00434587" w:rsidRDefault="0039426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“Hitler’s Taste Shows Wagnerian Influence</w:t>
      </w:r>
      <w:r w:rsidR="00E411B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May 19, 1935.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Arial Unicode MS" w:cs="Times New Roman"/>
          <w:szCs w:val="24"/>
        </w:rPr>
        <w:t>Hofer, Margaret K. et al.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Stories in Sterling: Four Centuries of Silver in New York</w:t>
      </w:r>
      <w:r w:rsidRPr="00434587">
        <w:rPr>
          <w:rFonts w:cs="Times New Roman"/>
          <w:szCs w:val="24"/>
        </w:rPr>
        <w:t>. New York: New York Historical Society</w:t>
      </w:r>
      <w:r w:rsidRPr="00434587">
        <w:rPr>
          <w:rFonts w:eastAsia="Arial Unicode MS" w:cs="Times New Roman"/>
          <w:color w:val="000000"/>
          <w:szCs w:val="24"/>
          <w:shd w:val="clear" w:color="auto" w:fill="FFFFFF"/>
        </w:rPr>
        <w:t>; London: D Giles</w:t>
      </w:r>
      <w:r w:rsidRPr="00434587">
        <w:rPr>
          <w:rFonts w:cs="Times New Roman"/>
          <w:szCs w:val="24"/>
        </w:rPr>
        <w:t>, 2011.</w:t>
      </w:r>
    </w:p>
    <w:p w:rsidR="00C05D1E" w:rsidRPr="00434587" w:rsidRDefault="00E411B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Hoffmann, Heinrich, ed.</w:t>
      </w:r>
      <w:r w:rsidR="00C05D1E" w:rsidRPr="00434587">
        <w:rPr>
          <w:rFonts w:cs="Times New Roman"/>
          <w:szCs w:val="24"/>
        </w:rPr>
        <w:t xml:space="preserve"> </w:t>
      </w:r>
      <w:r w:rsidR="00C05D1E" w:rsidRPr="00434587">
        <w:rPr>
          <w:rFonts w:cs="Times New Roman"/>
          <w:szCs w:val="24"/>
          <w:u w:val="single"/>
        </w:rPr>
        <w:t>Für Hitler bis Narvik</w:t>
      </w:r>
      <w:r w:rsidR="00C05D1E" w:rsidRPr="00434587">
        <w:rPr>
          <w:rFonts w:cs="Times New Roman"/>
          <w:szCs w:val="24"/>
        </w:rPr>
        <w:t>. Munich: Hoffmann, 1941.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>-----,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Mit Hitler im Westen</w:t>
      </w:r>
      <w:r w:rsidRPr="00434587">
        <w:rPr>
          <w:rFonts w:cs="Times New Roman"/>
          <w:szCs w:val="24"/>
        </w:rPr>
        <w:t>. Berlin: Zeitgeschichte, 1940.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>-----,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Hitler in Polen</w:t>
      </w:r>
      <w:r w:rsidRPr="00434587">
        <w:rPr>
          <w:rFonts w:cs="Times New Roman"/>
          <w:szCs w:val="24"/>
        </w:rPr>
        <w:t>. Munich: Hoffmann, 1939.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>-----,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Hitler Abseits vom Alltag</w:t>
      </w:r>
      <w:r w:rsidRPr="00434587">
        <w:rPr>
          <w:rFonts w:cs="Times New Roman"/>
          <w:szCs w:val="24"/>
        </w:rPr>
        <w:t xml:space="preserve">. Berlin: Zeitgeschichte, 1937. </w:t>
      </w:r>
      <w:r w:rsidR="00E411BC" w:rsidRPr="00434587">
        <w:rPr>
          <w:rFonts w:cs="Times New Roman"/>
          <w:szCs w:val="24"/>
        </w:rPr>
        <w:t xml:space="preserve"> 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>-----,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Hitler in seinen Bergen</w:t>
      </w:r>
      <w:r w:rsidRPr="00434587">
        <w:rPr>
          <w:rFonts w:cs="Times New Roman"/>
          <w:szCs w:val="24"/>
        </w:rPr>
        <w:t>. Berlin: Zeitgeschichte, 1935.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>-----,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Jugend um Hitler</w:t>
      </w:r>
      <w:r w:rsidRPr="00434587">
        <w:rPr>
          <w:rFonts w:cs="Times New Roman"/>
          <w:szCs w:val="24"/>
        </w:rPr>
        <w:t>. Berlin: Zeitgeschichte, 1934.</w:t>
      </w:r>
    </w:p>
    <w:p w:rsidR="00FF38B5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 xml:space="preserve">-----, ed. </w:t>
      </w:r>
      <w:r w:rsidR="00FF38B5" w:rsidRPr="00434587">
        <w:rPr>
          <w:rFonts w:cs="Times New Roman"/>
          <w:szCs w:val="24"/>
          <w:u w:val="single"/>
        </w:rPr>
        <w:t>Hitler wie ihn keiner kennt</w:t>
      </w:r>
      <w:r w:rsidR="00FF38B5" w:rsidRPr="00434587">
        <w:rPr>
          <w:rFonts w:cs="Times New Roman"/>
          <w:szCs w:val="24"/>
        </w:rPr>
        <w:t xml:space="preserve">. </w:t>
      </w:r>
      <w:r w:rsidR="00E411BC" w:rsidRPr="00434587">
        <w:rPr>
          <w:rFonts w:cs="Times New Roman"/>
          <w:szCs w:val="24"/>
        </w:rPr>
        <w:t>Berlin: Zeitgeschichte, 1932.</w:t>
      </w:r>
    </w:p>
    <w:p w:rsidR="00E700A4" w:rsidRDefault="00E700A4" w:rsidP="00434587">
      <w:pPr>
        <w:spacing w:after="0" w:line="480" w:lineRule="auto"/>
        <w:ind w:left="720" w:hanging="720"/>
        <w:rPr>
          <w:rFonts w:cs="Times New Roman"/>
          <w:bCs/>
          <w:szCs w:val="24"/>
        </w:rPr>
      </w:pPr>
      <w:r w:rsidRPr="00107B54">
        <w:rPr>
          <w:szCs w:val="24"/>
        </w:rPr>
        <w:t>Hoffmann, Kay</w:t>
      </w:r>
      <w:r>
        <w:rPr>
          <w:szCs w:val="24"/>
        </w:rPr>
        <w:t>.</w:t>
      </w:r>
      <w:r w:rsidRPr="00107B54">
        <w:rPr>
          <w:szCs w:val="24"/>
        </w:rPr>
        <w:t xml:space="preserve"> “Propagandistic Problems of German Newsreels in World War II</w:t>
      </w:r>
      <w:r>
        <w:rPr>
          <w:szCs w:val="24"/>
        </w:rPr>
        <w:t>.</w:t>
      </w:r>
      <w:r w:rsidRPr="00107B54">
        <w:rPr>
          <w:szCs w:val="24"/>
        </w:rPr>
        <w:t xml:space="preserve">” </w:t>
      </w:r>
      <w:r w:rsidRPr="00107B54">
        <w:rPr>
          <w:szCs w:val="24"/>
          <w:u w:val="single"/>
        </w:rPr>
        <w:t>Historical Journal of Film, Radio and Television</w:t>
      </w:r>
      <w:r w:rsidRPr="00107B54">
        <w:rPr>
          <w:szCs w:val="24"/>
        </w:rPr>
        <w:t xml:space="preserve"> 24, no. 1 (2004): 133-142</w:t>
      </w:r>
      <w:r>
        <w:rPr>
          <w:szCs w:val="24"/>
        </w:rPr>
        <w:t>.</w:t>
      </w:r>
    </w:p>
    <w:p w:rsidR="009A7571" w:rsidRPr="00434587" w:rsidRDefault="009A7571" w:rsidP="00434587">
      <w:pPr>
        <w:spacing w:after="0" w:line="480" w:lineRule="auto"/>
        <w:ind w:left="720" w:hanging="720"/>
        <w:rPr>
          <w:rFonts w:eastAsia="Times New Roman" w:cs="Times New Roman"/>
          <w:szCs w:val="24"/>
        </w:rPr>
      </w:pPr>
      <w:r w:rsidRPr="00434587">
        <w:rPr>
          <w:rFonts w:cs="Times New Roman"/>
          <w:bCs/>
          <w:szCs w:val="24"/>
        </w:rPr>
        <w:t>“‘Homes &amp; Gardens’ Admits Publication of 1938 Pro-Hitler Article Was ‘Appalling,’ Drops Effort to Suppress Reprints</w:t>
      </w:r>
      <w:r w:rsidR="00C05D1E" w:rsidRPr="00434587">
        <w:rPr>
          <w:rFonts w:cs="Times New Roman"/>
          <w:bCs/>
          <w:szCs w:val="24"/>
        </w:rPr>
        <w:t>.</w:t>
      </w:r>
      <w:r w:rsidRPr="00434587">
        <w:rPr>
          <w:rFonts w:cs="Times New Roman"/>
          <w:bCs/>
          <w:szCs w:val="24"/>
        </w:rPr>
        <w:t xml:space="preserve">” </w:t>
      </w:r>
      <w:r w:rsidRPr="00434587">
        <w:rPr>
          <w:rStyle w:val="Strong"/>
          <w:rFonts w:cs="Times New Roman"/>
          <w:b w:val="0"/>
          <w:szCs w:val="24"/>
          <w:u w:val="single"/>
        </w:rPr>
        <w:t>U.S. Newswire</w:t>
      </w:r>
      <w:r w:rsidRPr="00434587">
        <w:rPr>
          <w:rStyle w:val="titleauthoretc"/>
          <w:rFonts w:cs="Times New Roman"/>
          <w:szCs w:val="24"/>
        </w:rPr>
        <w:t>, November 5, 2003.</w:t>
      </w:r>
    </w:p>
    <w:p w:rsidR="00DC1BBB" w:rsidRPr="00434587" w:rsidRDefault="00C05D1E" w:rsidP="00434587">
      <w:pPr>
        <w:spacing w:after="0" w:line="480" w:lineRule="auto"/>
        <w:ind w:left="720" w:hanging="720"/>
        <w:rPr>
          <w:rFonts w:eastAsia="Times New Roman" w:cs="Times New Roman"/>
          <w:szCs w:val="24"/>
        </w:rPr>
      </w:pPr>
      <w:r w:rsidRPr="00434587">
        <w:rPr>
          <w:rFonts w:cs="Times New Roman"/>
          <w:szCs w:val="24"/>
        </w:rPr>
        <w:t xml:space="preserve">Hopmann, </w:t>
      </w:r>
      <w:r w:rsidR="00DC1BBB" w:rsidRPr="00434587">
        <w:rPr>
          <w:rFonts w:cs="Times New Roman"/>
          <w:szCs w:val="24"/>
        </w:rPr>
        <w:t>Ernst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“Fort mit dem nationalen Kitsch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” </w:t>
      </w:r>
      <w:r w:rsidR="00DC1BBB" w:rsidRPr="00434587">
        <w:rPr>
          <w:rFonts w:cs="Times New Roman"/>
          <w:szCs w:val="24"/>
          <w:u w:val="single"/>
        </w:rPr>
        <w:t>Die Form</w:t>
      </w:r>
      <w:r w:rsidR="00DC1BBB" w:rsidRPr="00434587">
        <w:rPr>
          <w:rFonts w:cs="Times New Roman"/>
          <w:szCs w:val="24"/>
        </w:rPr>
        <w:t xml:space="preserve"> 8, no. 8 (</w:t>
      </w:r>
      <w:r w:rsidR="00DC1BBB" w:rsidRPr="000A7A04">
        <w:rPr>
          <w:rFonts w:cs="Times New Roman"/>
          <w:szCs w:val="24"/>
        </w:rPr>
        <w:t>August 1933): 255</w:t>
      </w:r>
      <w:r w:rsidRPr="000A7A04">
        <w:rPr>
          <w:rFonts w:cs="Times New Roman"/>
          <w:szCs w:val="24"/>
        </w:rPr>
        <w:t>.</w:t>
      </w:r>
    </w:p>
    <w:p w:rsidR="0009042C" w:rsidRPr="00434587" w:rsidRDefault="0009042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“The Hour of Suspense</w:t>
      </w:r>
      <w:r w:rsidR="00C05D1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March 30, 1944.</w:t>
      </w:r>
    </w:p>
    <w:p w:rsidR="00126306" w:rsidRPr="00434587" w:rsidRDefault="0012630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“House that Hitler Built</w:t>
      </w:r>
      <w:r w:rsidR="00C05D1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August 9, 1951.</w:t>
      </w:r>
    </w:p>
    <w:p w:rsidR="005D73E8" w:rsidRPr="00434587" w:rsidRDefault="00C05D1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Huber, </w:t>
      </w:r>
      <w:r w:rsidR="005D73E8" w:rsidRPr="00434587">
        <w:rPr>
          <w:rFonts w:cs="Times New Roman"/>
          <w:sz w:val="24"/>
          <w:szCs w:val="24"/>
        </w:rPr>
        <w:t>Erwin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“Geleitwort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</w:rPr>
        <w:t>I</w:t>
      </w:r>
      <w:r w:rsidR="005D73E8" w:rsidRPr="00434587">
        <w:rPr>
          <w:rFonts w:cs="Times New Roman"/>
          <w:sz w:val="24"/>
          <w:szCs w:val="24"/>
        </w:rPr>
        <w:t xml:space="preserve">n </w:t>
      </w:r>
      <w:r w:rsidR="005D73E8" w:rsidRPr="00434587">
        <w:rPr>
          <w:rFonts w:cs="Times New Roman"/>
          <w:sz w:val="24"/>
          <w:szCs w:val="24"/>
          <w:u w:val="single"/>
        </w:rPr>
        <w:t>Die tödliche Utopie: Bilder, Texte, Dokumente, Daten zum Dritten Reich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>E</w:t>
      </w:r>
      <w:r w:rsidR="005D73E8" w:rsidRPr="00434587">
        <w:rPr>
          <w:rFonts w:cs="Times New Roman"/>
          <w:sz w:val="24"/>
          <w:szCs w:val="24"/>
        </w:rPr>
        <w:t xml:space="preserve">d. Volker Dahm, Albert A. Feiber, Harmut Mehring, and Horst Möller, </w:t>
      </w:r>
      <w:r w:rsidR="002E6DA6" w:rsidRPr="00AB4180">
        <w:rPr>
          <w:rFonts w:cs="Times New Roman"/>
          <w:sz w:val="24"/>
          <w:szCs w:val="24"/>
        </w:rPr>
        <w:t>11-12</w:t>
      </w:r>
      <w:r w:rsidR="002E6DA6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 xml:space="preserve">5th ed. </w:t>
      </w:r>
      <w:r w:rsidR="005D73E8" w:rsidRPr="00434587">
        <w:rPr>
          <w:rFonts w:cs="Times New Roman"/>
          <w:sz w:val="24"/>
          <w:szCs w:val="24"/>
        </w:rPr>
        <w:t>Munich: In</w:t>
      </w:r>
      <w:r w:rsidR="002E6DA6">
        <w:rPr>
          <w:rFonts w:cs="Times New Roman"/>
          <w:sz w:val="24"/>
          <w:szCs w:val="24"/>
        </w:rPr>
        <w:t>stitut für Zeitgeschichte, 2008</w:t>
      </w:r>
      <w:r w:rsidR="005D73E8" w:rsidRPr="00434587">
        <w:rPr>
          <w:rFonts w:cs="Times New Roman"/>
          <w:sz w:val="24"/>
          <w:szCs w:val="24"/>
        </w:rPr>
        <w:t>.</w:t>
      </w:r>
    </w:p>
    <w:p w:rsidR="0066305C" w:rsidRPr="00434587" w:rsidRDefault="0066305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Hüttinger, Eduard. ed., </w:t>
      </w:r>
      <w:r w:rsidRPr="00434587">
        <w:rPr>
          <w:rFonts w:cs="Times New Roman"/>
          <w:sz w:val="24"/>
          <w:szCs w:val="24"/>
          <w:u w:val="single"/>
        </w:rPr>
        <w:t>Künstlerhäuser von der Renaissance bis zur Gegenwart</w:t>
      </w:r>
      <w:r w:rsidRPr="00434587">
        <w:rPr>
          <w:rFonts w:cs="Times New Roman"/>
          <w:sz w:val="24"/>
          <w:szCs w:val="24"/>
        </w:rPr>
        <w:t>. Zurich: Waser, 1985.</w:t>
      </w:r>
    </w:p>
    <w:p w:rsidR="0009042C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Huston, John W., ed. </w:t>
      </w:r>
      <w:r w:rsidR="0009042C" w:rsidRPr="00434587">
        <w:rPr>
          <w:rFonts w:cs="Times New Roman"/>
          <w:szCs w:val="24"/>
          <w:u w:val="single"/>
        </w:rPr>
        <w:t>American Airpower Comes of Age: General Henry H. “Hap” Arnold’s World War II Diaries</w:t>
      </w:r>
      <w:r w:rsidR="0009042C" w:rsidRPr="00434587">
        <w:rPr>
          <w:rFonts w:cs="Times New Roman"/>
          <w:szCs w:val="24"/>
        </w:rPr>
        <w:t xml:space="preserve">. </w:t>
      </w:r>
      <w:r w:rsidR="00082F4F" w:rsidRPr="00082F4F">
        <w:rPr>
          <w:rFonts w:cs="Times New Roman"/>
          <w:szCs w:val="24"/>
        </w:rPr>
        <w:t>2 v</w:t>
      </w:r>
      <w:r w:rsidR="0009042C" w:rsidRPr="00082F4F">
        <w:rPr>
          <w:rFonts w:cs="Times New Roman"/>
          <w:szCs w:val="24"/>
        </w:rPr>
        <w:t>ol</w:t>
      </w:r>
      <w:r w:rsidR="00082F4F" w:rsidRPr="00082F4F">
        <w:rPr>
          <w:rFonts w:cs="Times New Roman"/>
          <w:szCs w:val="24"/>
        </w:rPr>
        <w:t>s</w:t>
      </w:r>
      <w:r w:rsidR="0009042C" w:rsidRPr="00082F4F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09042C" w:rsidRPr="00434587">
        <w:rPr>
          <w:rFonts w:cs="Times New Roman"/>
          <w:szCs w:val="24"/>
        </w:rPr>
        <w:t>Alabama: Air University Press, 2002</w:t>
      </w:r>
      <w:r w:rsidRPr="00434587">
        <w:rPr>
          <w:rFonts w:cs="Times New Roman"/>
          <w:szCs w:val="24"/>
        </w:rPr>
        <w:t>.</w:t>
      </w:r>
    </w:p>
    <w:p w:rsidR="00FF12D0" w:rsidRDefault="00731CE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Ireton, Sean and Caroline Schaumann, eds. </w:t>
      </w:r>
      <w:r w:rsidRPr="00434587">
        <w:rPr>
          <w:rFonts w:cs="Times New Roman"/>
          <w:szCs w:val="24"/>
          <w:u w:val="single"/>
        </w:rPr>
        <w:t>Heights of Reflection: Mountains in the German Imagination from the Middle Ages to the Twenty-First Century</w:t>
      </w:r>
      <w:r w:rsidRPr="00434587">
        <w:rPr>
          <w:rFonts w:cs="Times New Roman"/>
          <w:szCs w:val="24"/>
        </w:rPr>
        <w:t>. Rochester: Camden House, 2012.</w:t>
      </w:r>
    </w:p>
    <w:p w:rsidR="005B2D9A" w:rsidRPr="00082F4F" w:rsidRDefault="005B2D9A" w:rsidP="005B2D9A">
      <w:pPr>
        <w:spacing w:after="0" w:line="480" w:lineRule="auto"/>
        <w:ind w:left="720" w:hanging="720"/>
        <w:rPr>
          <w:rFonts w:cs="Times New Roman"/>
          <w:szCs w:val="24"/>
        </w:rPr>
      </w:pPr>
      <w:r w:rsidRPr="00082F4F">
        <w:rPr>
          <w:rFonts w:cs="Times New Roman"/>
          <w:szCs w:val="24"/>
        </w:rPr>
        <w:t xml:space="preserve">Jacobs, Tino. “Zwischen Intuition und Experiment: Hans Domizlaff und der Aufstieg Reemtsmas, 1921 bis 1932.” In </w:t>
      </w:r>
      <w:r w:rsidRPr="00082F4F">
        <w:rPr>
          <w:rStyle w:val="addmd1"/>
          <w:rFonts w:cs="Times New Roman"/>
          <w:sz w:val="24"/>
          <w:szCs w:val="24"/>
        </w:rPr>
        <w:t>Hartmut Berghoff, ed.</w:t>
      </w:r>
      <w:r w:rsidRPr="00082F4F">
        <w:rPr>
          <w:rFonts w:cs="Times New Roman"/>
          <w:szCs w:val="24"/>
        </w:rPr>
        <w:t xml:space="preserve">, </w:t>
      </w:r>
      <w:r w:rsidRPr="00082F4F">
        <w:rPr>
          <w:rFonts w:cs="Times New Roman"/>
          <w:szCs w:val="24"/>
          <w:shd w:val="clear" w:color="auto" w:fill="FFFFFF"/>
        </w:rPr>
        <w:t>148–76</w:t>
      </w:r>
      <w:r>
        <w:rPr>
          <w:rFonts w:cs="Times New Roman"/>
          <w:szCs w:val="24"/>
          <w:shd w:val="clear" w:color="auto" w:fill="FFFFFF"/>
        </w:rPr>
        <w:t>.</w:t>
      </w:r>
      <w:r w:rsidRPr="00082F4F">
        <w:rPr>
          <w:rStyle w:val="addmd1"/>
          <w:rFonts w:cs="Times New Roman"/>
          <w:sz w:val="24"/>
          <w:szCs w:val="24"/>
        </w:rPr>
        <w:t xml:space="preserve"> </w:t>
      </w:r>
      <w:r w:rsidRPr="00082F4F">
        <w:rPr>
          <w:rFonts w:cs="Times New Roman"/>
          <w:szCs w:val="24"/>
          <w:u w:val="single"/>
        </w:rPr>
        <w:t>Marketinggeschichte: Die Genese einer modernen Sozialtechnik</w:t>
      </w:r>
      <w:r w:rsidRPr="00082F4F">
        <w:rPr>
          <w:rFonts w:cs="Times New Roman"/>
          <w:szCs w:val="24"/>
        </w:rPr>
        <w:t>. Frankfurt am Main, Campus, 2007.</w:t>
      </w:r>
    </w:p>
    <w:p w:rsidR="00FF12D0" w:rsidRDefault="00FF12D0" w:rsidP="00434587">
      <w:pPr>
        <w:spacing w:after="0" w:line="480" w:lineRule="auto"/>
        <w:ind w:left="720" w:hanging="720"/>
        <w:rPr>
          <w:rFonts w:cs="Times New Roman"/>
          <w:szCs w:val="24"/>
          <w:shd w:val="clear" w:color="auto" w:fill="FFFFFF"/>
        </w:rPr>
      </w:pPr>
      <w:r w:rsidRPr="00EE250B">
        <w:rPr>
          <w:rFonts w:cs="Times New Roman"/>
          <w:szCs w:val="24"/>
          <w:shd w:val="clear" w:color="auto" w:fill="FFFFFF"/>
        </w:rPr>
        <w:t>Jäckel</w:t>
      </w:r>
      <w:r>
        <w:rPr>
          <w:rFonts w:cs="Times New Roman"/>
          <w:szCs w:val="24"/>
          <w:shd w:val="clear" w:color="auto" w:fill="FFFFFF"/>
        </w:rPr>
        <w:t>,</w:t>
      </w:r>
      <w:r>
        <w:rPr>
          <w:rFonts w:cs="Times New Roman"/>
          <w:szCs w:val="24"/>
        </w:rPr>
        <w:t xml:space="preserve"> Eberhard</w:t>
      </w:r>
      <w:r>
        <w:rPr>
          <w:rFonts w:cs="Times New Roman"/>
          <w:szCs w:val="24"/>
          <w:shd w:val="clear" w:color="auto" w:fill="FFFFFF"/>
        </w:rPr>
        <w:t>.</w:t>
      </w:r>
      <w:r w:rsidRPr="00EE250B">
        <w:rPr>
          <w:rFonts w:cs="Times New Roman"/>
          <w:szCs w:val="24"/>
          <w:shd w:val="clear" w:color="auto" w:fill="FFFFFF"/>
        </w:rPr>
        <w:t xml:space="preserve"> </w:t>
      </w:r>
      <w:r w:rsidRPr="00FF12D0">
        <w:rPr>
          <w:rFonts w:cs="Times New Roman"/>
          <w:bCs/>
          <w:szCs w:val="24"/>
          <w:u w:val="single"/>
          <w:shd w:val="clear" w:color="auto" w:fill="FFFFFF"/>
        </w:rPr>
        <w:t>Hitler’s World View: A Blueprint for Power</w:t>
      </w:r>
      <w:r w:rsidRPr="00EE250B">
        <w:rPr>
          <w:rFonts w:cs="Times New Roman"/>
          <w:szCs w:val="24"/>
        </w:rPr>
        <w:t xml:space="preserve">, trans. Herbert </w:t>
      </w:r>
      <w:r w:rsidR="005B2D9A">
        <w:rPr>
          <w:rFonts w:cs="Times New Roman"/>
          <w:szCs w:val="24"/>
          <w:shd w:val="clear" w:color="auto" w:fill="FFFFFF"/>
        </w:rPr>
        <w:t xml:space="preserve">Arnold </w:t>
      </w:r>
      <w:r w:rsidRPr="00EE250B">
        <w:rPr>
          <w:rFonts w:cs="Times New Roman"/>
          <w:szCs w:val="24"/>
          <w:shd w:val="clear" w:color="auto" w:fill="FFFFFF"/>
        </w:rPr>
        <w:t>Cambridge, MA:</w:t>
      </w:r>
      <w:r w:rsidR="005B2D9A">
        <w:rPr>
          <w:rFonts w:cs="Times New Roman"/>
          <w:szCs w:val="24"/>
          <w:shd w:val="clear" w:color="auto" w:fill="FFFFFF"/>
        </w:rPr>
        <w:t xml:space="preserve"> Harvard University Press, 1981</w:t>
      </w:r>
      <w:r w:rsidRPr="00EE250B">
        <w:rPr>
          <w:rFonts w:cs="Times New Roman"/>
          <w:szCs w:val="24"/>
          <w:shd w:val="clear" w:color="auto" w:fill="FFFFFF"/>
        </w:rPr>
        <w:t>.</w:t>
      </w:r>
    </w:p>
    <w:p w:rsidR="0009042C" w:rsidRPr="00434587" w:rsidRDefault="00226A2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226A27">
        <w:rPr>
          <w:rFonts w:cs="Times New Roman"/>
          <w:szCs w:val="24"/>
        </w:rPr>
        <w:t>Jaskot, Paul</w:t>
      </w:r>
      <w:r w:rsidR="00680294">
        <w:rPr>
          <w:rFonts w:cs="Times New Roman"/>
          <w:szCs w:val="24"/>
        </w:rPr>
        <w:t xml:space="preserve"> B</w:t>
      </w:r>
      <w:r>
        <w:rPr>
          <w:rFonts w:cs="Times New Roman"/>
          <w:szCs w:val="24"/>
        </w:rPr>
        <w:t>.</w:t>
      </w:r>
      <w:r w:rsidRPr="00226A27">
        <w:rPr>
          <w:rFonts w:cs="Times New Roman"/>
          <w:szCs w:val="24"/>
        </w:rPr>
        <w:t xml:space="preserve"> </w:t>
      </w:r>
      <w:r w:rsidR="0009042C" w:rsidRPr="00434587">
        <w:rPr>
          <w:rFonts w:cs="Times New Roman"/>
          <w:szCs w:val="24"/>
          <w:u w:val="single"/>
        </w:rPr>
        <w:t>The Architecture of Oppression: The SS, Forced Labor and the Nazi Monumental Building Economy</w:t>
      </w:r>
      <w:r w:rsidR="00C05D1E" w:rsidRPr="00434587">
        <w:rPr>
          <w:rFonts w:cs="Times New Roman"/>
          <w:szCs w:val="24"/>
        </w:rPr>
        <w:t xml:space="preserve">. </w:t>
      </w:r>
      <w:r w:rsidR="0009042C" w:rsidRPr="00434587">
        <w:rPr>
          <w:rFonts w:cs="Times New Roman"/>
          <w:szCs w:val="24"/>
        </w:rPr>
        <w:t>London: Routledge, 2000</w:t>
      </w:r>
      <w:r w:rsidR="00C05D1E" w:rsidRPr="00434587">
        <w:rPr>
          <w:rFonts w:cs="Times New Roman"/>
          <w:szCs w:val="24"/>
        </w:rPr>
        <w:t>.</w:t>
      </w:r>
    </w:p>
    <w:p w:rsidR="00B46F15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eastAsia="Times New Roman" w:cs="Times New Roman"/>
          <w:szCs w:val="24"/>
        </w:rPr>
        <w:t xml:space="preserve">Jellonnek, </w:t>
      </w:r>
      <w:r w:rsidR="00B46F15" w:rsidRPr="00434587">
        <w:rPr>
          <w:rFonts w:eastAsia="Times New Roman" w:cs="Times New Roman"/>
          <w:szCs w:val="24"/>
        </w:rPr>
        <w:t>Burkhard</w:t>
      </w:r>
      <w:r w:rsidRPr="00434587">
        <w:rPr>
          <w:rFonts w:eastAsia="Times New Roman" w:cs="Times New Roman"/>
          <w:szCs w:val="24"/>
        </w:rPr>
        <w:t>.</w:t>
      </w:r>
      <w:r w:rsidR="00B46F15" w:rsidRPr="00434587">
        <w:rPr>
          <w:rFonts w:eastAsia="Times New Roman" w:cs="Times New Roman"/>
          <w:szCs w:val="24"/>
        </w:rPr>
        <w:t xml:space="preserve"> </w:t>
      </w:r>
      <w:r w:rsidR="00B46F15" w:rsidRPr="00434587">
        <w:rPr>
          <w:rFonts w:eastAsia="Times New Roman" w:cs="Times New Roman"/>
          <w:bCs/>
          <w:szCs w:val="24"/>
          <w:u w:val="single"/>
        </w:rPr>
        <w:t>Homosexuelle unter dem Hakenkreuz</w:t>
      </w:r>
      <w:r w:rsidR="005B2D9A">
        <w:rPr>
          <w:rFonts w:eastAsia="Times New Roman" w:cs="Times New Roman"/>
          <w:bCs/>
          <w:szCs w:val="24"/>
          <w:u w:val="single"/>
        </w:rPr>
        <w:t>:</w:t>
      </w:r>
      <w:r w:rsidR="00B46F15" w:rsidRPr="00434587">
        <w:rPr>
          <w:rFonts w:eastAsia="Times New Roman" w:cs="Times New Roman"/>
          <w:bCs/>
          <w:szCs w:val="24"/>
          <w:u w:val="single"/>
        </w:rPr>
        <w:t xml:space="preserve"> </w:t>
      </w:r>
      <w:r w:rsidR="005B2D9A">
        <w:rPr>
          <w:rFonts w:eastAsia="Times New Roman" w:cs="Times New Roman"/>
          <w:bCs/>
          <w:szCs w:val="24"/>
          <w:u w:val="single"/>
        </w:rPr>
        <w:t>D</w:t>
      </w:r>
      <w:r w:rsidR="00B46F15" w:rsidRPr="00434587">
        <w:rPr>
          <w:rFonts w:eastAsia="Times New Roman" w:cs="Times New Roman"/>
          <w:bCs/>
          <w:szCs w:val="24"/>
          <w:u w:val="single"/>
        </w:rPr>
        <w:t xml:space="preserve">ie Verfolgung von Homosexuellen im </w:t>
      </w:r>
      <w:r w:rsidR="00B46F15" w:rsidRPr="005B2D9A">
        <w:rPr>
          <w:rFonts w:eastAsia="Times New Roman" w:cs="Times New Roman"/>
          <w:bCs/>
          <w:szCs w:val="24"/>
          <w:u w:val="single"/>
        </w:rPr>
        <w:t>Dritten Reich</w:t>
      </w:r>
      <w:r w:rsidRPr="00434587">
        <w:rPr>
          <w:rFonts w:eastAsia="Times New Roman" w:cs="Times New Roman"/>
          <w:bCs/>
          <w:szCs w:val="24"/>
        </w:rPr>
        <w:t xml:space="preserve">. </w:t>
      </w:r>
      <w:r w:rsidR="00B46F15" w:rsidRPr="00434587">
        <w:rPr>
          <w:rFonts w:eastAsia="Times New Roman" w:cs="Times New Roman"/>
          <w:szCs w:val="24"/>
        </w:rPr>
        <w:t xml:space="preserve">Paderborn: </w:t>
      </w:r>
      <w:r w:rsidR="00B46F15" w:rsidRPr="00434587">
        <w:rPr>
          <w:rFonts w:cs="Times New Roman"/>
          <w:szCs w:val="24"/>
          <w:shd w:val="clear" w:color="auto" w:fill="FFFFFF"/>
        </w:rPr>
        <w:t>Schöningh,</w:t>
      </w:r>
      <w:r w:rsidRPr="00434587">
        <w:rPr>
          <w:rFonts w:eastAsia="Times New Roman" w:cs="Times New Roman"/>
          <w:szCs w:val="24"/>
        </w:rPr>
        <w:t xml:space="preserve"> 1990.</w:t>
      </w:r>
    </w:p>
    <w:p w:rsidR="00F42C58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Joachimsthaler, </w:t>
      </w:r>
      <w:r w:rsidR="00F42C58" w:rsidRPr="00434587">
        <w:rPr>
          <w:rFonts w:cs="Times New Roman"/>
          <w:szCs w:val="24"/>
        </w:rPr>
        <w:t>Anton</w:t>
      </w:r>
      <w:r w:rsidRPr="00434587">
        <w:rPr>
          <w:rFonts w:cs="Times New Roman"/>
          <w:szCs w:val="24"/>
        </w:rPr>
        <w:t>.</w:t>
      </w:r>
      <w:r w:rsidR="00F42C58" w:rsidRPr="00434587">
        <w:rPr>
          <w:rFonts w:cs="Times New Roman"/>
          <w:szCs w:val="24"/>
        </w:rPr>
        <w:t xml:space="preserve"> </w:t>
      </w:r>
      <w:r w:rsidR="00F42C58" w:rsidRPr="00434587">
        <w:rPr>
          <w:rFonts w:cs="Times New Roman"/>
          <w:szCs w:val="24"/>
          <w:u w:val="single"/>
        </w:rPr>
        <w:t>Hitlers Liste</w:t>
      </w:r>
      <w:r w:rsidRPr="00434587">
        <w:rPr>
          <w:rFonts w:cs="Times New Roman"/>
          <w:szCs w:val="24"/>
        </w:rPr>
        <w:t xml:space="preserve">. </w:t>
      </w:r>
      <w:r w:rsidR="00F42C58" w:rsidRPr="00434587">
        <w:rPr>
          <w:rFonts w:cs="Times New Roman"/>
          <w:szCs w:val="24"/>
        </w:rPr>
        <w:t>Munich: Herbig, 2003</w:t>
      </w:r>
      <w:r w:rsidRPr="00434587">
        <w:rPr>
          <w:rFonts w:cs="Times New Roman"/>
          <w:szCs w:val="24"/>
        </w:rPr>
        <w:t>.</w:t>
      </w:r>
    </w:p>
    <w:p w:rsidR="000A68F3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Johnson, </w:t>
      </w:r>
      <w:r w:rsidR="000A68F3" w:rsidRPr="00434587">
        <w:rPr>
          <w:rFonts w:cs="Times New Roman"/>
          <w:szCs w:val="24"/>
        </w:rPr>
        <w:t>Richard L. “Nazi Feminists: A Contradiction in Terms</w:t>
      </w:r>
      <w:r w:rsidRPr="00434587">
        <w:rPr>
          <w:rFonts w:cs="Times New Roman"/>
          <w:szCs w:val="24"/>
        </w:rPr>
        <w:t>.</w:t>
      </w:r>
      <w:r w:rsidR="000A68F3" w:rsidRPr="00434587">
        <w:rPr>
          <w:rFonts w:cs="Times New Roman"/>
          <w:szCs w:val="24"/>
        </w:rPr>
        <w:t xml:space="preserve">” </w:t>
      </w:r>
      <w:r w:rsidR="000A68F3" w:rsidRPr="00434587">
        <w:rPr>
          <w:rFonts w:cs="Times New Roman"/>
          <w:szCs w:val="24"/>
          <w:u w:val="single"/>
        </w:rPr>
        <w:t>Frontiers: A Journal of Women’s Studies</w:t>
      </w:r>
      <w:r w:rsidR="000A68F3" w:rsidRPr="00434587">
        <w:rPr>
          <w:rFonts w:cs="Times New Roman"/>
          <w:szCs w:val="24"/>
        </w:rPr>
        <w:t xml:space="preserve"> 1, no. 3 (1976): 55-62</w:t>
      </w:r>
      <w:r w:rsidRPr="00434587">
        <w:rPr>
          <w:rFonts w:cs="Times New Roman"/>
          <w:szCs w:val="24"/>
        </w:rPr>
        <w:t>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Johnston, </w:t>
      </w:r>
      <w:r w:rsidR="0009042C" w:rsidRPr="00434587">
        <w:rPr>
          <w:rFonts w:cs="Times New Roman"/>
          <w:szCs w:val="24"/>
        </w:rPr>
        <w:t xml:space="preserve">Richard J. H. </w:t>
      </w:r>
      <w:r w:rsidRPr="00434587">
        <w:rPr>
          <w:rFonts w:cs="Times New Roman"/>
          <w:szCs w:val="24"/>
        </w:rPr>
        <w:t xml:space="preserve">“Goering’s Private Art Collection, Put at $200,000,000, Is </w:t>
      </w:r>
      <w:r w:rsidR="005B2D9A">
        <w:rPr>
          <w:rFonts w:cs="Times New Roman"/>
          <w:szCs w:val="24"/>
        </w:rPr>
        <w:t>o</w:t>
      </w:r>
      <w:r w:rsidRPr="00434587">
        <w:rPr>
          <w:rFonts w:cs="Times New Roman"/>
          <w:szCs w:val="24"/>
        </w:rPr>
        <w:t xml:space="preserve">n Show,”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May 21, 1945.</w:t>
      </w:r>
    </w:p>
    <w:p w:rsidR="00C05D1E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-----.“Vast Art Collection Stolen by Nazis Found</w:t>
      </w:r>
      <w:r w:rsidR="005B2D9A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May 14, 1945.</w:t>
      </w:r>
    </w:p>
    <w:p w:rsidR="0009042C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09042C" w:rsidRPr="00434587">
        <w:rPr>
          <w:rFonts w:cs="Times New Roman"/>
          <w:szCs w:val="24"/>
        </w:rPr>
        <w:t>“Hitler’s House Completely Ruined as a Result of RAF Bomber Attack</w:t>
      </w:r>
      <w:r w:rsidRPr="00434587">
        <w:rPr>
          <w:rFonts w:cs="Times New Roman"/>
          <w:szCs w:val="24"/>
        </w:rPr>
        <w:t>.</w:t>
      </w:r>
      <w:r w:rsidR="0009042C" w:rsidRPr="00434587">
        <w:rPr>
          <w:rFonts w:cs="Times New Roman"/>
          <w:szCs w:val="24"/>
        </w:rPr>
        <w:t xml:space="preserve">” </w:t>
      </w:r>
      <w:r w:rsidR="0009042C" w:rsidRPr="00434587">
        <w:rPr>
          <w:rFonts w:cs="Times New Roman"/>
          <w:szCs w:val="24"/>
          <w:u w:val="single"/>
        </w:rPr>
        <w:t>New York Times</w:t>
      </w:r>
      <w:r w:rsidR="0009042C" w:rsidRPr="00434587">
        <w:rPr>
          <w:rFonts w:cs="Times New Roman"/>
          <w:szCs w:val="24"/>
        </w:rPr>
        <w:t>, May 8, 1945.</w:t>
      </w:r>
    </w:p>
    <w:p w:rsidR="00394267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Jones, </w:t>
      </w:r>
      <w:r w:rsidR="00394267" w:rsidRPr="00434587">
        <w:rPr>
          <w:rFonts w:cs="Times New Roman"/>
          <w:szCs w:val="24"/>
        </w:rPr>
        <w:t>Thomas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A Diary with Letters, 1931-1950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London: Oxford University Press, 1954</w:t>
      </w:r>
      <w:r w:rsidRPr="00434587">
        <w:rPr>
          <w:rFonts w:cs="Times New Roman"/>
          <w:szCs w:val="24"/>
        </w:rPr>
        <w:t>.</w:t>
      </w:r>
    </w:p>
    <w:p w:rsidR="007E33B9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Jones, </w:t>
      </w:r>
      <w:r w:rsidR="007E33B9" w:rsidRPr="00434587">
        <w:rPr>
          <w:rFonts w:cs="Times New Roman"/>
          <w:szCs w:val="24"/>
        </w:rPr>
        <w:t>Victor O. “Globe Man in Berchtesgaden: G.I.’s Served Free Meals in Bed by Frauleins</w:t>
      </w:r>
      <w:r w:rsidRPr="00434587">
        <w:rPr>
          <w:rFonts w:cs="Times New Roman"/>
          <w:szCs w:val="24"/>
        </w:rPr>
        <w:t>.</w:t>
      </w:r>
      <w:r w:rsidR="007E33B9" w:rsidRPr="00434587">
        <w:rPr>
          <w:rFonts w:cs="Times New Roman"/>
          <w:szCs w:val="24"/>
        </w:rPr>
        <w:t xml:space="preserve">” </w:t>
      </w:r>
      <w:r w:rsidR="007E33B9" w:rsidRPr="00434587">
        <w:rPr>
          <w:rFonts w:cs="Times New Roman"/>
          <w:szCs w:val="24"/>
          <w:u w:val="single"/>
        </w:rPr>
        <w:t>Daily Boston Globe</w:t>
      </w:r>
      <w:r w:rsidR="007E33B9" w:rsidRPr="00434587">
        <w:rPr>
          <w:rFonts w:cs="Times New Roman"/>
          <w:szCs w:val="24"/>
        </w:rPr>
        <w:t>, February 4, 1947</w:t>
      </w:r>
      <w:r w:rsidRPr="00434587">
        <w:rPr>
          <w:rFonts w:cs="Times New Roman"/>
          <w:szCs w:val="24"/>
        </w:rPr>
        <w:t>.</w:t>
      </w:r>
    </w:p>
    <w:p w:rsidR="0039426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Jooss, </w:t>
      </w:r>
      <w:r w:rsidR="00394267" w:rsidRPr="00434587">
        <w:rPr>
          <w:rFonts w:cs="Times New Roman"/>
          <w:szCs w:val="24"/>
        </w:rPr>
        <w:t>Birgit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“‘Bauernsohn, der zum Fürsten der Kunst gedieh:’ Die Inszenierungsstrategien der Künstlerfürsten im Historismus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” </w:t>
      </w:r>
      <w:r w:rsidR="00394267" w:rsidRPr="00434587">
        <w:rPr>
          <w:rFonts w:cs="Times New Roman"/>
          <w:szCs w:val="24"/>
          <w:u w:val="single"/>
        </w:rPr>
        <w:t>Plurale</w:t>
      </w:r>
      <w:r w:rsidR="00394267" w:rsidRPr="00434587">
        <w:rPr>
          <w:rFonts w:cs="Times New Roman"/>
          <w:szCs w:val="24"/>
        </w:rPr>
        <w:t xml:space="preserve"> 5 (2005): 196-228</w:t>
      </w:r>
      <w:r w:rsidRPr="00434587">
        <w:rPr>
          <w:rFonts w:cs="Times New Roman"/>
          <w:szCs w:val="24"/>
        </w:rPr>
        <w:t>.</w:t>
      </w:r>
    </w:p>
    <w:p w:rsidR="0008583F" w:rsidRPr="00434587" w:rsidRDefault="0008583F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szCs w:val="24"/>
        </w:rPr>
        <w:t xml:space="preserve">Jordan, Jennifer A. </w:t>
      </w:r>
      <w:r>
        <w:rPr>
          <w:szCs w:val="24"/>
          <w:u w:val="single"/>
        </w:rPr>
        <w:t>Structures of Memory: Understanding Urban Change in Berlin and Beyond</w:t>
      </w:r>
      <w:r>
        <w:rPr>
          <w:szCs w:val="24"/>
        </w:rPr>
        <w:t>. Stanford: Stanford University Press, 2006.</w:t>
      </w:r>
    </w:p>
    <w:p w:rsidR="00A43F6B" w:rsidRPr="00434587" w:rsidRDefault="00C05D1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Jordan, </w:t>
      </w:r>
      <w:r w:rsidR="00A43F6B" w:rsidRPr="00434587">
        <w:rPr>
          <w:rFonts w:cs="Times New Roman"/>
          <w:szCs w:val="24"/>
        </w:rPr>
        <w:t>M. Arthur</w:t>
      </w:r>
      <w:r w:rsidRPr="00434587">
        <w:rPr>
          <w:rFonts w:cs="Times New Roman"/>
          <w:szCs w:val="24"/>
        </w:rPr>
        <w:t>.</w:t>
      </w:r>
      <w:r w:rsidR="00A43F6B" w:rsidRPr="00434587">
        <w:rPr>
          <w:rFonts w:cs="Times New Roman"/>
          <w:szCs w:val="24"/>
        </w:rPr>
        <w:t xml:space="preserve"> “Ex-Chief of German Army Facing Trail</w:t>
      </w:r>
      <w:r w:rsidRPr="00434587">
        <w:rPr>
          <w:rFonts w:cs="Times New Roman"/>
          <w:szCs w:val="24"/>
        </w:rPr>
        <w:t>.</w:t>
      </w:r>
      <w:r w:rsidR="00A43F6B" w:rsidRPr="00434587">
        <w:rPr>
          <w:rFonts w:cs="Times New Roman"/>
          <w:szCs w:val="24"/>
        </w:rPr>
        <w:t xml:space="preserve">” </w:t>
      </w:r>
      <w:r w:rsidR="00A43F6B" w:rsidRPr="00434587">
        <w:rPr>
          <w:rFonts w:cs="Times New Roman"/>
          <w:szCs w:val="24"/>
          <w:u w:val="single"/>
        </w:rPr>
        <w:t>Ireton (IA) Ledger</w:t>
      </w:r>
      <w:r w:rsidR="00A43F6B" w:rsidRPr="00434587">
        <w:rPr>
          <w:rFonts w:cs="Times New Roman"/>
          <w:szCs w:val="24"/>
        </w:rPr>
        <w:t>, February 28, 1924.</w:t>
      </w:r>
    </w:p>
    <w:p w:rsidR="00B8717B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Junge, </w:t>
      </w:r>
      <w:r w:rsidR="009D0D07" w:rsidRPr="00434587">
        <w:rPr>
          <w:rFonts w:cs="Times New Roman"/>
          <w:szCs w:val="24"/>
        </w:rPr>
        <w:t>Traudl</w:t>
      </w:r>
      <w:r w:rsidRPr="00434587">
        <w:rPr>
          <w:rFonts w:cs="Times New Roman"/>
          <w:szCs w:val="24"/>
        </w:rPr>
        <w:t>.</w:t>
      </w:r>
      <w:r w:rsidR="009D0D07" w:rsidRPr="00434587">
        <w:rPr>
          <w:rFonts w:cs="Times New Roman"/>
          <w:szCs w:val="24"/>
        </w:rPr>
        <w:t xml:space="preserve"> </w:t>
      </w:r>
      <w:r w:rsidR="009D0D07" w:rsidRPr="00434587">
        <w:rPr>
          <w:rFonts w:cs="Times New Roman"/>
          <w:szCs w:val="24"/>
          <w:u w:val="single"/>
        </w:rPr>
        <w:t>Until the Final Hour</w:t>
      </w:r>
      <w:r w:rsidRPr="00434587">
        <w:rPr>
          <w:rFonts w:cs="Times New Roman"/>
          <w:szCs w:val="24"/>
        </w:rPr>
        <w:t>.</w:t>
      </w:r>
      <w:r w:rsidR="009D0D07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E</w:t>
      </w:r>
      <w:r w:rsidR="009D0D07" w:rsidRPr="00434587">
        <w:rPr>
          <w:rFonts w:cs="Times New Roman"/>
          <w:szCs w:val="24"/>
        </w:rPr>
        <w:t>d. Melissa Müller</w:t>
      </w:r>
      <w:r w:rsidRPr="00434587">
        <w:rPr>
          <w:rFonts w:cs="Times New Roman"/>
          <w:szCs w:val="24"/>
        </w:rPr>
        <w:t>.</w:t>
      </w:r>
      <w:r w:rsidR="009D0D07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T</w:t>
      </w:r>
      <w:r w:rsidR="009D0D07" w:rsidRPr="00434587">
        <w:rPr>
          <w:rFonts w:cs="Times New Roman"/>
          <w:szCs w:val="24"/>
        </w:rPr>
        <w:t>rans. Anthea Bell</w:t>
      </w:r>
      <w:r w:rsidRPr="00434587">
        <w:rPr>
          <w:rFonts w:cs="Times New Roman"/>
          <w:szCs w:val="24"/>
        </w:rPr>
        <w:t xml:space="preserve">. </w:t>
      </w:r>
      <w:r w:rsidR="009D0D07" w:rsidRPr="00434587">
        <w:rPr>
          <w:rFonts w:cs="Times New Roman"/>
          <w:szCs w:val="24"/>
        </w:rPr>
        <w:t xml:space="preserve">New York: Arcade, </w:t>
      </w:r>
      <w:r w:rsidR="00906BAF">
        <w:rPr>
          <w:rFonts w:cs="Times New Roman"/>
          <w:szCs w:val="24"/>
        </w:rPr>
        <w:t>2004.</w:t>
      </w:r>
    </w:p>
    <w:p w:rsidR="005B2D9A" w:rsidRDefault="00FF12D0" w:rsidP="005B2D9A">
      <w:pPr>
        <w:spacing w:after="0" w:line="480" w:lineRule="auto"/>
        <w:ind w:left="720" w:hanging="720"/>
        <w:rPr>
          <w:rFonts w:cs="Times New Roman"/>
          <w:szCs w:val="24"/>
        </w:rPr>
      </w:pPr>
      <w:r w:rsidRPr="00F73FBC">
        <w:rPr>
          <w:rFonts w:cs="Times New Roman"/>
          <w:szCs w:val="24"/>
        </w:rPr>
        <w:t>Käfer,</w:t>
      </w:r>
      <w:r>
        <w:rPr>
          <w:rFonts w:cs="Times New Roman"/>
          <w:szCs w:val="24"/>
        </w:rPr>
        <w:t xml:space="preserve"> </w:t>
      </w:r>
      <w:r w:rsidRPr="00F73FBC">
        <w:rPr>
          <w:rFonts w:cs="Times New Roman"/>
          <w:szCs w:val="24"/>
        </w:rPr>
        <w:t>Miriam</w:t>
      </w:r>
      <w:r>
        <w:rPr>
          <w:rFonts w:cs="Times New Roman"/>
          <w:szCs w:val="24"/>
        </w:rPr>
        <w:t xml:space="preserve">. </w:t>
      </w:r>
      <w:r w:rsidRPr="00F73FBC">
        <w:rPr>
          <w:rFonts w:cs="Times New Roman"/>
          <w:szCs w:val="24"/>
        </w:rPr>
        <w:t>“Hitlers frühe Förderer aus dem Münchner Großbürgertum – das Verlegerehepaar Elsa und Hugo Bruckmann</w:t>
      </w:r>
      <w:r>
        <w:rPr>
          <w:rFonts w:cs="Times New Roman"/>
          <w:szCs w:val="24"/>
        </w:rPr>
        <w:t>.</w:t>
      </w:r>
      <w:r w:rsidRPr="00F73FBC">
        <w:rPr>
          <w:rFonts w:cs="Times New Roman"/>
          <w:szCs w:val="24"/>
        </w:rPr>
        <w:t xml:space="preserve">” </w:t>
      </w:r>
      <w:r>
        <w:rPr>
          <w:rFonts w:cs="Times New Roman"/>
          <w:szCs w:val="24"/>
        </w:rPr>
        <w:t xml:space="preserve">In </w:t>
      </w:r>
      <w:r w:rsidRPr="00FF12D0">
        <w:rPr>
          <w:rStyle w:val="Strong"/>
          <w:rFonts w:cs="Times New Roman"/>
          <w:b w:val="0"/>
          <w:szCs w:val="24"/>
        </w:rPr>
        <w:t>Marita Krauss, ed</w:t>
      </w:r>
      <w:r w:rsidRPr="00BD2F65">
        <w:rPr>
          <w:rStyle w:val="Strong"/>
          <w:rFonts w:cs="Times New Roman"/>
          <w:b w:val="0"/>
          <w:szCs w:val="24"/>
        </w:rPr>
        <w:t>.</w:t>
      </w:r>
      <w:r w:rsidR="005B2D9A">
        <w:rPr>
          <w:rStyle w:val="Strong"/>
          <w:rFonts w:cs="Times New Roman"/>
          <w:b w:val="0"/>
          <w:szCs w:val="24"/>
        </w:rPr>
        <w:t>,</w:t>
      </w:r>
      <w:r w:rsidR="005B2D9A" w:rsidRPr="005B2D9A">
        <w:rPr>
          <w:rFonts w:cs="Times New Roman"/>
          <w:szCs w:val="24"/>
        </w:rPr>
        <w:t xml:space="preserve"> </w:t>
      </w:r>
      <w:r w:rsidR="005B2D9A">
        <w:rPr>
          <w:rFonts w:cs="Times New Roman"/>
          <w:szCs w:val="24"/>
        </w:rPr>
        <w:t>52-79</w:t>
      </w:r>
      <w:r w:rsidR="005B2D9A" w:rsidRPr="00F73FBC">
        <w:rPr>
          <w:rFonts w:cs="Times New Roman"/>
          <w:szCs w:val="24"/>
        </w:rPr>
        <w:t>.</w:t>
      </w:r>
      <w:r w:rsidR="005B2D9A" w:rsidRPr="005B2D9A">
        <w:rPr>
          <w:rFonts w:cs="Times New Roman"/>
          <w:szCs w:val="24"/>
        </w:rPr>
        <w:t xml:space="preserve"> </w:t>
      </w:r>
      <w:r w:rsidRPr="00F73FBC">
        <w:rPr>
          <w:rFonts w:cs="Times New Roman"/>
          <w:szCs w:val="24"/>
          <w:u w:val="single"/>
        </w:rPr>
        <w:t>Rechte Karrieren in München: Von der Weimarer Zeit bis in die Nachkriegsjahre</w:t>
      </w:r>
      <w:r w:rsidRPr="004F517C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 xml:space="preserve">Munich: </w:t>
      </w:r>
      <w:r w:rsidRPr="00F73FBC">
        <w:rPr>
          <w:rFonts w:cs="Times New Roman"/>
          <w:szCs w:val="24"/>
        </w:rPr>
        <w:t>Volk</w:t>
      </w:r>
      <w:r>
        <w:rPr>
          <w:rFonts w:cs="Times New Roman"/>
          <w:szCs w:val="24"/>
        </w:rPr>
        <w:t>,</w:t>
      </w:r>
      <w:r w:rsidRPr="00F73FBC">
        <w:rPr>
          <w:rFonts w:cs="Times New Roman"/>
          <w:szCs w:val="24"/>
        </w:rPr>
        <w:t xml:space="preserve"> 20</w:t>
      </w:r>
      <w:r>
        <w:rPr>
          <w:rFonts w:cs="Times New Roman"/>
          <w:szCs w:val="24"/>
        </w:rPr>
        <w:t>10</w:t>
      </w:r>
      <w:r w:rsidR="005B2D9A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:rsidR="0004639E" w:rsidRPr="00434587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Kaplan, </w:t>
      </w:r>
      <w:r w:rsidR="0004639E" w:rsidRPr="00434587">
        <w:rPr>
          <w:rFonts w:cs="Times New Roman"/>
          <w:szCs w:val="24"/>
        </w:rPr>
        <w:t>Brett Ashley</w:t>
      </w:r>
      <w:r w:rsidR="005B2D9A">
        <w:rPr>
          <w:rFonts w:cs="Times New Roman"/>
          <w:szCs w:val="24"/>
        </w:rPr>
        <w:t>.</w:t>
      </w:r>
      <w:r w:rsidR="0004639E" w:rsidRPr="00434587">
        <w:rPr>
          <w:rFonts w:cs="Times New Roman"/>
          <w:szCs w:val="24"/>
        </w:rPr>
        <w:t xml:space="preserve"> </w:t>
      </w:r>
      <w:r w:rsidR="0004639E" w:rsidRPr="00434587">
        <w:rPr>
          <w:rFonts w:cs="Times New Roman"/>
          <w:szCs w:val="24"/>
          <w:u w:val="single"/>
        </w:rPr>
        <w:t>Landscapes of Holocaust Postmemory</w:t>
      </w:r>
      <w:r w:rsidRPr="00434587">
        <w:rPr>
          <w:rFonts w:cs="Times New Roman"/>
          <w:szCs w:val="24"/>
        </w:rPr>
        <w:t xml:space="preserve">. </w:t>
      </w:r>
      <w:r w:rsidR="0004639E" w:rsidRPr="00434587">
        <w:rPr>
          <w:rFonts w:cs="Times New Roman"/>
          <w:szCs w:val="24"/>
        </w:rPr>
        <w:t>New York: Routledge, 2011</w:t>
      </w:r>
      <w:r w:rsidRPr="00434587">
        <w:rPr>
          <w:rFonts w:cs="Times New Roman"/>
          <w:szCs w:val="24"/>
        </w:rPr>
        <w:t>.</w:t>
      </w:r>
    </w:p>
    <w:p w:rsidR="008212FD" w:rsidRPr="00434587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Kater, </w:t>
      </w:r>
      <w:r w:rsidR="008212FD" w:rsidRPr="00434587">
        <w:rPr>
          <w:rFonts w:cs="Times New Roman"/>
          <w:szCs w:val="24"/>
        </w:rPr>
        <w:t xml:space="preserve">Michael H. </w:t>
      </w:r>
      <w:r w:rsidR="008212FD" w:rsidRPr="00434587">
        <w:rPr>
          <w:rFonts w:cs="Times New Roman"/>
          <w:szCs w:val="24"/>
          <w:u w:val="single"/>
        </w:rPr>
        <w:t>Hitler Youth</w:t>
      </w:r>
      <w:r w:rsidRPr="00434587">
        <w:rPr>
          <w:rFonts w:cs="Times New Roman"/>
          <w:szCs w:val="24"/>
        </w:rPr>
        <w:t xml:space="preserve">. </w:t>
      </w:r>
      <w:r w:rsidR="008212FD" w:rsidRPr="00434587">
        <w:rPr>
          <w:rFonts w:cs="Times New Roman"/>
          <w:szCs w:val="24"/>
        </w:rPr>
        <w:t>Cambridge:</w:t>
      </w:r>
      <w:r w:rsidRPr="00434587">
        <w:rPr>
          <w:rFonts w:cs="Times New Roman"/>
          <w:szCs w:val="24"/>
        </w:rPr>
        <w:t xml:space="preserve"> Harvard University Press, 2004</w:t>
      </w:r>
      <w:r w:rsidR="008212FD" w:rsidRPr="00434587">
        <w:rPr>
          <w:rFonts w:cs="Times New Roman"/>
          <w:szCs w:val="24"/>
        </w:rPr>
        <w:t xml:space="preserve">. </w:t>
      </w:r>
    </w:p>
    <w:p w:rsidR="00667CE0" w:rsidRPr="00447A8A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Kellerhoff, </w:t>
      </w:r>
      <w:r w:rsidR="00667CE0" w:rsidRPr="00434587">
        <w:rPr>
          <w:rFonts w:cs="Times New Roman"/>
          <w:szCs w:val="24"/>
        </w:rPr>
        <w:t>Sven Felix</w:t>
      </w:r>
      <w:r w:rsidRPr="00434587">
        <w:rPr>
          <w:rFonts w:cs="Times New Roman"/>
          <w:szCs w:val="24"/>
        </w:rPr>
        <w:t>.</w:t>
      </w:r>
      <w:r w:rsidR="00667CE0" w:rsidRPr="00434587">
        <w:rPr>
          <w:rFonts w:cs="Times New Roman"/>
          <w:szCs w:val="24"/>
        </w:rPr>
        <w:t xml:space="preserve"> </w:t>
      </w:r>
      <w:r w:rsidR="00667CE0" w:rsidRPr="00434587">
        <w:rPr>
          <w:rFonts w:cs="Times New Roman"/>
          <w:szCs w:val="24"/>
          <w:u w:val="single"/>
        </w:rPr>
        <w:t>Mythos Führerbunker: Hitlers letzter Unterschlupf</w:t>
      </w:r>
      <w:r w:rsidRPr="00434587">
        <w:rPr>
          <w:rFonts w:cs="Times New Roman"/>
          <w:szCs w:val="24"/>
        </w:rPr>
        <w:t>.</w:t>
      </w:r>
      <w:r w:rsidR="00667CE0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 xml:space="preserve">Rev. ed. </w:t>
      </w:r>
      <w:r w:rsidR="00667CE0" w:rsidRPr="00434587">
        <w:rPr>
          <w:rFonts w:cs="Times New Roman"/>
          <w:szCs w:val="24"/>
        </w:rPr>
        <w:t xml:space="preserve">Berlin: </w:t>
      </w:r>
      <w:r w:rsidR="00667CE0" w:rsidRPr="00447A8A">
        <w:rPr>
          <w:rFonts w:cs="Times New Roman"/>
          <w:szCs w:val="24"/>
        </w:rPr>
        <w:t>Berlin Story, 2012</w:t>
      </w:r>
      <w:r w:rsidRPr="00447A8A">
        <w:rPr>
          <w:rFonts w:cs="Times New Roman"/>
          <w:szCs w:val="24"/>
        </w:rPr>
        <w:t>.</w:t>
      </w:r>
    </w:p>
    <w:p w:rsidR="003846D3" w:rsidRDefault="00FF38B5" w:rsidP="00B00303">
      <w:pPr>
        <w:pStyle w:val="EndnoteText"/>
        <w:spacing w:line="480" w:lineRule="auto"/>
        <w:ind w:left="720" w:hanging="720"/>
        <w:rPr>
          <w:rStyle w:val="Emphasis"/>
          <w:b w:val="0"/>
          <w:sz w:val="24"/>
          <w:szCs w:val="24"/>
          <w:u w:val="single"/>
          <w:shd w:val="clear" w:color="auto" w:fill="FFFFFF"/>
        </w:rPr>
      </w:pPr>
      <w:r w:rsidRPr="00447A8A">
        <w:rPr>
          <w:rFonts w:cs="Times New Roman"/>
          <w:sz w:val="24"/>
          <w:szCs w:val="24"/>
        </w:rPr>
        <w:t>Kershaw,</w:t>
      </w:r>
      <w:r w:rsidR="00E03FAB" w:rsidRPr="00447A8A">
        <w:rPr>
          <w:rFonts w:cs="Times New Roman"/>
          <w:sz w:val="24"/>
          <w:szCs w:val="24"/>
        </w:rPr>
        <w:t xml:space="preserve"> Ian.</w:t>
      </w:r>
      <w:r w:rsidR="00447A8A" w:rsidRPr="00447A8A">
        <w:rPr>
          <w:rFonts w:cs="Times New Roman"/>
          <w:sz w:val="24"/>
          <w:szCs w:val="24"/>
        </w:rPr>
        <w:t xml:space="preserve"> </w:t>
      </w:r>
      <w:r w:rsidR="003846D3" w:rsidRPr="00ED0003">
        <w:rPr>
          <w:rFonts w:cs="Times New Roman"/>
          <w:sz w:val="24"/>
          <w:szCs w:val="24"/>
          <w:u w:val="single"/>
        </w:rPr>
        <w:t>Making Friends with Hitler: Lord Londonderry, the Nazis, and the Road to War</w:t>
      </w:r>
      <w:r w:rsidR="003846D3">
        <w:rPr>
          <w:rFonts w:cs="Times New Roman"/>
          <w:sz w:val="24"/>
          <w:szCs w:val="24"/>
        </w:rPr>
        <w:t>, New York: Penguin, 2004.</w:t>
      </w:r>
    </w:p>
    <w:p w:rsidR="00B00303" w:rsidRDefault="003846D3" w:rsidP="00B00303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47A8A">
        <w:rPr>
          <w:rFonts w:cs="Times New Roman"/>
          <w:sz w:val="24"/>
          <w:szCs w:val="24"/>
        </w:rPr>
        <w:t xml:space="preserve">-----. </w:t>
      </w:r>
      <w:r w:rsidR="00447A8A" w:rsidRPr="00447A8A">
        <w:rPr>
          <w:rStyle w:val="Emphasis"/>
          <w:b w:val="0"/>
          <w:sz w:val="24"/>
          <w:szCs w:val="24"/>
          <w:u w:val="single"/>
          <w:shd w:val="clear" w:color="auto" w:fill="FFFFFF"/>
        </w:rPr>
        <w:t>The Nazi Dictatorship: Problems and Perspectives of Interpretation</w:t>
      </w:r>
      <w:r w:rsidR="00447A8A" w:rsidRPr="00447A8A">
        <w:rPr>
          <w:sz w:val="24"/>
          <w:szCs w:val="24"/>
          <w:shd w:val="clear" w:color="auto" w:fill="FFFFFF"/>
        </w:rPr>
        <w:t>, 4th</w:t>
      </w:r>
      <w:r w:rsidR="00B00303">
        <w:rPr>
          <w:sz w:val="24"/>
          <w:szCs w:val="24"/>
          <w:shd w:val="clear" w:color="auto" w:fill="FFFFFF"/>
        </w:rPr>
        <w:t xml:space="preserve"> ed. </w:t>
      </w:r>
      <w:r w:rsidR="00447A8A" w:rsidRPr="00447A8A">
        <w:rPr>
          <w:sz w:val="24"/>
          <w:szCs w:val="24"/>
          <w:shd w:val="clear" w:color="auto" w:fill="FFFFFF"/>
        </w:rPr>
        <w:t>London: Bloomsbury Academic, 2000.</w:t>
      </w:r>
      <w:r w:rsidR="00447A8A" w:rsidRPr="00447A8A">
        <w:rPr>
          <w:rFonts w:cs="Times New Roman"/>
          <w:sz w:val="24"/>
          <w:szCs w:val="24"/>
        </w:rPr>
        <w:t xml:space="preserve"> </w:t>
      </w:r>
    </w:p>
    <w:p w:rsidR="00B00303" w:rsidRPr="00447A8A" w:rsidRDefault="00B00303" w:rsidP="00B00303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47A8A">
        <w:rPr>
          <w:rFonts w:cs="Times New Roman"/>
          <w:sz w:val="24"/>
          <w:szCs w:val="24"/>
        </w:rPr>
        <w:t xml:space="preserve">-----. </w:t>
      </w:r>
      <w:r w:rsidRPr="001D4DD9">
        <w:rPr>
          <w:rFonts w:cs="Times New Roman"/>
          <w:sz w:val="24"/>
          <w:szCs w:val="24"/>
          <w:u w:val="single"/>
        </w:rPr>
        <w:t>Hitler, 1936-1945: Nemesis</w:t>
      </w:r>
      <w:r>
        <w:rPr>
          <w:rFonts w:cs="Times New Roman"/>
          <w:sz w:val="24"/>
          <w:szCs w:val="24"/>
        </w:rPr>
        <w:t>. New York: Norton, 2000.</w:t>
      </w:r>
    </w:p>
    <w:p w:rsidR="00FF38B5" w:rsidRPr="00447A8A" w:rsidRDefault="00447A8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47A8A">
        <w:rPr>
          <w:rFonts w:cs="Times New Roman"/>
          <w:szCs w:val="24"/>
        </w:rPr>
        <w:lastRenderedPageBreak/>
        <w:t xml:space="preserve">-----. </w:t>
      </w:r>
      <w:r w:rsidR="00FF38B5" w:rsidRPr="00447A8A">
        <w:rPr>
          <w:rFonts w:cs="Times New Roman"/>
          <w:szCs w:val="24"/>
          <w:u w:val="single"/>
        </w:rPr>
        <w:t>Hitler, 1889-1936: Hubris</w:t>
      </w:r>
      <w:r w:rsidR="00E03FAB" w:rsidRPr="00447A8A">
        <w:rPr>
          <w:rFonts w:cs="Times New Roman"/>
          <w:szCs w:val="24"/>
        </w:rPr>
        <w:t xml:space="preserve">. </w:t>
      </w:r>
      <w:r w:rsidR="00FF38B5" w:rsidRPr="00447A8A">
        <w:rPr>
          <w:rFonts w:cs="Times New Roman"/>
          <w:szCs w:val="24"/>
        </w:rPr>
        <w:t xml:space="preserve">New York: Norton, </w:t>
      </w:r>
      <w:r w:rsidR="005865A3" w:rsidRPr="00447A8A">
        <w:rPr>
          <w:rFonts w:cs="Times New Roman"/>
          <w:szCs w:val="24"/>
        </w:rPr>
        <w:t>1999</w:t>
      </w:r>
      <w:r w:rsidR="00E03FAB" w:rsidRPr="00447A8A">
        <w:rPr>
          <w:rFonts w:cs="Times New Roman"/>
          <w:szCs w:val="24"/>
        </w:rPr>
        <w:t>.</w:t>
      </w:r>
    </w:p>
    <w:p w:rsidR="00667CE0" w:rsidRPr="00447A8A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47A8A">
        <w:rPr>
          <w:rFonts w:cs="Times New Roman"/>
          <w:szCs w:val="24"/>
        </w:rPr>
        <w:t>-----.</w:t>
      </w:r>
      <w:r w:rsidR="00667CE0" w:rsidRPr="00447A8A">
        <w:rPr>
          <w:rFonts w:cs="Times New Roman"/>
          <w:szCs w:val="24"/>
        </w:rPr>
        <w:t xml:space="preserve"> </w:t>
      </w:r>
      <w:r w:rsidR="00667CE0" w:rsidRPr="00447A8A">
        <w:rPr>
          <w:rFonts w:cs="Times New Roman"/>
          <w:szCs w:val="24"/>
          <w:u w:val="single"/>
        </w:rPr>
        <w:t>Hitler</w:t>
      </w:r>
      <w:r w:rsidRPr="00447A8A">
        <w:rPr>
          <w:rFonts w:cs="Times New Roman"/>
          <w:szCs w:val="24"/>
        </w:rPr>
        <w:t xml:space="preserve">. </w:t>
      </w:r>
      <w:r w:rsidR="00667CE0" w:rsidRPr="00447A8A">
        <w:rPr>
          <w:rFonts w:cs="Times New Roman"/>
          <w:szCs w:val="24"/>
        </w:rPr>
        <w:t>London: Longman, 1991</w:t>
      </w:r>
      <w:r w:rsidRPr="00447A8A">
        <w:rPr>
          <w:rFonts w:cs="Times New Roman"/>
          <w:szCs w:val="24"/>
        </w:rPr>
        <w:t>.</w:t>
      </w:r>
    </w:p>
    <w:p w:rsidR="00FF38B5" w:rsidRPr="00447A8A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47A8A">
        <w:rPr>
          <w:rFonts w:cs="Times New Roman"/>
          <w:sz w:val="24"/>
          <w:szCs w:val="24"/>
        </w:rPr>
        <w:t>-----.</w:t>
      </w:r>
      <w:r w:rsidR="00FF38B5" w:rsidRPr="00447A8A">
        <w:rPr>
          <w:rFonts w:cs="Times New Roman"/>
          <w:sz w:val="24"/>
          <w:szCs w:val="24"/>
        </w:rPr>
        <w:t xml:space="preserve"> </w:t>
      </w:r>
      <w:r w:rsidR="00FF38B5" w:rsidRPr="00447A8A">
        <w:rPr>
          <w:rFonts w:cs="Times New Roman"/>
          <w:sz w:val="24"/>
          <w:szCs w:val="24"/>
          <w:u w:val="single"/>
        </w:rPr>
        <w:t>The “Hitler Myth:” Image and Reality in the Third Reich</w:t>
      </w:r>
      <w:r w:rsidRPr="00447A8A">
        <w:rPr>
          <w:rFonts w:cs="Times New Roman"/>
          <w:sz w:val="24"/>
          <w:szCs w:val="24"/>
        </w:rPr>
        <w:t xml:space="preserve">. </w:t>
      </w:r>
      <w:r w:rsidR="00FF38B5" w:rsidRPr="00447A8A">
        <w:rPr>
          <w:rFonts w:cs="Times New Roman"/>
          <w:sz w:val="24"/>
          <w:szCs w:val="24"/>
        </w:rPr>
        <w:t>Oxford: Oxford University Press, 1987</w:t>
      </w:r>
      <w:r w:rsidRPr="00447A8A">
        <w:rPr>
          <w:rFonts w:cs="Times New Roman"/>
          <w:sz w:val="24"/>
          <w:szCs w:val="24"/>
        </w:rPr>
        <w:t>.</w:t>
      </w:r>
    </w:p>
    <w:p w:rsidR="00E03FAB" w:rsidRPr="00434587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Kiene, Sepp. “Offener Brief an den ‘Berchtesgadener Anzeiger.’” </w:t>
      </w:r>
      <w:r w:rsidRPr="00434587">
        <w:rPr>
          <w:rFonts w:cs="Times New Roman"/>
          <w:szCs w:val="24"/>
          <w:u w:val="single"/>
        </w:rPr>
        <w:t>Berchtesgadener-Kurier</w:t>
      </w:r>
      <w:r w:rsidRPr="00434587">
        <w:rPr>
          <w:rFonts w:cs="Times New Roman"/>
          <w:szCs w:val="24"/>
        </w:rPr>
        <w:t>, November 9, 1951.</w:t>
      </w:r>
    </w:p>
    <w:p w:rsidR="00B46F15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Kiener, </w:t>
      </w:r>
      <w:r w:rsidR="00B46F15" w:rsidRPr="00434587">
        <w:rPr>
          <w:rFonts w:cs="Times New Roman"/>
          <w:sz w:val="24"/>
          <w:szCs w:val="24"/>
        </w:rPr>
        <w:t>Hans</w:t>
      </w:r>
      <w:r w:rsidRPr="00434587">
        <w:rPr>
          <w:rFonts w:cs="Times New Roman"/>
          <w:sz w:val="24"/>
          <w:szCs w:val="24"/>
        </w:rPr>
        <w:t>.</w:t>
      </w:r>
      <w:r w:rsidR="00B46F15" w:rsidRPr="00434587">
        <w:rPr>
          <w:rFonts w:cs="Times New Roman"/>
          <w:sz w:val="24"/>
          <w:szCs w:val="24"/>
        </w:rPr>
        <w:t xml:space="preserve"> “Die Ritterkreuzurkunden</w:t>
      </w:r>
      <w:r w:rsidRPr="00434587">
        <w:rPr>
          <w:rFonts w:cs="Times New Roman"/>
          <w:sz w:val="24"/>
          <w:szCs w:val="24"/>
        </w:rPr>
        <w:t>.</w:t>
      </w:r>
      <w:r w:rsidR="00B46F15" w:rsidRPr="00434587">
        <w:rPr>
          <w:rFonts w:cs="Times New Roman"/>
          <w:sz w:val="24"/>
          <w:szCs w:val="24"/>
        </w:rPr>
        <w:t xml:space="preserve">” </w:t>
      </w:r>
      <w:r w:rsidR="00B46F15" w:rsidRPr="00434587">
        <w:rPr>
          <w:rFonts w:cs="Times New Roman"/>
          <w:sz w:val="24"/>
          <w:szCs w:val="24"/>
          <w:u w:val="single"/>
        </w:rPr>
        <w:t>Die Kunst im Deutschen Reich</w:t>
      </w:r>
      <w:r w:rsidR="00B46F15" w:rsidRPr="00434587">
        <w:rPr>
          <w:rFonts w:cs="Times New Roman"/>
          <w:sz w:val="24"/>
          <w:szCs w:val="24"/>
        </w:rPr>
        <w:t xml:space="preserve"> 6, Folge 10 (1942): 247-255.</w:t>
      </w:r>
    </w:p>
    <w:p w:rsidR="005D73E8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Kinzer, </w:t>
      </w:r>
      <w:r w:rsidR="005D73E8" w:rsidRPr="00434587">
        <w:rPr>
          <w:rFonts w:cs="Times New Roman"/>
          <w:sz w:val="24"/>
          <w:szCs w:val="24"/>
        </w:rPr>
        <w:t>Stephen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“An Unspoiled Alpine View, a Legacy of Demons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” </w:t>
      </w:r>
      <w:r w:rsidR="005D73E8" w:rsidRPr="00434587">
        <w:rPr>
          <w:rFonts w:cs="Times New Roman"/>
          <w:sz w:val="24"/>
          <w:szCs w:val="24"/>
          <w:u w:val="single"/>
        </w:rPr>
        <w:t>New York Times</w:t>
      </w:r>
      <w:r w:rsidR="005D73E8" w:rsidRPr="00434587">
        <w:rPr>
          <w:rFonts w:cs="Times New Roman"/>
          <w:sz w:val="24"/>
          <w:szCs w:val="24"/>
        </w:rPr>
        <w:t>, September 13, 1995.</w:t>
      </w:r>
    </w:p>
    <w:p w:rsidR="007C2C52" w:rsidRPr="00434587" w:rsidRDefault="007C2C52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Kirkpatrick, </w:t>
      </w:r>
      <w:r w:rsidR="00E03FAB" w:rsidRPr="00434587">
        <w:rPr>
          <w:rFonts w:cs="Times New Roman"/>
          <w:sz w:val="24"/>
          <w:szCs w:val="24"/>
        </w:rPr>
        <w:t xml:space="preserve">Ivone. </w:t>
      </w:r>
      <w:r w:rsidRPr="00434587">
        <w:rPr>
          <w:rFonts w:cs="Times New Roman"/>
          <w:sz w:val="24"/>
          <w:szCs w:val="24"/>
          <w:u w:val="single"/>
        </w:rPr>
        <w:t>The Inner Circle: Memoirs of Ivone Kirkpatrick</w:t>
      </w:r>
      <w:r w:rsidR="00E03FAB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London: MacMillan; New York: St. Martin’s, 1959</w:t>
      </w:r>
      <w:r w:rsidR="00E03FAB" w:rsidRPr="00434587">
        <w:rPr>
          <w:rFonts w:cs="Times New Roman"/>
          <w:sz w:val="24"/>
          <w:szCs w:val="24"/>
        </w:rPr>
        <w:t>.</w:t>
      </w:r>
    </w:p>
    <w:p w:rsidR="00E03FAB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Knopp, Guido and Thomas Staehler. “Familie Hitler.” In </w:t>
      </w:r>
      <w:r w:rsidRPr="00434587">
        <w:rPr>
          <w:rFonts w:cs="Times New Roman"/>
          <w:sz w:val="24"/>
          <w:szCs w:val="24"/>
          <w:u w:val="single"/>
        </w:rPr>
        <w:t>Geheimnisse des “Dritten Reichs</w:t>
      </w:r>
      <w:r w:rsidRPr="00434587">
        <w:rPr>
          <w:rFonts w:cs="Times New Roman"/>
          <w:sz w:val="24"/>
          <w:szCs w:val="24"/>
        </w:rPr>
        <w:t>,” ed. Guido Knopp</w:t>
      </w:r>
      <w:r w:rsidR="005B2D9A" w:rsidRPr="00434587">
        <w:rPr>
          <w:rFonts w:cs="Times New Roman"/>
          <w:sz w:val="24"/>
          <w:szCs w:val="24"/>
        </w:rPr>
        <w:t xml:space="preserve">, </w:t>
      </w:r>
      <w:r w:rsidR="005B2D9A">
        <w:rPr>
          <w:rFonts w:cs="Times New Roman"/>
          <w:sz w:val="24"/>
          <w:szCs w:val="24"/>
        </w:rPr>
        <w:t>15-74</w:t>
      </w:r>
      <w:r w:rsidRPr="00434587">
        <w:rPr>
          <w:rFonts w:cs="Times New Roman"/>
          <w:sz w:val="24"/>
          <w:szCs w:val="24"/>
        </w:rPr>
        <w:t>. Munich: btb, 2012.</w:t>
      </w:r>
    </w:p>
    <w:p w:rsidR="008212FD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Knox, </w:t>
      </w:r>
      <w:r w:rsidR="008212FD" w:rsidRPr="00434587">
        <w:rPr>
          <w:rFonts w:cs="Times New Roman"/>
          <w:sz w:val="24"/>
          <w:szCs w:val="24"/>
        </w:rPr>
        <w:t>Jack and Dave Obee</w:t>
      </w:r>
      <w:r w:rsidRPr="00434587">
        <w:rPr>
          <w:rFonts w:cs="Times New Roman"/>
          <w:sz w:val="24"/>
          <w:szCs w:val="24"/>
        </w:rPr>
        <w:t>.</w:t>
      </w:r>
      <w:r w:rsidR="008212FD" w:rsidRPr="00434587">
        <w:rPr>
          <w:rFonts w:cs="Times New Roman"/>
          <w:sz w:val="24"/>
          <w:szCs w:val="24"/>
        </w:rPr>
        <w:t xml:space="preserve"> “Uncle Wolf and Me,” </w:t>
      </w:r>
      <w:r w:rsidR="008212FD" w:rsidRPr="00434587">
        <w:rPr>
          <w:rFonts w:cs="Times New Roman"/>
          <w:sz w:val="24"/>
          <w:szCs w:val="24"/>
          <w:u w:val="single"/>
        </w:rPr>
        <w:t>Times-Colonist</w:t>
      </w:r>
      <w:r w:rsidR="008212FD" w:rsidRPr="00434587">
        <w:rPr>
          <w:rFonts w:cs="Times New Roman"/>
          <w:sz w:val="24"/>
          <w:szCs w:val="24"/>
        </w:rPr>
        <w:t xml:space="preserve"> [Victoria, B.C.], August 7, 2005</w:t>
      </w:r>
      <w:r w:rsidRPr="00434587">
        <w:rPr>
          <w:rFonts w:cs="Times New Roman"/>
          <w:sz w:val="24"/>
          <w:szCs w:val="24"/>
        </w:rPr>
        <w:t>.</w:t>
      </w:r>
    </w:p>
    <w:p w:rsidR="00394267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Köhler, </w:t>
      </w:r>
      <w:r w:rsidR="00394267" w:rsidRPr="00434587">
        <w:rPr>
          <w:rFonts w:cs="Times New Roman"/>
          <w:sz w:val="24"/>
          <w:szCs w:val="24"/>
        </w:rPr>
        <w:t>Joachim</w:t>
      </w:r>
      <w:r w:rsidRPr="00434587">
        <w:rPr>
          <w:rFonts w:cs="Times New Roman"/>
          <w:sz w:val="24"/>
          <w:szCs w:val="24"/>
        </w:rPr>
        <w:t>.</w:t>
      </w:r>
      <w:r w:rsidR="00394267" w:rsidRPr="00434587">
        <w:rPr>
          <w:rFonts w:cs="Times New Roman"/>
          <w:sz w:val="24"/>
          <w:szCs w:val="24"/>
        </w:rPr>
        <w:t xml:space="preserve"> </w:t>
      </w:r>
      <w:r w:rsidR="00394267" w:rsidRPr="00434587">
        <w:rPr>
          <w:rFonts w:cs="Times New Roman"/>
          <w:sz w:val="24"/>
          <w:szCs w:val="24"/>
          <w:u w:val="single"/>
        </w:rPr>
        <w:t>Wagner’s Hitler: The Prophet and his Disciple</w:t>
      </w:r>
      <w:r w:rsidRPr="00434587">
        <w:rPr>
          <w:rFonts w:cs="Times New Roman"/>
          <w:sz w:val="24"/>
          <w:szCs w:val="24"/>
        </w:rPr>
        <w:t>.</w:t>
      </w:r>
      <w:r w:rsidR="00394267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 xml:space="preserve">Trans. Ronald Taylor. </w:t>
      </w:r>
      <w:r w:rsidR="00394267" w:rsidRPr="00434587">
        <w:rPr>
          <w:rFonts w:cs="Times New Roman"/>
          <w:sz w:val="24"/>
          <w:szCs w:val="24"/>
        </w:rPr>
        <w:t>Cambridge: Polity, 2000</w:t>
      </w:r>
      <w:r w:rsidRPr="00434587">
        <w:rPr>
          <w:rFonts w:cs="Times New Roman"/>
          <w:sz w:val="24"/>
          <w:szCs w:val="24"/>
        </w:rPr>
        <w:t>.</w:t>
      </w:r>
    </w:p>
    <w:p w:rsidR="007C2C52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Koepnick, </w:t>
      </w:r>
      <w:r w:rsidR="007C2C52" w:rsidRPr="00434587">
        <w:rPr>
          <w:rFonts w:cs="Times New Roman"/>
          <w:sz w:val="24"/>
          <w:szCs w:val="24"/>
        </w:rPr>
        <w:t>Lutz</w:t>
      </w:r>
      <w:r w:rsidRPr="00434587">
        <w:rPr>
          <w:rFonts w:cs="Times New Roman"/>
          <w:sz w:val="24"/>
          <w:szCs w:val="24"/>
        </w:rPr>
        <w:t>.</w:t>
      </w:r>
      <w:r w:rsidR="007C2C52" w:rsidRPr="00434587">
        <w:rPr>
          <w:rFonts w:cs="Times New Roman"/>
          <w:sz w:val="24"/>
          <w:szCs w:val="24"/>
        </w:rPr>
        <w:t xml:space="preserve"> </w:t>
      </w:r>
      <w:r w:rsidR="007C2C52" w:rsidRPr="00434587">
        <w:rPr>
          <w:rFonts w:cs="Times New Roman"/>
          <w:sz w:val="24"/>
          <w:szCs w:val="24"/>
          <w:u w:val="single"/>
        </w:rPr>
        <w:t>Framing Attention: Windows on Modern German Culture</w:t>
      </w:r>
      <w:r w:rsidRPr="00434587">
        <w:rPr>
          <w:rFonts w:cs="Times New Roman"/>
          <w:sz w:val="24"/>
          <w:szCs w:val="24"/>
        </w:rPr>
        <w:t xml:space="preserve">. </w:t>
      </w:r>
      <w:r w:rsidR="007C2C52" w:rsidRPr="00434587">
        <w:rPr>
          <w:rFonts w:cs="Times New Roman"/>
          <w:sz w:val="24"/>
          <w:szCs w:val="24"/>
        </w:rPr>
        <w:t>Baltimore: John Hopkins University Press, 2007</w:t>
      </w:r>
      <w:r w:rsidRPr="00434587">
        <w:rPr>
          <w:rFonts w:cs="Times New Roman"/>
          <w:sz w:val="24"/>
          <w:szCs w:val="24"/>
        </w:rPr>
        <w:t>.</w:t>
      </w:r>
    </w:p>
    <w:p w:rsidR="00DC1BBB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Kolbrand, </w:t>
      </w:r>
      <w:r w:rsidR="00DC1BBB" w:rsidRPr="00434587">
        <w:rPr>
          <w:rFonts w:cs="Times New Roman"/>
          <w:sz w:val="24"/>
          <w:szCs w:val="24"/>
        </w:rPr>
        <w:t>Franz</w:t>
      </w:r>
      <w:r w:rsidRPr="00434587">
        <w:rPr>
          <w:rFonts w:cs="Times New Roman"/>
          <w:sz w:val="24"/>
          <w:szCs w:val="24"/>
        </w:rPr>
        <w:t>.</w:t>
      </w:r>
      <w:r w:rsidR="00DC1BBB" w:rsidRPr="00434587">
        <w:rPr>
          <w:rFonts w:cs="Times New Roman"/>
          <w:sz w:val="24"/>
          <w:szCs w:val="24"/>
        </w:rPr>
        <w:t xml:space="preserve"> “Im Kriege Kampf dem Kitsch</w:t>
      </w:r>
      <w:r w:rsidRPr="00434587">
        <w:rPr>
          <w:rFonts w:cs="Times New Roman"/>
          <w:sz w:val="24"/>
          <w:szCs w:val="24"/>
        </w:rPr>
        <w:t>.</w:t>
      </w:r>
      <w:r w:rsidR="00DC1BBB" w:rsidRPr="00434587">
        <w:rPr>
          <w:rFonts w:cs="Times New Roman"/>
          <w:sz w:val="24"/>
          <w:szCs w:val="24"/>
        </w:rPr>
        <w:t xml:space="preserve">” </w:t>
      </w:r>
      <w:r w:rsidR="00DC1BBB" w:rsidRPr="00434587">
        <w:rPr>
          <w:rFonts w:cs="Times New Roman"/>
          <w:sz w:val="24"/>
          <w:szCs w:val="24"/>
          <w:u w:val="single"/>
        </w:rPr>
        <w:t>Die Innere Front</w:t>
      </w:r>
      <w:r w:rsidR="00DC1BBB" w:rsidRPr="00434587">
        <w:rPr>
          <w:rFonts w:cs="Times New Roman"/>
          <w:sz w:val="24"/>
          <w:szCs w:val="24"/>
        </w:rPr>
        <w:t>, no. 268 (14 Nov. 1939</w:t>
      </w:r>
      <w:r w:rsidR="00DC1BBB" w:rsidRPr="00120434">
        <w:rPr>
          <w:rFonts w:cs="Times New Roman"/>
          <w:sz w:val="24"/>
          <w:szCs w:val="24"/>
        </w:rPr>
        <w:t>): 14.</w:t>
      </w:r>
      <w:r w:rsidR="00DC1BBB" w:rsidRPr="00434587">
        <w:rPr>
          <w:rFonts w:cs="Times New Roman"/>
          <w:sz w:val="24"/>
          <w:szCs w:val="24"/>
        </w:rPr>
        <w:t xml:space="preserve">  </w:t>
      </w:r>
    </w:p>
    <w:p w:rsidR="00DC1BBB" w:rsidRPr="00434587" w:rsidRDefault="00DC1BB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Koonz, </w:t>
      </w:r>
      <w:r w:rsidR="00E03FAB" w:rsidRPr="00434587">
        <w:rPr>
          <w:rFonts w:cs="Times New Roman"/>
          <w:sz w:val="24"/>
          <w:szCs w:val="24"/>
        </w:rPr>
        <w:t xml:space="preserve">Claudia. </w:t>
      </w:r>
      <w:r w:rsidRPr="00434587">
        <w:rPr>
          <w:rFonts w:cs="Times New Roman"/>
          <w:sz w:val="24"/>
          <w:szCs w:val="24"/>
          <w:u w:val="single"/>
        </w:rPr>
        <w:t>The Nazi Conscience</w:t>
      </w:r>
      <w:r w:rsidR="00E03FAB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Cambridge, MA</w:t>
      </w:r>
      <w:r w:rsidR="005B2D9A">
        <w:rPr>
          <w:rFonts w:cs="Times New Roman"/>
          <w:sz w:val="24"/>
          <w:szCs w:val="24"/>
        </w:rPr>
        <w:t>:</w:t>
      </w:r>
      <w:r w:rsidRPr="00434587">
        <w:rPr>
          <w:rFonts w:cs="Times New Roman"/>
          <w:sz w:val="24"/>
          <w:szCs w:val="24"/>
        </w:rPr>
        <w:t xml:space="preserve"> Harvard University Press, 2003</w:t>
      </w:r>
      <w:r w:rsidR="00E03FAB" w:rsidRPr="00434587">
        <w:rPr>
          <w:rFonts w:cs="Times New Roman"/>
          <w:sz w:val="24"/>
          <w:szCs w:val="24"/>
        </w:rPr>
        <w:t>.</w:t>
      </w:r>
    </w:p>
    <w:p w:rsidR="00667CE0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Koss, </w:t>
      </w:r>
      <w:r w:rsidR="00394267" w:rsidRPr="00434587">
        <w:rPr>
          <w:rFonts w:cs="Times New Roman"/>
          <w:szCs w:val="24"/>
        </w:rPr>
        <w:t>Juliet</w:t>
      </w:r>
      <w:r w:rsidRPr="00434587">
        <w:rPr>
          <w:rFonts w:cs="Times New Roman"/>
          <w:szCs w:val="24"/>
        </w:rPr>
        <w:t>.</w:t>
      </w:r>
      <w:r w:rsidR="00394267" w:rsidRPr="00434587">
        <w:rPr>
          <w:rFonts w:cs="Times New Roman"/>
          <w:szCs w:val="24"/>
        </w:rPr>
        <w:t xml:space="preserve"> </w:t>
      </w:r>
      <w:r w:rsidR="00394267" w:rsidRPr="00434587">
        <w:rPr>
          <w:rFonts w:cs="Times New Roman"/>
          <w:szCs w:val="24"/>
          <w:u w:val="single"/>
        </w:rPr>
        <w:t>Modernism After Wagner</w:t>
      </w:r>
      <w:r w:rsidRPr="00434587">
        <w:rPr>
          <w:rFonts w:cs="Times New Roman"/>
          <w:szCs w:val="24"/>
        </w:rPr>
        <w:t xml:space="preserve">. </w:t>
      </w:r>
      <w:r w:rsidR="00394267" w:rsidRPr="00434587">
        <w:rPr>
          <w:rFonts w:cs="Times New Roman"/>
          <w:szCs w:val="24"/>
        </w:rPr>
        <w:t>Minneapolis: University of Minnesota Press, 2010</w:t>
      </w:r>
      <w:r w:rsidRPr="00434587">
        <w:rPr>
          <w:rFonts w:cs="Times New Roman"/>
          <w:szCs w:val="24"/>
        </w:rPr>
        <w:t>.</w:t>
      </w:r>
    </w:p>
    <w:p w:rsidR="00646A11" w:rsidRPr="00434587" w:rsidRDefault="00646A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FF12D0">
        <w:rPr>
          <w:rStyle w:val="Strong"/>
          <w:rFonts w:cs="Times New Roman"/>
          <w:b w:val="0"/>
          <w:szCs w:val="24"/>
        </w:rPr>
        <w:lastRenderedPageBreak/>
        <w:t>Krauss, Marita ed</w:t>
      </w:r>
      <w:r w:rsidRPr="00BD2F65">
        <w:rPr>
          <w:rStyle w:val="Strong"/>
          <w:rFonts w:cs="Times New Roman"/>
          <w:b w:val="0"/>
          <w:szCs w:val="24"/>
        </w:rPr>
        <w:t>.</w:t>
      </w:r>
      <w:r w:rsidR="005B2D9A">
        <w:rPr>
          <w:rStyle w:val="Strong"/>
          <w:rFonts w:cs="Times New Roman"/>
          <w:b w:val="0"/>
          <w:szCs w:val="24"/>
        </w:rPr>
        <w:t xml:space="preserve"> </w:t>
      </w:r>
      <w:r w:rsidRPr="00F73FBC">
        <w:rPr>
          <w:rFonts w:cs="Times New Roman"/>
          <w:szCs w:val="24"/>
          <w:u w:val="single"/>
        </w:rPr>
        <w:t>Rechte Karrieren in München: Von der Weimarer Zeit bis in die Nachkriegsjahre</w:t>
      </w:r>
      <w:r w:rsidRPr="004F517C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Munich: </w:t>
      </w:r>
      <w:r w:rsidRPr="00F73FBC">
        <w:rPr>
          <w:rFonts w:cs="Times New Roman"/>
          <w:szCs w:val="24"/>
        </w:rPr>
        <w:t>Volk</w:t>
      </w:r>
      <w:r>
        <w:rPr>
          <w:rFonts w:cs="Times New Roman"/>
          <w:szCs w:val="24"/>
        </w:rPr>
        <w:t>, 2010.</w:t>
      </w:r>
    </w:p>
    <w:p w:rsidR="00E03FAB" w:rsidRPr="00434587" w:rsidRDefault="00E03FA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“Kriegsorden: Ritterkreuze: Mit jüdischen Brillanten.” </w:t>
      </w:r>
      <w:r w:rsidRPr="00434587">
        <w:rPr>
          <w:rFonts w:cs="Times New Roman"/>
          <w:sz w:val="24"/>
          <w:szCs w:val="24"/>
          <w:u w:val="single"/>
        </w:rPr>
        <w:t>Der Spiegel</w:t>
      </w:r>
      <w:r w:rsidRPr="00434587">
        <w:rPr>
          <w:rFonts w:cs="Times New Roman"/>
          <w:sz w:val="24"/>
          <w:szCs w:val="24"/>
        </w:rPr>
        <w:t xml:space="preserve"> 45 (November 1958</w:t>
      </w:r>
      <w:r w:rsidRPr="00082F4F">
        <w:rPr>
          <w:rFonts w:cs="Times New Roman"/>
          <w:sz w:val="24"/>
          <w:szCs w:val="24"/>
        </w:rPr>
        <w:t>): 34.</w:t>
      </w:r>
    </w:p>
    <w:p w:rsidR="007E33B9" w:rsidRPr="00434587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Kuby, </w:t>
      </w:r>
      <w:r w:rsidR="007E33B9" w:rsidRPr="00434587">
        <w:rPr>
          <w:rFonts w:cs="Times New Roman"/>
          <w:szCs w:val="24"/>
        </w:rPr>
        <w:t>Erich</w:t>
      </w:r>
      <w:r w:rsidRPr="00434587">
        <w:rPr>
          <w:rFonts w:cs="Times New Roman"/>
          <w:szCs w:val="24"/>
        </w:rPr>
        <w:t>.</w:t>
      </w:r>
      <w:r w:rsidR="007E33B9" w:rsidRPr="00434587">
        <w:rPr>
          <w:rFonts w:cs="Times New Roman"/>
          <w:szCs w:val="24"/>
        </w:rPr>
        <w:t xml:space="preserve"> “Die Wahrheit über den Obersalzberg,” </w:t>
      </w:r>
      <w:r w:rsidR="007E33B9" w:rsidRPr="00434587">
        <w:rPr>
          <w:rFonts w:cs="Times New Roman"/>
          <w:szCs w:val="24"/>
          <w:u w:val="single"/>
        </w:rPr>
        <w:t>Süddeutsche Zeitung</w:t>
      </w:r>
      <w:r w:rsidR="007E33B9" w:rsidRPr="00434587">
        <w:rPr>
          <w:rFonts w:cs="Times New Roman"/>
          <w:szCs w:val="24"/>
        </w:rPr>
        <w:t>, February 7-8, 1953.</w:t>
      </w:r>
    </w:p>
    <w:p w:rsidR="00E03FAB" w:rsidRDefault="00E03FA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Kükelhaus, Hugo and Stefan Hirzel, eds.</w:t>
      </w:r>
      <w:r w:rsidRPr="00434587">
        <w:rPr>
          <w:rFonts w:cs="Times New Roman"/>
          <w:szCs w:val="24"/>
          <w:u w:val="single"/>
        </w:rPr>
        <w:t xml:space="preserve"> Deutsche Warenkunde</w:t>
      </w:r>
      <w:r w:rsidRPr="00434587">
        <w:rPr>
          <w:rFonts w:cs="Times New Roman"/>
          <w:szCs w:val="24"/>
        </w:rPr>
        <w:t>. Berlin: Metzner, 1939.</w:t>
      </w:r>
    </w:p>
    <w:p w:rsidR="003D40D4" w:rsidRDefault="003D40D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Lambert, Angela. </w:t>
      </w:r>
      <w:r w:rsidRPr="00955C23">
        <w:rPr>
          <w:rFonts w:cs="Times New Roman"/>
          <w:szCs w:val="24"/>
          <w:u w:val="single"/>
        </w:rPr>
        <w:t>The Lost Life of Eva Braun</w:t>
      </w:r>
      <w:r>
        <w:rPr>
          <w:rFonts w:cs="Times New Roman"/>
          <w:szCs w:val="24"/>
        </w:rPr>
        <w:t>. New York: St. Martin’s, 200</w:t>
      </w:r>
      <w:r w:rsidR="00CC3A39">
        <w:rPr>
          <w:rFonts w:cs="Times New Roman"/>
          <w:szCs w:val="24"/>
        </w:rPr>
        <w:t>8</w:t>
      </w:r>
      <w:r>
        <w:rPr>
          <w:rFonts w:cs="Times New Roman"/>
          <w:szCs w:val="24"/>
        </w:rPr>
        <w:t>.</w:t>
      </w:r>
    </w:p>
    <w:p w:rsidR="00AD7C31" w:rsidRDefault="00AD7C3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Lane, Barbara Miller. </w:t>
      </w:r>
      <w:r>
        <w:rPr>
          <w:rFonts w:cs="Times New Roman"/>
          <w:szCs w:val="24"/>
          <w:u w:val="single"/>
        </w:rPr>
        <w:t>Architecture and Politics in Germany, 1918-1945</w:t>
      </w:r>
      <w:r>
        <w:rPr>
          <w:rFonts w:cs="Times New Roman"/>
          <w:szCs w:val="24"/>
        </w:rPr>
        <w:t>. Cambridge, MA: Harvard University Press, 1985.</w:t>
      </w:r>
    </w:p>
    <w:p w:rsidR="001D61BA" w:rsidRPr="00434587" w:rsidRDefault="001D61B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Large, David Clay. </w:t>
      </w:r>
      <w:r w:rsidRPr="00CF06AA">
        <w:rPr>
          <w:rFonts w:cs="Times New Roman"/>
          <w:szCs w:val="24"/>
          <w:u w:val="single"/>
        </w:rPr>
        <w:t>Nazi Games: The Olympics of 1936</w:t>
      </w:r>
      <w:r>
        <w:rPr>
          <w:rFonts w:cs="Times New Roman"/>
          <w:szCs w:val="24"/>
        </w:rPr>
        <w:t>. New York: Norton, 2007.</w:t>
      </w:r>
    </w:p>
    <w:p w:rsidR="00D1539B" w:rsidRDefault="001D61B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 w:rsidR="00D1539B">
        <w:rPr>
          <w:szCs w:val="24"/>
        </w:rPr>
        <w:t xml:space="preserve"> </w:t>
      </w:r>
      <w:r w:rsidR="00D1539B" w:rsidRPr="00C70B1F">
        <w:rPr>
          <w:szCs w:val="24"/>
          <w:u w:val="single"/>
        </w:rPr>
        <w:t>Where Ghosts Walked: Munich’s Road to the Third Reich</w:t>
      </w:r>
      <w:r w:rsidR="00D1539B" w:rsidRPr="004F517C">
        <w:rPr>
          <w:szCs w:val="24"/>
        </w:rPr>
        <w:t>.</w:t>
      </w:r>
      <w:r w:rsidR="00D1539B">
        <w:rPr>
          <w:szCs w:val="24"/>
        </w:rPr>
        <w:t xml:space="preserve"> New York: Norton, 1997.</w:t>
      </w:r>
    </w:p>
    <w:p w:rsidR="00F77CD5" w:rsidRPr="00434587" w:rsidRDefault="00F77CD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Lauterbach, Iris, Julian Rosefeldt, and Piero Steinle</w:t>
      </w:r>
      <w:r w:rsidR="00515561">
        <w:rPr>
          <w:rFonts w:cs="Times New Roman"/>
          <w:szCs w:val="24"/>
        </w:rPr>
        <w:t>, eds</w:t>
      </w:r>
      <w:r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  <w:u w:val="single"/>
        </w:rPr>
        <w:t>Bürokratie und Kult: Das Parteizentrum der NSDAP am Königsplatz in München</w:t>
      </w:r>
      <w:r w:rsidRPr="00434587">
        <w:rPr>
          <w:rFonts w:cs="Times New Roman"/>
          <w:szCs w:val="24"/>
        </w:rPr>
        <w:t>. Munich: Deutscher Kunstverlag, 1995.</w:t>
      </w:r>
    </w:p>
    <w:p w:rsidR="00E4096E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Lb. “Frau Troost wurde Minderbelastete.” </w:t>
      </w:r>
      <w:r w:rsidRPr="00434587">
        <w:rPr>
          <w:rFonts w:cs="Times New Roman"/>
          <w:sz w:val="24"/>
          <w:szCs w:val="24"/>
          <w:u w:val="single"/>
        </w:rPr>
        <w:t>Süddeutsche Zeitung</w:t>
      </w:r>
      <w:r w:rsidRPr="00434587">
        <w:rPr>
          <w:rFonts w:cs="Times New Roman"/>
          <w:sz w:val="24"/>
          <w:szCs w:val="24"/>
        </w:rPr>
        <w:t>, March 3, 1950.</w:t>
      </w:r>
    </w:p>
    <w:p w:rsidR="005D73E8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Leidig, </w:t>
      </w:r>
      <w:r w:rsidR="005D73E8" w:rsidRPr="00434587">
        <w:rPr>
          <w:rFonts w:cs="Times New Roman"/>
          <w:sz w:val="24"/>
          <w:szCs w:val="24"/>
        </w:rPr>
        <w:t>Michael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“Outrage at Third Reich Museum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” </w:t>
      </w:r>
      <w:r w:rsidR="005D73E8" w:rsidRPr="00434587">
        <w:rPr>
          <w:rFonts w:cs="Times New Roman"/>
          <w:sz w:val="24"/>
          <w:szCs w:val="24"/>
          <w:u w:val="single"/>
        </w:rPr>
        <w:t>Sunday Telegraph</w:t>
      </w:r>
      <w:r w:rsidR="005D73E8" w:rsidRPr="00434587">
        <w:rPr>
          <w:rFonts w:cs="Times New Roman"/>
          <w:sz w:val="24"/>
          <w:szCs w:val="24"/>
        </w:rPr>
        <w:t>, October 24, 1999.</w:t>
      </w:r>
    </w:p>
    <w:p w:rsidR="000E006F" w:rsidRPr="000E006F" w:rsidRDefault="000E006F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  <w:u w:val="single"/>
        </w:rPr>
      </w:pPr>
      <w:r w:rsidRPr="00041ADC">
        <w:rPr>
          <w:rFonts w:cs="Times New Roman"/>
          <w:sz w:val="24"/>
          <w:szCs w:val="24"/>
        </w:rPr>
        <w:t>Lentin, Antony</w:t>
      </w:r>
      <w:r>
        <w:rPr>
          <w:rFonts w:cs="Times New Roman"/>
          <w:sz w:val="24"/>
          <w:szCs w:val="24"/>
        </w:rPr>
        <w:t>.</w:t>
      </w:r>
      <w:r w:rsidRPr="00041ADC">
        <w:rPr>
          <w:rFonts w:cs="Times New Roman"/>
          <w:sz w:val="24"/>
          <w:szCs w:val="24"/>
        </w:rPr>
        <w:t xml:space="preserve"> </w:t>
      </w:r>
      <w:r w:rsidRPr="00041ADC">
        <w:rPr>
          <w:rFonts w:cs="Times New Roman"/>
          <w:sz w:val="24"/>
          <w:szCs w:val="24"/>
          <w:u w:val="single"/>
        </w:rPr>
        <w:t>Lloyd George and the Lost Peace: From Versailles to Hitler, 1919-1940</w:t>
      </w:r>
      <w:r>
        <w:rPr>
          <w:rFonts w:cs="Times New Roman"/>
          <w:sz w:val="24"/>
          <w:szCs w:val="24"/>
        </w:rPr>
        <w:t xml:space="preserve">. </w:t>
      </w:r>
      <w:r w:rsidRPr="00041ADC">
        <w:rPr>
          <w:rFonts w:cs="Times New Roman"/>
          <w:sz w:val="24"/>
          <w:szCs w:val="24"/>
        </w:rPr>
        <w:t>New York: Palgrave Macmillan</w:t>
      </w:r>
      <w:r w:rsidRPr="006C4AF0">
        <w:rPr>
          <w:rFonts w:cs="Times New Roman"/>
          <w:sz w:val="24"/>
          <w:szCs w:val="24"/>
        </w:rPr>
        <w:t>, 2001</w:t>
      </w:r>
      <w:r>
        <w:rPr>
          <w:rFonts w:cs="Times New Roman"/>
          <w:sz w:val="24"/>
          <w:szCs w:val="24"/>
        </w:rPr>
        <w:t>.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“Letters to the Editors,” </w:t>
      </w:r>
      <w:r w:rsidRPr="00434587">
        <w:rPr>
          <w:rFonts w:cs="Times New Roman"/>
          <w:sz w:val="24"/>
          <w:szCs w:val="24"/>
          <w:u w:val="single"/>
        </w:rPr>
        <w:t>Life</w:t>
      </w:r>
      <w:r w:rsidRPr="00434587">
        <w:rPr>
          <w:rFonts w:cs="Times New Roman"/>
          <w:sz w:val="24"/>
          <w:szCs w:val="24"/>
        </w:rPr>
        <w:t xml:space="preserve"> 7, no. 21 (1939</w:t>
      </w:r>
      <w:r w:rsidRPr="00120434">
        <w:rPr>
          <w:rFonts w:cs="Times New Roman"/>
          <w:sz w:val="24"/>
          <w:szCs w:val="24"/>
        </w:rPr>
        <w:t>): 2, 4.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“‘Liberated’ Nazi Loot</w:t>
      </w:r>
      <w:r w:rsidR="00E4096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June 10, 1945</w:t>
      </w:r>
      <w:r w:rsidR="00E4096E" w:rsidRPr="00434587">
        <w:rPr>
          <w:rFonts w:cs="Times New Roman"/>
          <w:sz w:val="24"/>
          <w:szCs w:val="24"/>
        </w:rPr>
        <w:t>.</w:t>
      </w:r>
    </w:p>
    <w:p w:rsidR="007E33B9" w:rsidRPr="00434587" w:rsidRDefault="007E33B9" w:rsidP="00434587">
      <w:pPr>
        <w:shd w:val="clear" w:color="auto" w:fill="FFFFFF"/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</w:t>
      </w:r>
      <w:r w:rsidRPr="00434587">
        <w:rPr>
          <w:rFonts w:eastAsia="Times New Roman" w:cs="Times New Roman"/>
          <w:kern w:val="36"/>
          <w:szCs w:val="24"/>
          <w:lang w:val="en"/>
        </w:rPr>
        <w:t>The Liberation of Gertrude Stein</w:t>
      </w:r>
      <w:r w:rsidR="00E4096E" w:rsidRPr="00434587">
        <w:rPr>
          <w:rFonts w:eastAsia="Times New Roman" w:cs="Times New Roman"/>
          <w:kern w:val="36"/>
          <w:szCs w:val="24"/>
          <w:lang w:val="en"/>
        </w:rPr>
        <w:t>.</w:t>
      </w:r>
      <w:r w:rsidRPr="00434587">
        <w:rPr>
          <w:rFonts w:eastAsia="Times New Roman" w:cs="Times New Roman"/>
          <w:kern w:val="36"/>
          <w:szCs w:val="24"/>
          <w:lang w:val="en"/>
        </w:rPr>
        <w:t xml:space="preserve">” </w:t>
      </w:r>
      <w:r w:rsidRPr="00434587">
        <w:rPr>
          <w:rFonts w:eastAsia="Times New Roman" w:cs="Times New Roman"/>
          <w:kern w:val="36"/>
          <w:szCs w:val="24"/>
          <w:u w:val="single"/>
          <w:lang w:val="en"/>
        </w:rPr>
        <w:t>Life</w:t>
      </w:r>
      <w:r w:rsidRPr="00434587">
        <w:rPr>
          <w:rFonts w:eastAsia="Times New Roman" w:cs="Times New Roman"/>
          <w:szCs w:val="24"/>
          <w:lang w:val="en"/>
        </w:rPr>
        <w:t xml:space="preserve"> 17, no. 14 (</w:t>
      </w:r>
      <w:r w:rsidRPr="00120434">
        <w:rPr>
          <w:rFonts w:eastAsia="Times New Roman" w:cs="Times New Roman"/>
          <w:szCs w:val="24"/>
          <w:lang w:val="en"/>
        </w:rPr>
        <w:t>1944): 83-84.</w:t>
      </w:r>
    </w:p>
    <w:p w:rsidR="00394267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Linge, </w:t>
      </w:r>
      <w:r w:rsidR="00394267" w:rsidRPr="00434587">
        <w:rPr>
          <w:rFonts w:cs="Times New Roman"/>
          <w:sz w:val="24"/>
          <w:szCs w:val="24"/>
        </w:rPr>
        <w:t>Heinz</w:t>
      </w:r>
      <w:r w:rsidRPr="00434587">
        <w:rPr>
          <w:rFonts w:cs="Times New Roman"/>
          <w:sz w:val="24"/>
          <w:szCs w:val="24"/>
        </w:rPr>
        <w:t>.</w:t>
      </w:r>
      <w:r w:rsidR="00394267" w:rsidRPr="00434587">
        <w:rPr>
          <w:rFonts w:cs="Times New Roman"/>
          <w:sz w:val="24"/>
          <w:szCs w:val="24"/>
        </w:rPr>
        <w:t xml:space="preserve"> </w:t>
      </w:r>
      <w:r w:rsidR="00394267" w:rsidRPr="00434587">
        <w:rPr>
          <w:rFonts w:cs="Times New Roman"/>
          <w:sz w:val="24"/>
          <w:szCs w:val="24"/>
          <w:u w:val="single"/>
        </w:rPr>
        <w:t>With Hitler to the End</w:t>
      </w:r>
      <w:r w:rsidRPr="00434587">
        <w:rPr>
          <w:rFonts w:cs="Times New Roman"/>
          <w:sz w:val="24"/>
          <w:szCs w:val="24"/>
        </w:rPr>
        <w:t>.</w:t>
      </w:r>
      <w:r w:rsidR="00394267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>T</w:t>
      </w:r>
      <w:r w:rsidR="00394267" w:rsidRPr="00434587">
        <w:rPr>
          <w:rFonts w:cs="Times New Roman"/>
          <w:sz w:val="24"/>
          <w:szCs w:val="24"/>
        </w:rPr>
        <w:t>rans. Geoffrey Brooks</w:t>
      </w:r>
      <w:r w:rsidRPr="00434587">
        <w:rPr>
          <w:rFonts w:cs="Times New Roman"/>
          <w:sz w:val="24"/>
          <w:szCs w:val="24"/>
        </w:rPr>
        <w:t xml:space="preserve">. </w:t>
      </w:r>
      <w:r w:rsidR="00394267" w:rsidRPr="00434587">
        <w:rPr>
          <w:rFonts w:cs="Times New Roman"/>
          <w:sz w:val="24"/>
          <w:szCs w:val="24"/>
        </w:rPr>
        <w:t>London: Frontline; New York: Skyhorse, 2009</w:t>
      </w:r>
      <w:r w:rsidRPr="00434587">
        <w:rPr>
          <w:rFonts w:cs="Times New Roman"/>
          <w:sz w:val="24"/>
          <w:szCs w:val="24"/>
        </w:rPr>
        <w:t>.</w:t>
      </w:r>
    </w:p>
    <w:p w:rsidR="000F2621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0F2621" w:rsidRPr="00434587">
        <w:rPr>
          <w:rFonts w:cs="Times New Roman"/>
          <w:sz w:val="24"/>
          <w:szCs w:val="24"/>
        </w:rPr>
        <w:t xml:space="preserve"> “I Was Hitler’s Valet—VIII: Hitler Hoped to Retire and Marry Eva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” </w:t>
      </w:r>
      <w:r w:rsidR="000F2621" w:rsidRPr="00434587">
        <w:rPr>
          <w:rFonts w:cs="Times New Roman"/>
          <w:sz w:val="24"/>
          <w:szCs w:val="24"/>
          <w:u w:val="single"/>
        </w:rPr>
        <w:t>Daily Boston Globe</w:t>
      </w:r>
      <w:r w:rsidR="000F2621" w:rsidRPr="00434587">
        <w:rPr>
          <w:rFonts w:cs="Times New Roman"/>
          <w:sz w:val="24"/>
          <w:szCs w:val="24"/>
        </w:rPr>
        <w:t>, November 6, 1955</w:t>
      </w:r>
      <w:r w:rsidRPr="00434587">
        <w:rPr>
          <w:rFonts w:cs="Times New Roman"/>
          <w:sz w:val="24"/>
          <w:szCs w:val="24"/>
        </w:rPr>
        <w:t>.</w:t>
      </w:r>
    </w:p>
    <w:p w:rsidR="000F2621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>-----.</w:t>
      </w:r>
      <w:r w:rsidR="000F2621" w:rsidRPr="00434587">
        <w:rPr>
          <w:rFonts w:cs="Times New Roman"/>
          <w:sz w:val="24"/>
          <w:szCs w:val="24"/>
        </w:rPr>
        <w:t xml:space="preserve"> “Valet Upsets Love Scene </w:t>
      </w:r>
      <w:r w:rsidR="00286284">
        <w:rPr>
          <w:rFonts w:cs="Times New Roman"/>
          <w:sz w:val="24"/>
          <w:szCs w:val="24"/>
        </w:rPr>
        <w:t>b</w:t>
      </w:r>
      <w:r w:rsidR="000F2621" w:rsidRPr="00434587">
        <w:rPr>
          <w:rFonts w:cs="Times New Roman"/>
          <w:sz w:val="24"/>
          <w:szCs w:val="24"/>
        </w:rPr>
        <w:t>etween Hitler and Eva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” </w:t>
      </w:r>
      <w:r w:rsidR="000F2621" w:rsidRPr="00434587">
        <w:rPr>
          <w:rFonts w:cs="Times New Roman"/>
          <w:sz w:val="24"/>
          <w:szCs w:val="24"/>
          <w:u w:val="single"/>
        </w:rPr>
        <w:t>Los Angeles Times</w:t>
      </w:r>
      <w:r w:rsidR="000F2621" w:rsidRPr="00434587">
        <w:rPr>
          <w:rFonts w:cs="Times New Roman"/>
          <w:sz w:val="24"/>
          <w:szCs w:val="24"/>
        </w:rPr>
        <w:t>, November 6, 1955</w:t>
      </w:r>
      <w:r w:rsidRPr="00434587">
        <w:rPr>
          <w:rFonts w:cs="Times New Roman"/>
          <w:sz w:val="24"/>
          <w:szCs w:val="24"/>
        </w:rPr>
        <w:t>.</w:t>
      </w:r>
    </w:p>
    <w:p w:rsidR="00A43F6B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“Links to Hitler Enrage Unions of Paperhangers</w:t>
      </w:r>
      <w:r w:rsidR="00E4096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May 27, 1937.</w:t>
      </w:r>
    </w:p>
    <w:p w:rsidR="00552754" w:rsidRPr="00434587" w:rsidRDefault="00552754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231241">
        <w:rPr>
          <w:rFonts w:cs="Times New Roman"/>
          <w:sz w:val="24"/>
          <w:szCs w:val="24"/>
        </w:rPr>
        <w:t>Lloyd George, David</w:t>
      </w:r>
      <w:r>
        <w:rPr>
          <w:rFonts w:cs="Times New Roman"/>
          <w:sz w:val="24"/>
          <w:szCs w:val="24"/>
        </w:rPr>
        <w:t>.</w:t>
      </w:r>
      <w:r w:rsidRPr="00231241">
        <w:rPr>
          <w:rFonts w:cs="Times New Roman"/>
          <w:sz w:val="24"/>
          <w:szCs w:val="24"/>
        </w:rPr>
        <w:t xml:space="preserve"> “I Talked to Hitler,” </w:t>
      </w:r>
      <w:r w:rsidRPr="00231241">
        <w:rPr>
          <w:rFonts w:cs="Times New Roman"/>
          <w:sz w:val="24"/>
          <w:szCs w:val="24"/>
          <w:u w:val="single"/>
        </w:rPr>
        <w:t>Daily Express</w:t>
      </w:r>
      <w:r w:rsidRPr="00231241">
        <w:rPr>
          <w:rFonts w:cs="Times New Roman"/>
          <w:sz w:val="24"/>
          <w:szCs w:val="24"/>
        </w:rPr>
        <w:t xml:space="preserve"> [London], September 1</w:t>
      </w:r>
      <w:r>
        <w:rPr>
          <w:rFonts w:cs="Times New Roman"/>
          <w:sz w:val="24"/>
          <w:szCs w:val="24"/>
        </w:rPr>
        <w:t>7</w:t>
      </w:r>
      <w:r w:rsidRPr="00231241">
        <w:rPr>
          <w:rFonts w:cs="Times New Roman"/>
          <w:sz w:val="24"/>
          <w:szCs w:val="24"/>
        </w:rPr>
        <w:t>, 1936.</w:t>
      </w:r>
      <w:r>
        <w:rPr>
          <w:rFonts w:cs="Times New Roman"/>
          <w:sz w:val="24"/>
          <w:szCs w:val="24"/>
        </w:rPr>
        <w:t xml:space="preserve">  </w:t>
      </w:r>
    </w:p>
    <w:p w:rsidR="00CF1980" w:rsidRPr="00434587" w:rsidRDefault="00D602F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“Loan Train to Exhibit War Items: Heroes, Weapons, Trophies</w:t>
      </w:r>
      <w:r w:rsidR="00E4096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Hartford Courant</w:t>
      </w:r>
      <w:r w:rsidRPr="00434587">
        <w:rPr>
          <w:rFonts w:cs="Times New Roman"/>
          <w:sz w:val="24"/>
          <w:szCs w:val="24"/>
        </w:rPr>
        <w:t>, October 31, 1945.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[Lochner,</w:t>
      </w:r>
      <w:r w:rsidR="00E4096E" w:rsidRPr="00434587">
        <w:rPr>
          <w:rFonts w:cs="Times New Roman"/>
          <w:sz w:val="24"/>
          <w:szCs w:val="24"/>
        </w:rPr>
        <w:t xml:space="preserve"> Louis P.</w:t>
      </w:r>
      <w:r w:rsidRPr="00434587">
        <w:rPr>
          <w:rFonts w:cs="Times New Roman"/>
          <w:sz w:val="24"/>
          <w:szCs w:val="24"/>
        </w:rPr>
        <w:t>] “Hitler’s Safe Holds Only ‘Mein Kampfs</w:t>
      </w:r>
      <w:r w:rsidR="00E4096E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’”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 xml:space="preserve">, May 12, 1945.  </w:t>
      </w:r>
    </w:p>
    <w:p w:rsidR="00E4096E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Lochner, Louis P. “Faces of Hopeful GI’s Fall as Hitler’s Safe is Opened.” </w:t>
      </w:r>
      <w:r w:rsidRPr="00434587">
        <w:rPr>
          <w:rFonts w:cs="Times New Roman"/>
          <w:sz w:val="24"/>
          <w:szCs w:val="24"/>
          <w:u w:val="single"/>
        </w:rPr>
        <w:t>Milwaukee Journal</w:t>
      </w:r>
      <w:r w:rsidRPr="00434587">
        <w:rPr>
          <w:rFonts w:cs="Times New Roman"/>
          <w:sz w:val="24"/>
          <w:szCs w:val="24"/>
        </w:rPr>
        <w:t>, May 11, 1945.</w:t>
      </w:r>
    </w:p>
    <w:p w:rsidR="00E4096E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“Hitler’s Chalet was Like Lavish Castle.” </w:t>
      </w:r>
      <w:r w:rsidRPr="00434587">
        <w:rPr>
          <w:rFonts w:cs="Times New Roman"/>
          <w:sz w:val="24"/>
          <w:szCs w:val="24"/>
          <w:u w:val="single"/>
        </w:rPr>
        <w:t>Big Spring Daily Herald</w:t>
      </w:r>
      <w:r w:rsidRPr="00434587">
        <w:rPr>
          <w:rFonts w:cs="Times New Roman"/>
          <w:sz w:val="24"/>
          <w:szCs w:val="24"/>
        </w:rPr>
        <w:t xml:space="preserve">, May 10, 1945.  </w:t>
      </w:r>
    </w:p>
    <w:p w:rsidR="00B02CE9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B02CE9" w:rsidRPr="00434587">
        <w:rPr>
          <w:rFonts w:cs="Times New Roman"/>
          <w:sz w:val="24"/>
          <w:szCs w:val="24"/>
        </w:rPr>
        <w:t xml:space="preserve"> “Adolf Hitler’s Retreat Symbolizes His Entire Work—It is a Wreck</w:t>
      </w:r>
      <w:r w:rsidRPr="00434587">
        <w:rPr>
          <w:rFonts w:cs="Times New Roman"/>
          <w:sz w:val="24"/>
          <w:szCs w:val="24"/>
        </w:rPr>
        <w:t>.</w:t>
      </w:r>
      <w:r w:rsidR="00B02CE9" w:rsidRPr="00434587">
        <w:rPr>
          <w:rFonts w:cs="Times New Roman"/>
          <w:sz w:val="24"/>
          <w:szCs w:val="24"/>
        </w:rPr>
        <w:t xml:space="preserve">” </w:t>
      </w:r>
      <w:r w:rsidR="00B02CE9" w:rsidRPr="00434587">
        <w:rPr>
          <w:rFonts w:cs="Times New Roman"/>
          <w:sz w:val="24"/>
          <w:szCs w:val="24"/>
          <w:u w:val="single"/>
        </w:rPr>
        <w:t>Emporia Gazette</w:t>
      </w:r>
      <w:r w:rsidR="00B02CE9" w:rsidRPr="00434587">
        <w:rPr>
          <w:rFonts w:cs="Times New Roman"/>
          <w:sz w:val="24"/>
          <w:szCs w:val="24"/>
        </w:rPr>
        <w:t xml:space="preserve"> [Kansas], May 7, 1945.</w:t>
      </w:r>
    </w:p>
    <w:p w:rsidR="00B02CE9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B02CE9" w:rsidRPr="00434587">
        <w:rPr>
          <w:rFonts w:cs="Times New Roman"/>
          <w:sz w:val="24"/>
          <w:szCs w:val="24"/>
        </w:rPr>
        <w:t xml:space="preserve"> “Der Fuehrer’s Thoughts Now Up in the Clouds.” </w:t>
      </w:r>
      <w:r w:rsidR="00B02CE9" w:rsidRPr="00434587">
        <w:rPr>
          <w:rFonts w:cs="Times New Roman"/>
          <w:sz w:val="24"/>
          <w:szCs w:val="24"/>
          <w:u w:val="single"/>
        </w:rPr>
        <w:t>Hartford Courant</w:t>
      </w:r>
      <w:r w:rsidR="00B02CE9" w:rsidRPr="00434587">
        <w:rPr>
          <w:rFonts w:cs="Times New Roman"/>
          <w:sz w:val="24"/>
          <w:szCs w:val="24"/>
        </w:rPr>
        <w:t>, March 19, 1939.</w:t>
      </w:r>
    </w:p>
    <w:p w:rsidR="00E03FAB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E03FAB" w:rsidRPr="00434587">
        <w:rPr>
          <w:rFonts w:cs="Times New Roman"/>
          <w:sz w:val="24"/>
          <w:szCs w:val="24"/>
        </w:rPr>
        <w:t xml:space="preserve"> “Hitler Looks to Aides Not in Public Eye: Widows Troost and Wagner Help Der Führer Woo the Muses</w:t>
      </w:r>
      <w:r w:rsidRPr="00434587">
        <w:rPr>
          <w:rFonts w:cs="Times New Roman"/>
          <w:sz w:val="24"/>
          <w:szCs w:val="24"/>
        </w:rPr>
        <w:t>.</w:t>
      </w:r>
      <w:r w:rsidR="00E03FAB" w:rsidRPr="00434587">
        <w:rPr>
          <w:rFonts w:cs="Times New Roman"/>
          <w:sz w:val="24"/>
          <w:szCs w:val="24"/>
        </w:rPr>
        <w:t xml:space="preserve">” </w:t>
      </w:r>
      <w:r w:rsidR="00E03FAB" w:rsidRPr="00434587">
        <w:rPr>
          <w:rFonts w:cs="Times New Roman"/>
          <w:sz w:val="24"/>
          <w:szCs w:val="24"/>
          <w:u w:val="single"/>
        </w:rPr>
        <w:t>Baltimore Sun</w:t>
      </w:r>
      <w:r w:rsidR="00E03FAB" w:rsidRPr="00434587">
        <w:rPr>
          <w:rFonts w:cs="Times New Roman"/>
          <w:sz w:val="24"/>
          <w:szCs w:val="24"/>
        </w:rPr>
        <w:t>, September 4, 1938</w:t>
      </w:r>
      <w:r w:rsidRPr="00434587">
        <w:rPr>
          <w:rFonts w:cs="Times New Roman"/>
          <w:sz w:val="24"/>
          <w:szCs w:val="24"/>
        </w:rPr>
        <w:t>.</w:t>
      </w:r>
    </w:p>
    <w:p w:rsidR="00CF1980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Löhr, </w:t>
      </w:r>
      <w:r w:rsidR="00CF1980" w:rsidRPr="00434587">
        <w:rPr>
          <w:rFonts w:cs="Times New Roman"/>
          <w:sz w:val="24"/>
          <w:szCs w:val="24"/>
        </w:rPr>
        <w:t>Hanns Christian</w:t>
      </w:r>
      <w:r w:rsidRPr="00434587">
        <w:rPr>
          <w:rFonts w:cs="Times New Roman"/>
          <w:sz w:val="24"/>
          <w:szCs w:val="24"/>
        </w:rPr>
        <w:t>.</w:t>
      </w:r>
      <w:r w:rsidR="00CF1980" w:rsidRPr="00434587">
        <w:rPr>
          <w:rFonts w:cs="Times New Roman"/>
          <w:sz w:val="24"/>
          <w:szCs w:val="24"/>
        </w:rPr>
        <w:t xml:space="preserve"> </w:t>
      </w:r>
      <w:r w:rsidR="00CF1980" w:rsidRPr="00434587">
        <w:rPr>
          <w:rFonts w:cs="Times New Roman"/>
          <w:sz w:val="24"/>
          <w:szCs w:val="24"/>
          <w:u w:val="single"/>
        </w:rPr>
        <w:t>Das Braune Haus der Kunst und der “Sonderauftrag Linz</w:t>
      </w:r>
      <w:r w:rsidRPr="00434587">
        <w:rPr>
          <w:rFonts w:cs="Times New Roman"/>
          <w:sz w:val="24"/>
          <w:szCs w:val="24"/>
        </w:rPr>
        <w:t>.</w:t>
      </w:r>
      <w:r w:rsidR="00CF1980" w:rsidRPr="00434587">
        <w:rPr>
          <w:rFonts w:cs="Times New Roman"/>
          <w:sz w:val="24"/>
          <w:szCs w:val="24"/>
        </w:rPr>
        <w:t>” Berlin: Akademie, 2005</w:t>
      </w:r>
      <w:r w:rsidRPr="00434587">
        <w:rPr>
          <w:rFonts w:cs="Times New Roman"/>
          <w:sz w:val="24"/>
          <w:szCs w:val="24"/>
        </w:rPr>
        <w:t>.</w:t>
      </w:r>
    </w:p>
    <w:p w:rsidR="005D73E8" w:rsidRPr="00434587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Losch, </w:t>
      </w:r>
      <w:r w:rsidR="005D73E8" w:rsidRPr="00434587">
        <w:rPr>
          <w:rFonts w:cs="Times New Roman"/>
          <w:sz w:val="24"/>
          <w:szCs w:val="24"/>
        </w:rPr>
        <w:t>Roland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“New Exhibit Details Hitler’s Mountain Retreat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” </w:t>
      </w:r>
      <w:r w:rsidR="005D73E8" w:rsidRPr="00434587">
        <w:rPr>
          <w:rFonts w:cs="Times New Roman"/>
          <w:sz w:val="24"/>
          <w:szCs w:val="24"/>
          <w:u w:val="single"/>
        </w:rPr>
        <w:t>Atlanta Journal-Constitution</w:t>
      </w:r>
      <w:r w:rsidR="005D73E8" w:rsidRPr="00434587">
        <w:rPr>
          <w:rFonts w:cs="Times New Roman"/>
          <w:sz w:val="24"/>
          <w:szCs w:val="24"/>
        </w:rPr>
        <w:t>, October 21, 1999</w:t>
      </w:r>
      <w:r w:rsidRPr="00434587">
        <w:rPr>
          <w:rFonts w:cs="Times New Roman"/>
          <w:sz w:val="24"/>
          <w:szCs w:val="24"/>
        </w:rPr>
        <w:t>.</w:t>
      </w:r>
    </w:p>
    <w:p w:rsidR="001B1E60" w:rsidRPr="00434587" w:rsidRDefault="001B1E6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Low, </w:t>
      </w:r>
      <w:r w:rsidR="00E4096E" w:rsidRPr="00434587">
        <w:rPr>
          <w:rFonts w:cs="Times New Roman"/>
          <w:sz w:val="24"/>
          <w:szCs w:val="24"/>
        </w:rPr>
        <w:t xml:space="preserve">David. </w:t>
      </w:r>
      <w:r w:rsidRPr="00434587">
        <w:rPr>
          <w:rFonts w:cs="Times New Roman"/>
          <w:sz w:val="24"/>
          <w:szCs w:val="24"/>
          <w:u w:val="single"/>
        </w:rPr>
        <w:t>Years of Wrath: A Cartoon History, 1932-1945</w:t>
      </w:r>
      <w:r w:rsidR="00E4096E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London: Gollancz, 1949</w:t>
      </w:r>
      <w:r w:rsidR="00E4096E" w:rsidRPr="00434587">
        <w:rPr>
          <w:rFonts w:cs="Times New Roman"/>
          <w:sz w:val="24"/>
          <w:szCs w:val="24"/>
        </w:rPr>
        <w:t>.</w:t>
      </w:r>
    </w:p>
    <w:p w:rsidR="0009042C" w:rsidRPr="00434587" w:rsidRDefault="0009042C" w:rsidP="00434587">
      <w:pPr>
        <w:pStyle w:val="Heading2"/>
        <w:shd w:val="clear" w:color="auto" w:fill="FFFFFF"/>
        <w:spacing w:before="0" w:line="480" w:lineRule="auto"/>
        <w:ind w:left="720" w:hanging="720"/>
        <w:rPr>
          <w:rFonts w:ascii="Times New Roman" w:hAnsi="Times New Roman" w:cs="Times New Roman"/>
          <w:b w:val="0"/>
          <w:color w:val="auto"/>
          <w:sz w:val="24"/>
          <w:szCs w:val="24"/>
        </w:rPr>
      </w:pPr>
      <w:r w:rsidRPr="00434587">
        <w:rPr>
          <w:rFonts w:ascii="Times New Roman" w:hAnsi="Times New Roman" w:cs="Times New Roman"/>
          <w:b w:val="0"/>
          <w:color w:val="auto"/>
          <w:sz w:val="24"/>
          <w:szCs w:val="24"/>
        </w:rPr>
        <w:t>“Luftwaffe is ‘Out</w:t>
      </w:r>
      <w:r w:rsidR="00E4096E" w:rsidRPr="00434587">
        <w:rPr>
          <w:rFonts w:ascii="Times New Roman" w:hAnsi="Times New Roman" w:cs="Times New Roman"/>
          <w:b w:val="0"/>
          <w:color w:val="auto"/>
          <w:sz w:val="24"/>
          <w:szCs w:val="24"/>
        </w:rPr>
        <w:t>.</w:t>
      </w:r>
      <w:r w:rsidRPr="00434587">
        <w:rPr>
          <w:rFonts w:ascii="Times New Roman" w:hAnsi="Times New Roman" w:cs="Times New Roman"/>
          <w:b w:val="0"/>
          <w:color w:val="auto"/>
          <w:sz w:val="24"/>
          <w:szCs w:val="24"/>
        </w:rPr>
        <w:t xml:space="preserve">’” </w:t>
      </w:r>
      <w:r w:rsidRPr="00434587">
        <w:rPr>
          <w:rFonts w:ascii="Times New Roman" w:hAnsi="Times New Roman" w:cs="Times New Roman"/>
          <w:b w:val="0"/>
          <w:color w:val="auto"/>
          <w:sz w:val="24"/>
          <w:szCs w:val="24"/>
          <w:u w:val="single"/>
        </w:rPr>
        <w:t>New York Times</w:t>
      </w:r>
      <w:r w:rsidRPr="00434587">
        <w:rPr>
          <w:rFonts w:ascii="Times New Roman" w:hAnsi="Times New Roman" w:cs="Times New Roman"/>
          <w:b w:val="0"/>
          <w:color w:val="auto"/>
          <w:sz w:val="24"/>
          <w:szCs w:val="24"/>
        </w:rPr>
        <w:t>, April 17, 1945.</w:t>
      </w:r>
    </w:p>
    <w:p w:rsidR="00A95C11" w:rsidRPr="00434587" w:rsidRDefault="00A95C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Lukacs, John. </w:t>
      </w:r>
      <w:r w:rsidRPr="00434587">
        <w:rPr>
          <w:rFonts w:cs="Times New Roman"/>
          <w:szCs w:val="24"/>
          <w:u w:val="single"/>
        </w:rPr>
        <w:t>The Hitler of History</w:t>
      </w:r>
      <w:r w:rsidRPr="00434587">
        <w:rPr>
          <w:rFonts w:cs="Times New Roman"/>
          <w:szCs w:val="24"/>
        </w:rPr>
        <w:t>. New York: Knopf, 1997.</w:t>
      </w:r>
    </w:p>
    <w:p w:rsidR="000F2621" w:rsidRDefault="00E4096E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Machtan, </w:t>
      </w:r>
      <w:r w:rsidR="000F2621" w:rsidRPr="00434587">
        <w:rPr>
          <w:rFonts w:cs="Times New Roman"/>
          <w:sz w:val="24"/>
          <w:szCs w:val="24"/>
        </w:rPr>
        <w:t>Lothar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 “Hitler, Röhm and the Night of the Long Knives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” </w:t>
      </w:r>
      <w:r w:rsidR="000F2621" w:rsidRPr="00434587">
        <w:rPr>
          <w:rFonts w:cs="Times New Roman"/>
          <w:sz w:val="24"/>
          <w:szCs w:val="24"/>
          <w:u w:val="single"/>
        </w:rPr>
        <w:t>History Today</w:t>
      </w:r>
      <w:r w:rsidR="000F2621" w:rsidRPr="00434587">
        <w:rPr>
          <w:rFonts w:cs="Times New Roman"/>
          <w:sz w:val="24"/>
          <w:szCs w:val="24"/>
        </w:rPr>
        <w:t xml:space="preserve"> </w:t>
      </w:r>
      <w:r w:rsidR="000F2621" w:rsidRPr="00434587">
        <w:rPr>
          <w:rFonts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43DD7B3" wp14:editId="0388D1B0">
                <wp:extent cx="30480" cy="30480"/>
                <wp:effectExtent l="0" t="0" r="0" b="0"/>
                <wp:docPr id="2" name="Rectangle 2" descr="http://1.1.1.2/bmi/search.proquest.com.proxy2.library.mcgill.ca/assets/r20131.2.3-2/core/spacer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" cy="30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2" o:spid="_x0000_s1026" alt="Description: http://1.1.1.2/bmi/search.proquest.com.proxy2.library.mcgill.ca/assets/r20131.2.3-2/core/spacer.gif" style="width:2.4pt;height: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" filled="f" stroked="f">
                <o:lock v:ext="edit" aspectratio="t"/>
                <w10:anchorlock/>
              </v:rect>
            </w:pict>
          </mc:Fallback>
        </mc:AlternateContent>
      </w:r>
      <w:r w:rsidR="000F2621" w:rsidRPr="00434587">
        <w:rPr>
          <w:rFonts w:cs="Times New Roman"/>
          <w:sz w:val="24"/>
          <w:szCs w:val="24"/>
          <w:shd w:val="clear" w:color="auto" w:fill="FFFFFF"/>
        </w:rPr>
        <w:t>51, no. 11</w:t>
      </w:r>
      <w:r w:rsidR="000F2621" w:rsidRPr="00434587">
        <w:rPr>
          <w:rFonts w:cs="Times New Roman"/>
          <w:sz w:val="24"/>
          <w:szCs w:val="24"/>
        </w:rPr>
        <w:t xml:space="preserve"> (2001): </w:t>
      </w:r>
      <w:r w:rsidR="00120434" w:rsidRPr="00120434">
        <w:rPr>
          <w:rFonts w:cs="Times New Roman"/>
          <w:sz w:val="24"/>
          <w:szCs w:val="24"/>
        </w:rPr>
        <w:t>5-</w:t>
      </w:r>
      <w:r w:rsidR="000F2621" w:rsidRPr="00120434">
        <w:rPr>
          <w:rFonts w:cs="Times New Roman"/>
          <w:sz w:val="24"/>
          <w:szCs w:val="24"/>
        </w:rPr>
        <w:t>17.</w:t>
      </w:r>
    </w:p>
    <w:p w:rsidR="00C74689" w:rsidRPr="00434587" w:rsidRDefault="00C74689" w:rsidP="00C74689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023B59">
        <w:rPr>
          <w:rFonts w:cs="Times New Roman"/>
          <w:sz w:val="24"/>
          <w:szCs w:val="24"/>
          <w:shd w:val="clear" w:color="auto" w:fill="FFFFFF"/>
        </w:rPr>
        <w:t xml:space="preserve">Maiolo, Joseph A. </w:t>
      </w:r>
      <w:r w:rsidRPr="00023B59">
        <w:rPr>
          <w:rFonts w:cs="Times New Roman"/>
          <w:sz w:val="24"/>
          <w:szCs w:val="24"/>
          <w:u w:val="single"/>
          <w:shd w:val="clear" w:color="auto" w:fill="FFFFFF"/>
        </w:rPr>
        <w:t>The Royal </w:t>
      </w:r>
      <w:r w:rsidRPr="00023B59">
        <w:rPr>
          <w:rFonts w:cs="Times New Roman"/>
          <w:bCs/>
          <w:sz w:val="24"/>
          <w:szCs w:val="24"/>
          <w:u w:val="single"/>
          <w:shd w:val="clear" w:color="auto" w:fill="FFFFFF"/>
        </w:rPr>
        <w:t>Navy</w:t>
      </w:r>
      <w:r w:rsidRPr="00023B59">
        <w:rPr>
          <w:rFonts w:cs="Times New Roman"/>
          <w:sz w:val="24"/>
          <w:szCs w:val="24"/>
          <w:u w:val="single"/>
          <w:shd w:val="clear" w:color="auto" w:fill="FFFFFF"/>
        </w:rPr>
        <w:t> and </w:t>
      </w:r>
      <w:r w:rsidRPr="00023B59">
        <w:rPr>
          <w:rFonts w:cs="Times New Roman"/>
          <w:bCs/>
          <w:sz w:val="24"/>
          <w:szCs w:val="24"/>
          <w:u w:val="single"/>
          <w:shd w:val="clear" w:color="auto" w:fill="FFFFFF"/>
        </w:rPr>
        <w:t>Nazi Germany</w:t>
      </w:r>
      <w:r w:rsidRPr="00023B59">
        <w:rPr>
          <w:rFonts w:cs="Times New Roman"/>
          <w:sz w:val="24"/>
          <w:szCs w:val="24"/>
          <w:u w:val="single"/>
          <w:shd w:val="clear" w:color="auto" w:fill="FFFFFF"/>
        </w:rPr>
        <w:t>, 1933–39: A Study in Appeasement and the Origins of the Second World War</w:t>
      </w:r>
      <w:r w:rsidRPr="00C74689">
        <w:rPr>
          <w:rFonts w:cs="Times New Roman"/>
          <w:sz w:val="24"/>
          <w:szCs w:val="24"/>
          <w:shd w:val="clear" w:color="auto" w:fill="FFFFFF"/>
        </w:rPr>
        <w:t>.</w:t>
      </w:r>
      <w:r>
        <w:rPr>
          <w:rFonts w:cs="Times New Roman"/>
          <w:sz w:val="24"/>
          <w:szCs w:val="24"/>
          <w:shd w:val="clear" w:color="auto" w:fill="FFFFFF"/>
        </w:rPr>
        <w:t xml:space="preserve"> Basingstoke: Macmillan, 1998</w:t>
      </w:r>
      <w:r w:rsidRPr="00023B59">
        <w:rPr>
          <w:rFonts w:cs="Times New Roman"/>
          <w:sz w:val="24"/>
          <w:szCs w:val="24"/>
          <w:shd w:val="clear" w:color="auto" w:fill="FFFFFF"/>
        </w:rPr>
        <w:t>.</w:t>
      </w:r>
      <w:r w:rsidRPr="00C74689">
        <w:rPr>
          <w:rFonts w:cs="Times New Roman"/>
          <w:sz w:val="24"/>
          <w:szCs w:val="24"/>
        </w:rPr>
        <w:t xml:space="preserve"> </w:t>
      </w:r>
    </w:p>
    <w:p w:rsidR="00E73B1B" w:rsidRPr="00434587" w:rsidRDefault="00E4096E" w:rsidP="00C74689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Malcolm, </w:t>
      </w:r>
      <w:r w:rsidR="00E73B1B" w:rsidRPr="00434587">
        <w:rPr>
          <w:rFonts w:cs="Times New Roman"/>
          <w:sz w:val="24"/>
          <w:szCs w:val="24"/>
        </w:rPr>
        <w:t>Janet</w:t>
      </w:r>
      <w:r w:rsidRPr="00434587">
        <w:rPr>
          <w:rFonts w:cs="Times New Roman"/>
          <w:sz w:val="24"/>
          <w:szCs w:val="24"/>
        </w:rPr>
        <w:t>.</w:t>
      </w:r>
      <w:r w:rsidR="00E73B1B" w:rsidRPr="00434587">
        <w:rPr>
          <w:rFonts w:cs="Times New Roman"/>
          <w:sz w:val="24"/>
          <w:szCs w:val="24"/>
        </w:rPr>
        <w:t xml:space="preserve"> </w:t>
      </w:r>
      <w:r w:rsidR="00E73B1B" w:rsidRPr="00434587">
        <w:rPr>
          <w:rFonts w:cs="Times New Roman"/>
          <w:sz w:val="24"/>
          <w:szCs w:val="24"/>
          <w:u w:val="single"/>
        </w:rPr>
        <w:t>Two Lives: Gertrude and Alice</w:t>
      </w:r>
      <w:r w:rsidR="00C8115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 </w:t>
      </w:r>
      <w:r w:rsidR="00E73B1B" w:rsidRPr="00434587">
        <w:rPr>
          <w:rFonts w:cs="Times New Roman"/>
          <w:sz w:val="24"/>
          <w:szCs w:val="24"/>
        </w:rPr>
        <w:t>New Haven: Yale University Press, 2007</w:t>
      </w:r>
      <w:r w:rsidRPr="00434587">
        <w:rPr>
          <w:rFonts w:cs="Times New Roman"/>
          <w:sz w:val="24"/>
          <w:szCs w:val="24"/>
        </w:rPr>
        <w:t>.</w:t>
      </w:r>
    </w:p>
    <w:p w:rsidR="005D73E8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Margolis, </w:t>
      </w:r>
      <w:r w:rsidR="005D73E8" w:rsidRPr="00434587">
        <w:rPr>
          <w:rFonts w:cs="Times New Roman"/>
          <w:sz w:val="24"/>
          <w:szCs w:val="24"/>
        </w:rPr>
        <w:t>Jonathan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 “My Night on Evil Mountain</w:t>
      </w:r>
      <w:r w:rsidRPr="00434587">
        <w:rPr>
          <w:rFonts w:cs="Times New Roman"/>
          <w:sz w:val="24"/>
          <w:szCs w:val="24"/>
        </w:rPr>
        <w:t>.</w:t>
      </w:r>
      <w:r w:rsidR="005D73E8" w:rsidRPr="00434587">
        <w:rPr>
          <w:rFonts w:cs="Times New Roman"/>
          <w:sz w:val="24"/>
          <w:szCs w:val="24"/>
        </w:rPr>
        <w:t xml:space="preserve">” </w:t>
      </w:r>
      <w:r w:rsidR="005D73E8" w:rsidRPr="00434587">
        <w:rPr>
          <w:rFonts w:cs="Times New Roman"/>
          <w:sz w:val="24"/>
          <w:szCs w:val="24"/>
          <w:u w:val="single"/>
        </w:rPr>
        <w:t>Independent</w:t>
      </w:r>
      <w:r w:rsidR="005D73E8" w:rsidRPr="00434587">
        <w:rPr>
          <w:rFonts w:cs="Times New Roman"/>
          <w:sz w:val="24"/>
          <w:szCs w:val="24"/>
        </w:rPr>
        <w:t>, March 9, 2005.</w:t>
      </w:r>
    </w:p>
    <w:p w:rsidR="00E03FAB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Martynkewicz, </w:t>
      </w:r>
      <w:r w:rsidR="00E03FAB" w:rsidRPr="00434587">
        <w:rPr>
          <w:rFonts w:cs="Times New Roman"/>
          <w:sz w:val="24"/>
          <w:szCs w:val="24"/>
        </w:rPr>
        <w:t>Wolfgang</w:t>
      </w:r>
      <w:r w:rsidRPr="00434587">
        <w:rPr>
          <w:rFonts w:cs="Times New Roman"/>
          <w:sz w:val="24"/>
          <w:szCs w:val="24"/>
        </w:rPr>
        <w:t>.</w:t>
      </w:r>
      <w:r w:rsidR="00E03FAB" w:rsidRPr="00434587">
        <w:rPr>
          <w:rFonts w:cs="Times New Roman"/>
          <w:sz w:val="24"/>
          <w:szCs w:val="24"/>
        </w:rPr>
        <w:t xml:space="preserve"> </w:t>
      </w:r>
      <w:r w:rsidR="00E03FAB" w:rsidRPr="00434587">
        <w:rPr>
          <w:rFonts w:cs="Times New Roman"/>
          <w:sz w:val="24"/>
          <w:szCs w:val="24"/>
          <w:u w:val="single"/>
        </w:rPr>
        <w:t>Salon Deutschland: Geist und Macht 1900-1945</w:t>
      </w:r>
      <w:r w:rsidRPr="00434587">
        <w:rPr>
          <w:rFonts w:cs="Times New Roman"/>
          <w:sz w:val="24"/>
          <w:szCs w:val="24"/>
        </w:rPr>
        <w:t>. Berlin: Aufbau, 2009</w:t>
      </w:r>
      <w:r w:rsidR="00E03FAB" w:rsidRPr="00434587">
        <w:rPr>
          <w:rFonts w:cs="Times New Roman"/>
          <w:sz w:val="24"/>
          <w:szCs w:val="24"/>
        </w:rPr>
        <w:t>.</w:t>
      </w:r>
    </w:p>
    <w:p w:rsidR="00C8115D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Matthews, </w:t>
      </w:r>
      <w:r w:rsidR="001B1E60" w:rsidRPr="00434587">
        <w:rPr>
          <w:rFonts w:cs="Times New Roman"/>
          <w:sz w:val="24"/>
          <w:szCs w:val="24"/>
        </w:rPr>
        <w:t>Herbert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 xml:space="preserve">“Fliers Who Hit Berchtesgaden Didn’t Know Hitler Lives There.”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February 23, 1945.</w:t>
      </w:r>
    </w:p>
    <w:p w:rsidR="001B1E60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  <w:lang w:val="en"/>
        </w:rPr>
      </w:pPr>
      <w:r w:rsidRPr="00434587">
        <w:rPr>
          <w:rFonts w:cs="Times New Roman"/>
          <w:sz w:val="24"/>
          <w:szCs w:val="24"/>
        </w:rPr>
        <w:t>-----.</w:t>
      </w:r>
      <w:r w:rsidR="001B1E60" w:rsidRPr="00434587">
        <w:rPr>
          <w:rFonts w:cs="Times New Roman"/>
          <w:sz w:val="24"/>
          <w:szCs w:val="24"/>
        </w:rPr>
        <w:t xml:space="preserve">“P-47 </w:t>
      </w:r>
      <w:r w:rsidR="001B1E60" w:rsidRPr="00434587">
        <w:rPr>
          <w:rFonts w:cs="Times New Roman"/>
          <w:sz w:val="24"/>
          <w:szCs w:val="24"/>
          <w:lang w:val="en"/>
        </w:rPr>
        <w:t>Fliers Punish Berchtesgaden; Rip Traffic at Hitler's Hideaway</w:t>
      </w:r>
      <w:r w:rsidRPr="00434587">
        <w:rPr>
          <w:rFonts w:cs="Times New Roman"/>
          <w:sz w:val="24"/>
          <w:szCs w:val="24"/>
          <w:lang w:val="en"/>
        </w:rPr>
        <w:t>.</w:t>
      </w:r>
      <w:r w:rsidR="001B1E60" w:rsidRPr="00434587">
        <w:rPr>
          <w:rFonts w:cs="Times New Roman"/>
          <w:sz w:val="24"/>
          <w:szCs w:val="24"/>
          <w:lang w:val="en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  <w:lang w:val="en"/>
        </w:rPr>
        <w:t>New York Times</w:t>
      </w:r>
      <w:r w:rsidR="001B1E60" w:rsidRPr="00434587">
        <w:rPr>
          <w:rFonts w:cs="Times New Roman"/>
          <w:sz w:val="24"/>
          <w:szCs w:val="24"/>
          <w:lang w:val="en"/>
        </w:rPr>
        <w:t>, February 22, 1945</w:t>
      </w:r>
      <w:r w:rsidRPr="00434587">
        <w:rPr>
          <w:rFonts w:cs="Times New Roman"/>
          <w:sz w:val="24"/>
          <w:szCs w:val="24"/>
          <w:lang w:val="en"/>
        </w:rPr>
        <w:t>.</w:t>
      </w:r>
    </w:p>
    <w:p w:rsidR="00844153" w:rsidRDefault="00844153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McCrum,</w:t>
      </w:r>
      <w:r w:rsidRPr="00844153">
        <w:rPr>
          <w:rFonts w:cs="Times New Roman"/>
          <w:sz w:val="24"/>
          <w:szCs w:val="24"/>
        </w:rPr>
        <w:t xml:space="preserve"> </w:t>
      </w:r>
      <w:r>
        <w:rPr>
          <w:rFonts w:cs="Times New Roman"/>
          <w:sz w:val="24"/>
          <w:szCs w:val="24"/>
        </w:rPr>
        <w:t xml:space="preserve">Robert and Taylor Downing. “The Hitler Home Movies: How Eva Braun Documented the Dictator’s Private Live.” In </w:t>
      </w:r>
      <w:r w:rsidRPr="001A6C79">
        <w:rPr>
          <w:rFonts w:cs="Times New Roman"/>
          <w:sz w:val="24"/>
          <w:szCs w:val="24"/>
          <w:u w:val="single"/>
        </w:rPr>
        <w:t>Observer Magazine</w:t>
      </w:r>
      <w:r>
        <w:rPr>
          <w:rFonts w:cs="Times New Roman"/>
          <w:sz w:val="24"/>
          <w:szCs w:val="24"/>
        </w:rPr>
        <w:t xml:space="preserve">, January 27, 2013: </w:t>
      </w:r>
      <w:r w:rsidR="00570AF5">
        <w:rPr>
          <w:rFonts w:cs="Times New Roman"/>
          <w:sz w:val="24"/>
          <w:szCs w:val="24"/>
        </w:rPr>
        <w:t>20.</w:t>
      </w:r>
    </w:p>
    <w:p w:rsidR="00C47CAD" w:rsidRPr="00434587" w:rsidRDefault="00C47CA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  <w:lang w:val="en"/>
        </w:rPr>
      </w:pPr>
      <w:r w:rsidRPr="00474ED6">
        <w:rPr>
          <w:sz w:val="24"/>
          <w:szCs w:val="24"/>
        </w:rPr>
        <w:t>McDaniel, Toni. “</w:t>
      </w:r>
      <w:r w:rsidRPr="00474ED6">
        <w:rPr>
          <w:color w:val="000000"/>
          <w:sz w:val="24"/>
          <w:szCs w:val="24"/>
        </w:rPr>
        <w:t>A ‘Hitler Myth’? American Perception of Adolf Hitler, 1933-1938.”</w:t>
      </w:r>
      <w:r w:rsidR="003945D7" w:rsidRPr="00474ED6">
        <w:rPr>
          <w:color w:val="000000"/>
          <w:sz w:val="24"/>
          <w:szCs w:val="24"/>
        </w:rPr>
        <w:t xml:space="preserve"> </w:t>
      </w:r>
      <w:r w:rsidRPr="00474ED6">
        <w:rPr>
          <w:color w:val="000000"/>
          <w:sz w:val="24"/>
          <w:szCs w:val="24"/>
          <w:u w:val="single"/>
        </w:rPr>
        <w:t>Journalism History</w:t>
      </w:r>
      <w:r w:rsidRPr="00474ED6">
        <w:rPr>
          <w:color w:val="000000"/>
          <w:sz w:val="24"/>
          <w:szCs w:val="24"/>
        </w:rPr>
        <w:t xml:space="preserve"> 17.3 (1990): 46-53.</w:t>
      </w:r>
    </w:p>
    <w:p w:rsidR="001F7E30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McKie, </w:t>
      </w:r>
      <w:r w:rsidR="001F7E30" w:rsidRPr="00434587">
        <w:rPr>
          <w:rFonts w:cs="Times New Roman"/>
          <w:sz w:val="24"/>
          <w:szCs w:val="24"/>
        </w:rPr>
        <w:t>David</w:t>
      </w:r>
      <w:r w:rsidRPr="00434587">
        <w:rPr>
          <w:rFonts w:cs="Times New Roman"/>
          <w:sz w:val="24"/>
          <w:szCs w:val="24"/>
        </w:rPr>
        <w:t>.</w:t>
      </w:r>
      <w:r w:rsidR="001F7E30" w:rsidRPr="00434587">
        <w:rPr>
          <w:rFonts w:cs="Times New Roman"/>
          <w:sz w:val="24"/>
          <w:szCs w:val="24"/>
        </w:rPr>
        <w:t xml:space="preserve"> </w:t>
      </w:r>
      <w:r w:rsidR="001F7E30" w:rsidRPr="00434587">
        <w:rPr>
          <w:rFonts w:cs="Times New Roman"/>
          <w:sz w:val="24"/>
          <w:szCs w:val="24"/>
          <w:u w:val="single"/>
        </w:rPr>
        <w:t>Bright Particular Stars: A Gallery of Glorious British Eccentrics</w:t>
      </w:r>
      <w:r w:rsidRPr="00434587">
        <w:rPr>
          <w:rFonts w:cs="Times New Roman"/>
          <w:sz w:val="24"/>
          <w:szCs w:val="24"/>
        </w:rPr>
        <w:t>.</w:t>
      </w:r>
      <w:r w:rsidR="00120434">
        <w:rPr>
          <w:rFonts w:cs="Times New Roman"/>
          <w:sz w:val="24"/>
          <w:szCs w:val="24"/>
        </w:rPr>
        <w:t xml:space="preserve"> </w:t>
      </w:r>
      <w:r w:rsidR="001F7E30" w:rsidRPr="00434587">
        <w:rPr>
          <w:rFonts w:cs="Times New Roman"/>
          <w:sz w:val="24"/>
          <w:szCs w:val="24"/>
        </w:rPr>
        <w:t>London: Atlantic, 2011</w:t>
      </w:r>
      <w:r w:rsidRPr="00434587">
        <w:rPr>
          <w:rFonts w:cs="Times New Roman"/>
          <w:sz w:val="24"/>
          <w:szCs w:val="24"/>
        </w:rPr>
        <w:t>.</w:t>
      </w:r>
    </w:p>
    <w:p w:rsidR="00D602F6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McKinstry, </w:t>
      </w:r>
      <w:r w:rsidR="00D602F6" w:rsidRPr="00434587">
        <w:rPr>
          <w:rFonts w:cs="Times New Roman"/>
          <w:sz w:val="24"/>
          <w:szCs w:val="24"/>
        </w:rPr>
        <w:t>Leo</w:t>
      </w:r>
      <w:r w:rsidRPr="00434587">
        <w:rPr>
          <w:rFonts w:cs="Times New Roman"/>
          <w:sz w:val="24"/>
          <w:szCs w:val="24"/>
        </w:rPr>
        <w:t>.</w:t>
      </w:r>
      <w:r w:rsidR="00D602F6" w:rsidRPr="00434587">
        <w:rPr>
          <w:rFonts w:cs="Times New Roman"/>
          <w:sz w:val="24"/>
          <w:szCs w:val="24"/>
        </w:rPr>
        <w:t xml:space="preserve"> </w:t>
      </w:r>
      <w:r w:rsidR="00D602F6" w:rsidRPr="00434587">
        <w:rPr>
          <w:rFonts w:cs="Times New Roman"/>
          <w:sz w:val="24"/>
          <w:szCs w:val="24"/>
          <w:u w:val="single"/>
        </w:rPr>
        <w:t>Lancaster: The Second World War’s Greatest Bomber</w:t>
      </w:r>
      <w:r w:rsidRPr="00434587">
        <w:rPr>
          <w:rFonts w:cs="Times New Roman"/>
          <w:sz w:val="24"/>
          <w:szCs w:val="24"/>
        </w:rPr>
        <w:t xml:space="preserve">. </w:t>
      </w:r>
      <w:r w:rsidR="00D602F6" w:rsidRPr="00434587">
        <w:rPr>
          <w:rFonts w:cs="Times New Roman"/>
          <w:sz w:val="24"/>
          <w:szCs w:val="24"/>
        </w:rPr>
        <w:t>London: Murray, 2009</w:t>
      </w:r>
      <w:r w:rsidRPr="00434587">
        <w:rPr>
          <w:rFonts w:cs="Times New Roman"/>
          <w:sz w:val="24"/>
          <w:szCs w:val="24"/>
        </w:rPr>
        <w:t>.</w:t>
      </w:r>
    </w:p>
    <w:p w:rsidR="001F7E30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McManus, </w:t>
      </w:r>
      <w:r w:rsidR="00D602F6" w:rsidRPr="00434587">
        <w:rPr>
          <w:rFonts w:cs="Times New Roman"/>
          <w:sz w:val="24"/>
          <w:szCs w:val="24"/>
        </w:rPr>
        <w:t xml:space="preserve">John C. </w:t>
      </w:r>
      <w:r w:rsidR="00D602F6" w:rsidRPr="00434587">
        <w:rPr>
          <w:rFonts w:cs="Times New Roman"/>
          <w:sz w:val="24"/>
          <w:szCs w:val="24"/>
          <w:u w:val="single"/>
        </w:rPr>
        <w:t>American Courage, American Carnage: 7</w:t>
      </w:r>
      <w:r w:rsidR="00D602F6" w:rsidRPr="00434587">
        <w:rPr>
          <w:rFonts w:cs="Times New Roman"/>
          <w:sz w:val="24"/>
          <w:szCs w:val="24"/>
          <w:u w:val="single"/>
          <w:vertAlign w:val="superscript"/>
        </w:rPr>
        <w:t>th</w:t>
      </w:r>
      <w:r w:rsidR="00D602F6" w:rsidRPr="00434587">
        <w:rPr>
          <w:rFonts w:cs="Times New Roman"/>
          <w:sz w:val="24"/>
          <w:szCs w:val="24"/>
          <w:u w:val="single"/>
        </w:rPr>
        <w:t xml:space="preserve"> Infantry Chronicles</w:t>
      </w:r>
      <w:r w:rsidRPr="00434587">
        <w:rPr>
          <w:rFonts w:cs="Times New Roman"/>
          <w:sz w:val="24"/>
          <w:szCs w:val="24"/>
        </w:rPr>
        <w:t xml:space="preserve">. </w:t>
      </w:r>
      <w:r w:rsidR="00D602F6" w:rsidRPr="00434587">
        <w:rPr>
          <w:rFonts w:cs="Times New Roman"/>
          <w:sz w:val="24"/>
          <w:szCs w:val="24"/>
        </w:rPr>
        <w:t>New York: Forge, 2009</w:t>
      </w:r>
      <w:r w:rsidRPr="00434587">
        <w:rPr>
          <w:rFonts w:cs="Times New Roman"/>
          <w:sz w:val="24"/>
          <w:szCs w:val="24"/>
        </w:rPr>
        <w:t>.</w:t>
      </w:r>
    </w:p>
    <w:p w:rsidR="00E4096E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M., </w:t>
      </w:r>
      <w:r w:rsidR="00E4096E" w:rsidRPr="00434587">
        <w:rPr>
          <w:rFonts w:cs="Times New Roman"/>
          <w:sz w:val="24"/>
          <w:szCs w:val="24"/>
        </w:rPr>
        <w:t>D. “Gerüchte aus Marmor</w:t>
      </w:r>
      <w:r w:rsidRPr="00434587">
        <w:rPr>
          <w:rFonts w:cs="Times New Roman"/>
          <w:sz w:val="24"/>
          <w:szCs w:val="24"/>
        </w:rPr>
        <w:t>.</w:t>
      </w:r>
      <w:r w:rsidR="00E4096E" w:rsidRPr="00434587">
        <w:rPr>
          <w:rFonts w:cs="Times New Roman"/>
          <w:sz w:val="24"/>
          <w:szCs w:val="24"/>
        </w:rPr>
        <w:t xml:space="preserve">” </w:t>
      </w:r>
      <w:r w:rsidR="00E4096E" w:rsidRPr="00434587">
        <w:rPr>
          <w:rFonts w:cs="Times New Roman"/>
          <w:sz w:val="24"/>
          <w:szCs w:val="24"/>
          <w:u w:val="single"/>
        </w:rPr>
        <w:t>Berchtesgadener Anzeiger</w:t>
      </w:r>
      <w:r w:rsidR="00E4096E" w:rsidRPr="00434587">
        <w:rPr>
          <w:rFonts w:cs="Times New Roman"/>
          <w:sz w:val="24"/>
          <w:szCs w:val="24"/>
        </w:rPr>
        <w:t>, March 6-7, 2010.</w:t>
      </w:r>
    </w:p>
    <w:p w:rsidR="00126306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Mehringer, </w:t>
      </w:r>
      <w:r w:rsidR="00126306" w:rsidRPr="00434587">
        <w:rPr>
          <w:rFonts w:cs="Times New Roman"/>
          <w:sz w:val="24"/>
          <w:szCs w:val="24"/>
        </w:rPr>
        <w:t>Hartmut</w:t>
      </w:r>
      <w:r w:rsidRPr="00434587">
        <w:rPr>
          <w:rFonts w:cs="Times New Roman"/>
          <w:sz w:val="24"/>
          <w:szCs w:val="24"/>
        </w:rPr>
        <w:t>.</w:t>
      </w:r>
      <w:r w:rsidR="00126306" w:rsidRPr="00434587">
        <w:rPr>
          <w:rFonts w:cs="Times New Roman"/>
          <w:sz w:val="24"/>
          <w:szCs w:val="24"/>
        </w:rPr>
        <w:t xml:space="preserve"> </w:t>
      </w:r>
      <w:r w:rsidR="00126306" w:rsidRPr="00434587">
        <w:rPr>
          <w:rFonts w:cs="Times New Roman"/>
          <w:sz w:val="24"/>
          <w:szCs w:val="24"/>
          <w:u w:val="single"/>
        </w:rPr>
        <w:t>Waldemar von Knoeringen: Eine politische Biographie</w:t>
      </w:r>
      <w:r w:rsidRPr="00434587">
        <w:rPr>
          <w:rFonts w:cs="Times New Roman"/>
          <w:sz w:val="24"/>
          <w:szCs w:val="24"/>
        </w:rPr>
        <w:t xml:space="preserve">. </w:t>
      </w:r>
      <w:r w:rsidR="00126306" w:rsidRPr="00434587">
        <w:rPr>
          <w:rFonts w:cs="Times New Roman"/>
          <w:sz w:val="24"/>
          <w:szCs w:val="24"/>
        </w:rPr>
        <w:t>Munich: Saur, 1989</w:t>
      </w:r>
      <w:r w:rsidRPr="00434587">
        <w:rPr>
          <w:rFonts w:cs="Times New Roman"/>
          <w:sz w:val="24"/>
          <w:szCs w:val="24"/>
        </w:rPr>
        <w:t>.</w:t>
      </w:r>
    </w:p>
    <w:p w:rsidR="00C8115D" w:rsidRPr="00434587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Merrill, </w:t>
      </w:r>
      <w:r w:rsidR="00C8115D" w:rsidRPr="00434587">
        <w:rPr>
          <w:rFonts w:cs="Times New Roman"/>
          <w:sz w:val="24"/>
          <w:szCs w:val="24"/>
        </w:rPr>
        <w:t xml:space="preserve">Jean. </w:t>
      </w:r>
      <w:r w:rsidRPr="00434587">
        <w:rPr>
          <w:rFonts w:cs="Times New Roman"/>
          <w:sz w:val="24"/>
          <w:szCs w:val="24"/>
        </w:rPr>
        <w:t>“Hitler’s Life at Berchtesgaden: Australian has Tea with the Fuhrer, Writes Impressions</w:t>
      </w:r>
      <w:r w:rsidR="00C8115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Advertiser</w:t>
      </w:r>
      <w:r w:rsidR="00C8115D" w:rsidRPr="00434587">
        <w:rPr>
          <w:rFonts w:cs="Times New Roman"/>
          <w:sz w:val="24"/>
          <w:szCs w:val="24"/>
        </w:rPr>
        <w:t xml:space="preserve"> (Adelaide), September 17, 1938.</w:t>
      </w:r>
    </w:p>
    <w:p w:rsidR="001F7E30" w:rsidRPr="00FD34CB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Merrill du Cane, </w:t>
      </w:r>
      <w:r w:rsidR="00C8115D" w:rsidRPr="00434587">
        <w:rPr>
          <w:rFonts w:cs="Times New Roman"/>
          <w:sz w:val="24"/>
          <w:szCs w:val="24"/>
        </w:rPr>
        <w:t xml:space="preserve">Jean. </w:t>
      </w:r>
      <w:r w:rsidRPr="00434587">
        <w:rPr>
          <w:rFonts w:cs="Times New Roman"/>
          <w:sz w:val="24"/>
          <w:szCs w:val="24"/>
        </w:rPr>
        <w:t>“Tea with Hitler: His Bavarian Mountain Home</w:t>
      </w:r>
      <w:r w:rsidR="00C8115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Nambour Chronicle</w:t>
      </w:r>
      <w:r w:rsidRPr="00434587">
        <w:rPr>
          <w:rFonts w:cs="Times New Roman"/>
          <w:sz w:val="24"/>
          <w:szCs w:val="24"/>
        </w:rPr>
        <w:t xml:space="preserve">, </w:t>
      </w:r>
      <w:r w:rsidRPr="00FD34CB">
        <w:rPr>
          <w:rFonts w:cs="Times New Roman"/>
          <w:sz w:val="24"/>
          <w:szCs w:val="24"/>
        </w:rPr>
        <w:t>July 8, 1938.</w:t>
      </w:r>
    </w:p>
    <w:p w:rsidR="00FD34CB" w:rsidRPr="00FD34CB" w:rsidRDefault="00FD34C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FD34CB">
        <w:rPr>
          <w:rStyle w:val="Strong"/>
          <w:b w:val="0"/>
          <w:sz w:val="24"/>
          <w:szCs w:val="24"/>
        </w:rPr>
        <w:t>Michaud,</w:t>
      </w:r>
      <w:r w:rsidRPr="00BD2F65">
        <w:rPr>
          <w:sz w:val="24"/>
          <w:szCs w:val="24"/>
        </w:rPr>
        <w:t xml:space="preserve"> </w:t>
      </w:r>
      <w:r w:rsidRPr="00FD34CB">
        <w:rPr>
          <w:rStyle w:val="Strong"/>
          <w:b w:val="0"/>
          <w:sz w:val="24"/>
          <w:szCs w:val="24"/>
        </w:rPr>
        <w:t xml:space="preserve">Eric. </w:t>
      </w:r>
      <w:r w:rsidRPr="00FD34CB">
        <w:rPr>
          <w:rStyle w:val="Emphasis"/>
          <w:b w:val="0"/>
          <w:sz w:val="24"/>
          <w:szCs w:val="24"/>
          <w:u w:val="single"/>
        </w:rPr>
        <w:t>The Cult of Art in Nazi Germany</w:t>
      </w:r>
      <w:r w:rsidRPr="00FD34CB">
        <w:rPr>
          <w:rStyle w:val="Emphasis"/>
          <w:b w:val="0"/>
          <w:sz w:val="24"/>
          <w:szCs w:val="24"/>
        </w:rPr>
        <w:t>.</w:t>
      </w:r>
      <w:r w:rsidRPr="00BD2F65">
        <w:rPr>
          <w:sz w:val="24"/>
          <w:szCs w:val="24"/>
        </w:rPr>
        <w:t xml:space="preserve"> </w:t>
      </w:r>
      <w:r w:rsidRPr="00FD34CB">
        <w:rPr>
          <w:sz w:val="24"/>
          <w:szCs w:val="24"/>
        </w:rPr>
        <w:t>Stanford: Stanford University Press, 2004.</w:t>
      </w:r>
    </w:p>
    <w:p w:rsidR="0009042C" w:rsidRPr="00FD34CB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FD34CB">
        <w:rPr>
          <w:rFonts w:cs="Times New Roman"/>
          <w:sz w:val="24"/>
          <w:szCs w:val="24"/>
        </w:rPr>
        <w:t xml:space="preserve">Middlebrook, </w:t>
      </w:r>
      <w:r w:rsidR="0009042C" w:rsidRPr="00FD34CB">
        <w:rPr>
          <w:rFonts w:cs="Times New Roman"/>
          <w:sz w:val="24"/>
          <w:szCs w:val="24"/>
        </w:rPr>
        <w:t>Martin and Chris Everitt</w:t>
      </w:r>
      <w:r w:rsidRPr="00FD34CB">
        <w:rPr>
          <w:rFonts w:cs="Times New Roman"/>
          <w:sz w:val="24"/>
          <w:szCs w:val="24"/>
        </w:rPr>
        <w:t>.</w:t>
      </w:r>
      <w:r w:rsidR="0009042C" w:rsidRPr="00FD34CB">
        <w:rPr>
          <w:rFonts w:cs="Times New Roman"/>
          <w:sz w:val="24"/>
          <w:szCs w:val="24"/>
        </w:rPr>
        <w:t xml:space="preserve"> </w:t>
      </w:r>
      <w:r w:rsidR="0009042C" w:rsidRPr="00FD34CB">
        <w:rPr>
          <w:rFonts w:cs="Times New Roman"/>
          <w:sz w:val="24"/>
          <w:szCs w:val="24"/>
          <w:u w:val="single"/>
        </w:rPr>
        <w:t>The Bomber Command War Diaries</w:t>
      </w:r>
      <w:r w:rsidRPr="00FD34CB">
        <w:rPr>
          <w:rFonts w:cs="Times New Roman"/>
          <w:sz w:val="24"/>
          <w:szCs w:val="24"/>
        </w:rPr>
        <w:t>.</w:t>
      </w:r>
      <w:r w:rsidR="0009042C" w:rsidRPr="00FD34CB">
        <w:rPr>
          <w:rFonts w:cs="Times New Roman"/>
          <w:sz w:val="24"/>
          <w:szCs w:val="24"/>
        </w:rPr>
        <w:t xml:space="preserve"> </w:t>
      </w:r>
      <w:r w:rsidRPr="00FD34CB">
        <w:rPr>
          <w:rFonts w:cs="Times New Roman"/>
          <w:sz w:val="24"/>
          <w:szCs w:val="24"/>
        </w:rPr>
        <w:t xml:space="preserve">Rev. ed. </w:t>
      </w:r>
      <w:r w:rsidR="0009042C" w:rsidRPr="00FD34CB">
        <w:rPr>
          <w:rFonts w:cs="Times New Roman"/>
          <w:sz w:val="24"/>
          <w:szCs w:val="24"/>
        </w:rPr>
        <w:t>Midland, Earl Shilton, Leicester, 1996</w:t>
      </w:r>
      <w:r w:rsidRPr="00FD34CB">
        <w:rPr>
          <w:rFonts w:cs="Times New Roman"/>
          <w:sz w:val="24"/>
          <w:szCs w:val="24"/>
        </w:rPr>
        <w:t>.</w:t>
      </w:r>
    </w:p>
    <w:p w:rsidR="00667CE0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Miller, </w:t>
      </w:r>
      <w:r w:rsidR="00667CE0" w:rsidRPr="00434587">
        <w:rPr>
          <w:rFonts w:cs="Times New Roman"/>
          <w:sz w:val="24"/>
          <w:szCs w:val="24"/>
        </w:rPr>
        <w:t>Lee</w:t>
      </w:r>
      <w:r w:rsidRPr="00434587">
        <w:rPr>
          <w:rFonts w:cs="Times New Roman"/>
          <w:sz w:val="24"/>
          <w:szCs w:val="24"/>
        </w:rPr>
        <w:t>.</w:t>
      </w:r>
      <w:r w:rsidR="00667CE0" w:rsidRPr="00434587">
        <w:rPr>
          <w:rFonts w:cs="Times New Roman"/>
          <w:sz w:val="24"/>
          <w:szCs w:val="24"/>
        </w:rPr>
        <w:t xml:space="preserve"> “Hitleriana,” </w:t>
      </w:r>
      <w:r w:rsidR="00667CE0" w:rsidRPr="00434587">
        <w:rPr>
          <w:rFonts w:cs="Times New Roman"/>
          <w:sz w:val="24"/>
          <w:szCs w:val="24"/>
          <w:u w:val="single"/>
        </w:rPr>
        <w:t>Vogue</w:t>
      </w:r>
      <w:r w:rsidR="00667CE0" w:rsidRPr="00434587">
        <w:rPr>
          <w:rFonts w:cs="Times New Roman"/>
          <w:sz w:val="24"/>
          <w:szCs w:val="24"/>
        </w:rPr>
        <w:t xml:space="preserve"> [UK], 101, no. 7 (</w:t>
      </w:r>
      <w:r w:rsidR="00667CE0" w:rsidRPr="00120434">
        <w:rPr>
          <w:rFonts w:cs="Times New Roman"/>
          <w:sz w:val="24"/>
          <w:szCs w:val="24"/>
        </w:rPr>
        <w:t xml:space="preserve">1945): </w:t>
      </w:r>
      <w:r w:rsidR="00120434" w:rsidRPr="00120434">
        <w:rPr>
          <w:rFonts w:cs="Times New Roman"/>
          <w:sz w:val="24"/>
          <w:szCs w:val="24"/>
        </w:rPr>
        <w:t xml:space="preserve">37, </w:t>
      </w:r>
      <w:r w:rsidR="00667CE0" w:rsidRPr="00120434">
        <w:rPr>
          <w:rFonts w:cs="Times New Roman"/>
          <w:sz w:val="24"/>
          <w:szCs w:val="24"/>
        </w:rPr>
        <w:t>72-73</w:t>
      </w:r>
      <w:r w:rsidRPr="00120434">
        <w:rPr>
          <w:rFonts w:cs="Times New Roman"/>
          <w:sz w:val="24"/>
          <w:szCs w:val="24"/>
        </w:rPr>
        <w:t>.</w:t>
      </w:r>
    </w:p>
    <w:p w:rsidR="005D73E8" w:rsidRPr="00434587" w:rsidRDefault="005D73E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Miller, </w:t>
      </w:r>
      <w:r w:rsidR="00C8115D" w:rsidRPr="00434587">
        <w:rPr>
          <w:rFonts w:cs="Times New Roman"/>
          <w:sz w:val="24"/>
          <w:szCs w:val="24"/>
        </w:rPr>
        <w:t xml:space="preserve">Marjorie. </w:t>
      </w:r>
      <w:r w:rsidRPr="00434587">
        <w:rPr>
          <w:rFonts w:cs="Times New Roman"/>
          <w:sz w:val="24"/>
          <w:szCs w:val="24"/>
        </w:rPr>
        <w:t>“Nazi Symbol to Return to German Hands</w:t>
      </w:r>
      <w:r w:rsidR="00C8115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Los Angeles Times</w:t>
      </w:r>
      <w:r w:rsidRPr="00434587">
        <w:rPr>
          <w:rFonts w:cs="Times New Roman"/>
          <w:sz w:val="24"/>
          <w:szCs w:val="24"/>
        </w:rPr>
        <w:t>, February 3, 1995</w:t>
      </w:r>
      <w:r w:rsidR="00C8115D" w:rsidRPr="00434587">
        <w:rPr>
          <w:rFonts w:cs="Times New Roman"/>
          <w:sz w:val="24"/>
          <w:szCs w:val="24"/>
        </w:rPr>
        <w:t>.</w:t>
      </w:r>
    </w:p>
    <w:p w:rsidR="002C7E41" w:rsidRPr="00434587" w:rsidRDefault="002C7E4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“Millionengrab auf dem Obersalzberg</w:t>
      </w:r>
      <w:r w:rsidR="00C8115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Welt Kompakt</w:t>
      </w:r>
      <w:r w:rsidRPr="00434587">
        <w:rPr>
          <w:rFonts w:cs="Times New Roman"/>
          <w:sz w:val="24"/>
          <w:szCs w:val="24"/>
        </w:rPr>
        <w:t>, May 26, 2009.</w:t>
      </w:r>
    </w:p>
    <w:p w:rsidR="007E33B9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7E33B9" w:rsidRPr="00434587">
        <w:rPr>
          <w:rFonts w:cs="Times New Roman"/>
          <w:sz w:val="24"/>
          <w:szCs w:val="24"/>
        </w:rPr>
        <w:t>Ministerrat besichtigt Obersalzberg</w:t>
      </w:r>
      <w:r w:rsidRPr="00434587">
        <w:rPr>
          <w:rFonts w:cs="Times New Roman"/>
          <w:sz w:val="24"/>
          <w:szCs w:val="24"/>
        </w:rPr>
        <w:t>.</w:t>
      </w:r>
      <w:r w:rsidR="007E33B9" w:rsidRPr="00434587">
        <w:rPr>
          <w:rFonts w:cs="Times New Roman"/>
          <w:sz w:val="24"/>
          <w:szCs w:val="24"/>
        </w:rPr>
        <w:t xml:space="preserve">” </w:t>
      </w:r>
      <w:r w:rsidR="007E33B9" w:rsidRPr="00434587">
        <w:rPr>
          <w:rFonts w:cs="Times New Roman"/>
          <w:sz w:val="24"/>
          <w:szCs w:val="24"/>
          <w:u w:val="single"/>
        </w:rPr>
        <w:t>Berchtesgadener-Kurier</w:t>
      </w:r>
      <w:r w:rsidR="007E33B9" w:rsidRPr="00434587">
        <w:rPr>
          <w:rFonts w:cs="Times New Roman"/>
          <w:sz w:val="24"/>
          <w:szCs w:val="24"/>
        </w:rPr>
        <w:t>, July 27, 1951</w:t>
      </w:r>
      <w:r w:rsidRPr="00434587">
        <w:rPr>
          <w:rFonts w:cs="Times New Roman"/>
          <w:sz w:val="24"/>
          <w:szCs w:val="24"/>
        </w:rPr>
        <w:t>.</w:t>
      </w:r>
    </w:p>
    <w:p w:rsidR="0039426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Mitchell, </w:t>
      </w:r>
      <w:r w:rsidR="00394267" w:rsidRPr="00434587">
        <w:rPr>
          <w:rFonts w:cs="Times New Roman"/>
          <w:sz w:val="24"/>
          <w:szCs w:val="24"/>
        </w:rPr>
        <w:t xml:space="preserve">Arthur H. </w:t>
      </w:r>
      <w:r w:rsidR="00394267" w:rsidRPr="00434587">
        <w:rPr>
          <w:rFonts w:cs="Times New Roman"/>
          <w:sz w:val="24"/>
          <w:szCs w:val="24"/>
          <w:u w:val="single"/>
        </w:rPr>
        <w:t>Hitler’s Mountain: The Führer, Obersalzberg and the American Occupation of Berchtesgaden</w:t>
      </w:r>
      <w:r w:rsidRPr="00434587">
        <w:rPr>
          <w:rFonts w:cs="Times New Roman"/>
          <w:sz w:val="24"/>
          <w:szCs w:val="24"/>
        </w:rPr>
        <w:t xml:space="preserve">. </w:t>
      </w:r>
      <w:r w:rsidR="00394267" w:rsidRPr="00434587">
        <w:rPr>
          <w:rFonts w:cs="Times New Roman"/>
          <w:sz w:val="24"/>
          <w:szCs w:val="24"/>
        </w:rPr>
        <w:t>Jefferson, NC: McFarland, 2007</w:t>
      </w:r>
      <w:r w:rsidRPr="00434587">
        <w:rPr>
          <w:rFonts w:cs="Times New Roman"/>
          <w:sz w:val="24"/>
          <w:szCs w:val="24"/>
        </w:rPr>
        <w:t>.</w:t>
      </w:r>
    </w:p>
    <w:p w:rsidR="00B84476" w:rsidRPr="00434587" w:rsidRDefault="00B84476" w:rsidP="00B84476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M.-M., Jr., “Frau Troost und Balthasar Neumann.” </w:t>
      </w:r>
      <w:r w:rsidRPr="00434587">
        <w:rPr>
          <w:rFonts w:cs="Times New Roman"/>
          <w:sz w:val="24"/>
          <w:szCs w:val="24"/>
          <w:u w:val="single"/>
        </w:rPr>
        <w:t>Süddeutsche Zeitung</w:t>
      </w:r>
      <w:r w:rsidRPr="00434587">
        <w:rPr>
          <w:rFonts w:cs="Times New Roman"/>
          <w:sz w:val="24"/>
          <w:szCs w:val="24"/>
        </w:rPr>
        <w:t>, February 25-26, 1950.</w:t>
      </w:r>
    </w:p>
    <w:p w:rsidR="00B84476" w:rsidRPr="00434587" w:rsidRDefault="00B8447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Moeller, Robert G. </w:t>
      </w:r>
      <w:r w:rsidRPr="00761A48">
        <w:rPr>
          <w:rFonts w:cs="Times New Roman"/>
          <w:sz w:val="24"/>
          <w:szCs w:val="24"/>
          <w:u w:val="single"/>
        </w:rPr>
        <w:t>War Stories: The Search for a Usable Pa</w:t>
      </w:r>
      <w:r>
        <w:rPr>
          <w:rFonts w:cs="Times New Roman"/>
          <w:sz w:val="24"/>
          <w:szCs w:val="24"/>
          <w:u w:val="single"/>
        </w:rPr>
        <w:t>s</w:t>
      </w:r>
      <w:r w:rsidRPr="00761A48">
        <w:rPr>
          <w:rFonts w:cs="Times New Roman"/>
          <w:sz w:val="24"/>
          <w:szCs w:val="24"/>
          <w:u w:val="single"/>
        </w:rPr>
        <w:t>t in the Federal Republic of Germany</w:t>
      </w:r>
      <w:r>
        <w:rPr>
          <w:rFonts w:cs="Times New Roman"/>
          <w:sz w:val="24"/>
          <w:szCs w:val="24"/>
        </w:rPr>
        <w:t>. Berkeley and Los Angeles: University of California Press, 2001.</w:t>
      </w:r>
    </w:p>
    <w:p w:rsidR="008212FD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Monahan, </w:t>
      </w:r>
      <w:r w:rsidR="00D602F6" w:rsidRPr="00434587">
        <w:rPr>
          <w:rFonts w:cs="Times New Roman"/>
          <w:sz w:val="24"/>
          <w:szCs w:val="24"/>
        </w:rPr>
        <w:t>Laurie</w:t>
      </w:r>
      <w:r w:rsidRPr="00434587">
        <w:rPr>
          <w:rFonts w:cs="Times New Roman"/>
          <w:sz w:val="24"/>
          <w:szCs w:val="24"/>
        </w:rPr>
        <w:t>.</w:t>
      </w:r>
      <w:r w:rsidR="00D602F6" w:rsidRPr="00434587">
        <w:rPr>
          <w:rFonts w:cs="Times New Roman"/>
          <w:sz w:val="24"/>
          <w:szCs w:val="24"/>
        </w:rPr>
        <w:t xml:space="preserve"> “Waste Management: Hitler’s Bathtub</w:t>
      </w:r>
      <w:r w:rsidRPr="00434587">
        <w:rPr>
          <w:rFonts w:cs="Times New Roman"/>
          <w:sz w:val="24"/>
          <w:szCs w:val="24"/>
        </w:rPr>
        <w:t>.</w:t>
      </w:r>
      <w:r w:rsidR="00D602F6" w:rsidRPr="00434587">
        <w:rPr>
          <w:rFonts w:cs="Times New Roman"/>
          <w:sz w:val="24"/>
          <w:szCs w:val="24"/>
        </w:rPr>
        <w:t xml:space="preserve">” </w:t>
      </w:r>
      <w:r w:rsidR="00D602F6" w:rsidRPr="00434587">
        <w:rPr>
          <w:rFonts w:cs="Times New Roman"/>
          <w:sz w:val="24"/>
          <w:szCs w:val="24"/>
          <w:u w:val="single"/>
        </w:rPr>
        <w:t>Journal of Surrealism and the Americas</w:t>
      </w:r>
      <w:r w:rsidR="00D602F6" w:rsidRPr="00434587">
        <w:rPr>
          <w:rFonts w:cs="Times New Roman"/>
          <w:sz w:val="24"/>
          <w:szCs w:val="24"/>
        </w:rPr>
        <w:t xml:space="preserve"> 5, no. 1-2 (2011): 98-119</w:t>
      </w:r>
      <w:r w:rsidRPr="00434587">
        <w:rPr>
          <w:rFonts w:cs="Times New Roman"/>
          <w:sz w:val="24"/>
          <w:szCs w:val="24"/>
        </w:rPr>
        <w:t>.</w:t>
      </w:r>
    </w:p>
    <w:p w:rsidR="00126306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Moor, </w:t>
      </w:r>
      <w:r w:rsidR="00126306" w:rsidRPr="00434587">
        <w:rPr>
          <w:rFonts w:cs="Times New Roman"/>
          <w:sz w:val="24"/>
          <w:szCs w:val="24"/>
        </w:rPr>
        <w:t>Paul</w:t>
      </w:r>
      <w:r w:rsidRPr="00434587">
        <w:rPr>
          <w:rFonts w:cs="Times New Roman"/>
          <w:sz w:val="24"/>
          <w:szCs w:val="24"/>
        </w:rPr>
        <w:t>.</w:t>
      </w:r>
      <w:r w:rsidR="00126306" w:rsidRPr="00434587">
        <w:rPr>
          <w:rFonts w:cs="Times New Roman"/>
          <w:sz w:val="24"/>
          <w:szCs w:val="24"/>
        </w:rPr>
        <w:t xml:space="preserve"> “The Old Order: Berchtesgaden Seven Years After</w:t>
      </w:r>
      <w:r w:rsidRPr="00434587">
        <w:rPr>
          <w:rFonts w:cs="Times New Roman"/>
          <w:sz w:val="24"/>
          <w:szCs w:val="24"/>
        </w:rPr>
        <w:t>.</w:t>
      </w:r>
      <w:r w:rsidR="00126306" w:rsidRPr="00434587">
        <w:rPr>
          <w:rFonts w:cs="Times New Roman"/>
          <w:sz w:val="24"/>
          <w:szCs w:val="24"/>
        </w:rPr>
        <w:t xml:space="preserve">” </w:t>
      </w:r>
      <w:r w:rsidR="00126306" w:rsidRPr="00434587">
        <w:rPr>
          <w:rFonts w:cs="Times New Roman"/>
          <w:sz w:val="24"/>
          <w:szCs w:val="24"/>
          <w:u w:val="single"/>
        </w:rPr>
        <w:t>Harper’s Magazine</w:t>
      </w:r>
      <w:r w:rsidR="00126306" w:rsidRPr="00434587">
        <w:rPr>
          <w:rFonts w:cs="Times New Roman"/>
          <w:sz w:val="24"/>
          <w:szCs w:val="24"/>
        </w:rPr>
        <w:t xml:space="preserve"> (December 1952): </w:t>
      </w:r>
      <w:r w:rsidR="00E46519">
        <w:rPr>
          <w:rFonts w:cs="Times New Roman"/>
          <w:sz w:val="24"/>
          <w:szCs w:val="24"/>
        </w:rPr>
        <w:t>57-67</w:t>
      </w:r>
      <w:r w:rsidR="00126306" w:rsidRPr="00434587">
        <w:rPr>
          <w:rFonts w:cs="Times New Roman"/>
          <w:sz w:val="24"/>
          <w:szCs w:val="24"/>
        </w:rPr>
        <w:t>.</w:t>
      </w:r>
    </w:p>
    <w:p w:rsidR="005A2645" w:rsidRDefault="005A2645" w:rsidP="005A2645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>Moore, Michaela Hoenicke</w:t>
      </w:r>
      <w:r w:rsidRPr="00BD2F65">
        <w:rPr>
          <w:bCs/>
          <w:color w:val="000000"/>
          <w:sz w:val="24"/>
          <w:szCs w:val="24"/>
        </w:rPr>
        <w:t>.</w:t>
      </w:r>
      <w:r>
        <w:rPr>
          <w:color w:val="000000"/>
          <w:sz w:val="24"/>
          <w:szCs w:val="24"/>
        </w:rPr>
        <w:t xml:space="preserve"> </w:t>
      </w:r>
      <w:r w:rsidRPr="00C6661B">
        <w:rPr>
          <w:color w:val="000000"/>
          <w:sz w:val="24"/>
          <w:szCs w:val="24"/>
          <w:u w:val="single"/>
        </w:rPr>
        <w:t>Know Your Enemy: The American Debate on Nazism, 1933-1945</w:t>
      </w:r>
      <w:r w:rsidRPr="00BD2F65">
        <w:rPr>
          <w:bCs/>
          <w:color w:val="000000"/>
          <w:sz w:val="24"/>
          <w:szCs w:val="24"/>
        </w:rPr>
        <w:t xml:space="preserve">. </w:t>
      </w:r>
      <w:r w:rsidRPr="005A2645">
        <w:rPr>
          <w:bCs/>
          <w:color w:val="000000"/>
          <w:sz w:val="24"/>
          <w:szCs w:val="24"/>
        </w:rPr>
        <w:t>New York: Cambridge, 2010</w:t>
      </w:r>
      <w:r>
        <w:rPr>
          <w:color w:val="000000"/>
          <w:sz w:val="24"/>
          <w:szCs w:val="24"/>
        </w:rPr>
        <w:t>.</w:t>
      </w:r>
      <w:r w:rsidRPr="005A2645">
        <w:rPr>
          <w:rFonts w:cs="Times New Roman"/>
          <w:sz w:val="24"/>
          <w:szCs w:val="24"/>
        </w:rPr>
        <w:t xml:space="preserve"> </w:t>
      </w:r>
    </w:p>
    <w:p w:rsidR="003945D7" w:rsidRPr="00434587" w:rsidRDefault="003945D7" w:rsidP="003945D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E46519">
        <w:rPr>
          <w:rFonts w:cs="Times New Roman"/>
          <w:sz w:val="24"/>
          <w:szCs w:val="24"/>
        </w:rPr>
        <w:t xml:space="preserve">Mosley, Charlotte, ed. </w:t>
      </w:r>
      <w:r w:rsidRPr="00E46519">
        <w:rPr>
          <w:rFonts w:cs="Times New Roman"/>
          <w:sz w:val="24"/>
          <w:szCs w:val="24"/>
          <w:u w:val="single"/>
        </w:rPr>
        <w:t>The Mitfords: Letters Between Six Sisters</w:t>
      </w:r>
      <w:r w:rsidRPr="00E46519">
        <w:rPr>
          <w:rFonts w:cs="Times New Roman"/>
          <w:sz w:val="24"/>
          <w:szCs w:val="24"/>
        </w:rPr>
        <w:t>. New York: Harper, 2007.</w:t>
      </w:r>
    </w:p>
    <w:p w:rsidR="008212FD" w:rsidRPr="00434587" w:rsidRDefault="008212F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Münkler, </w:t>
      </w:r>
      <w:r w:rsidR="00C8115D" w:rsidRPr="00434587">
        <w:rPr>
          <w:rFonts w:cs="Times New Roman"/>
          <w:sz w:val="24"/>
          <w:szCs w:val="24"/>
        </w:rPr>
        <w:t xml:space="preserve">Herfried. </w:t>
      </w:r>
      <w:r w:rsidRPr="00434587">
        <w:rPr>
          <w:rFonts w:cs="Times New Roman"/>
          <w:sz w:val="24"/>
          <w:szCs w:val="24"/>
          <w:u w:val="single"/>
        </w:rPr>
        <w:t>Die Deutschen und ihre Mythen</w:t>
      </w:r>
      <w:r w:rsidR="00C8115D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Berlin: Rowohlt, 2009</w:t>
      </w:r>
      <w:r w:rsidR="00C8115D" w:rsidRPr="00434587">
        <w:rPr>
          <w:rFonts w:cs="Times New Roman"/>
          <w:sz w:val="24"/>
          <w:szCs w:val="24"/>
        </w:rPr>
        <w:t>.</w:t>
      </w:r>
    </w:p>
    <w:p w:rsidR="007E33B9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Muhlen, </w:t>
      </w:r>
      <w:r w:rsidR="007E33B9" w:rsidRPr="00434587">
        <w:rPr>
          <w:rFonts w:cs="Times New Roman"/>
          <w:sz w:val="24"/>
          <w:szCs w:val="24"/>
        </w:rPr>
        <w:t xml:space="preserve">Norbert </w:t>
      </w:r>
      <w:r w:rsidR="007E33B9" w:rsidRPr="00434587">
        <w:rPr>
          <w:rFonts w:cs="Times New Roman"/>
          <w:sz w:val="24"/>
          <w:szCs w:val="24"/>
          <w:u w:val="single"/>
        </w:rPr>
        <w:t>The Return of Germany: A Tale of Two Countries</w:t>
      </w:r>
      <w:r w:rsidRPr="00434587">
        <w:rPr>
          <w:rFonts w:cs="Times New Roman"/>
          <w:sz w:val="24"/>
          <w:szCs w:val="24"/>
        </w:rPr>
        <w:t xml:space="preserve">. </w:t>
      </w:r>
      <w:r w:rsidR="007E33B9" w:rsidRPr="00434587">
        <w:rPr>
          <w:rFonts w:cs="Times New Roman"/>
          <w:sz w:val="24"/>
          <w:szCs w:val="24"/>
        </w:rPr>
        <w:t>Chicago: Regnery, 1953</w:t>
      </w:r>
      <w:r w:rsidRPr="00434587">
        <w:rPr>
          <w:rFonts w:cs="Times New Roman"/>
          <w:sz w:val="24"/>
          <w:szCs w:val="24"/>
        </w:rPr>
        <w:t>.</w:t>
      </w:r>
    </w:p>
    <w:p w:rsidR="005D7B88" w:rsidRPr="00434587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Murphy, </w:t>
      </w:r>
      <w:r w:rsidR="000E4132" w:rsidRPr="00434587">
        <w:rPr>
          <w:rFonts w:cs="Times New Roman"/>
          <w:sz w:val="24"/>
          <w:szCs w:val="24"/>
        </w:rPr>
        <w:t>William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 “FitzGerald, (Thomas Joseph) Desmond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</w:rPr>
        <w:t>V</w:t>
      </w:r>
      <w:r w:rsidR="000E4132" w:rsidRPr="00434587">
        <w:rPr>
          <w:rFonts w:cs="Times New Roman"/>
          <w:sz w:val="24"/>
          <w:szCs w:val="24"/>
        </w:rPr>
        <w:t>ol. 3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 </w:t>
      </w:r>
      <w:r w:rsidR="000E4132" w:rsidRPr="00434587">
        <w:rPr>
          <w:rFonts w:cs="Times New Roman"/>
          <w:sz w:val="24"/>
          <w:szCs w:val="24"/>
          <w:u w:val="single"/>
        </w:rPr>
        <w:t>Dictionary of Irish Biography: From the Earliest Times to the Year 2002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>E</w:t>
      </w:r>
      <w:r w:rsidR="000E4132" w:rsidRPr="00434587">
        <w:rPr>
          <w:rFonts w:cs="Times New Roman"/>
          <w:sz w:val="24"/>
          <w:szCs w:val="24"/>
        </w:rPr>
        <w:t>d.</w:t>
      </w:r>
      <w:r w:rsidRPr="00434587">
        <w:rPr>
          <w:rFonts w:cs="Times New Roman"/>
          <w:sz w:val="24"/>
          <w:szCs w:val="24"/>
        </w:rPr>
        <w:t xml:space="preserve"> James McGuire and James Quinn</w:t>
      </w:r>
      <w:r w:rsidR="00731CEA" w:rsidRPr="00434587">
        <w:rPr>
          <w:rFonts w:cs="Times New Roman"/>
          <w:sz w:val="24"/>
          <w:szCs w:val="24"/>
        </w:rPr>
        <w:t>, 820-824.</w:t>
      </w:r>
      <w:r w:rsidRPr="00434587">
        <w:rPr>
          <w:rFonts w:cs="Times New Roman"/>
          <w:sz w:val="24"/>
          <w:szCs w:val="24"/>
        </w:rPr>
        <w:t xml:space="preserve"> </w:t>
      </w:r>
      <w:r w:rsidR="000E4132" w:rsidRPr="00434587">
        <w:rPr>
          <w:rFonts w:cs="Times New Roman"/>
          <w:sz w:val="24"/>
          <w:szCs w:val="24"/>
        </w:rPr>
        <w:t>Cambridge: Cambridge University Press and R</w:t>
      </w:r>
      <w:r w:rsidRPr="00434587">
        <w:rPr>
          <w:rFonts w:cs="Times New Roman"/>
          <w:sz w:val="24"/>
          <w:szCs w:val="24"/>
        </w:rPr>
        <w:t>oyal Irish Academy, 2009</w:t>
      </w:r>
      <w:r w:rsidR="005D7B88" w:rsidRPr="00434587">
        <w:rPr>
          <w:rFonts w:cs="Times New Roman"/>
          <w:sz w:val="24"/>
          <w:szCs w:val="24"/>
        </w:rPr>
        <w:t>.</w:t>
      </w:r>
    </w:p>
    <w:p w:rsidR="00394267" w:rsidRPr="00434587" w:rsidRDefault="0039426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Muthesius, </w:t>
      </w:r>
      <w:r w:rsidR="00C307D0" w:rsidRPr="00434587">
        <w:rPr>
          <w:rFonts w:cs="Times New Roman"/>
          <w:sz w:val="24"/>
          <w:szCs w:val="24"/>
        </w:rPr>
        <w:t xml:space="preserve">Stefan. </w:t>
      </w:r>
      <w:r w:rsidRPr="00434587">
        <w:rPr>
          <w:rFonts w:cs="Times New Roman"/>
          <w:sz w:val="24"/>
          <w:szCs w:val="24"/>
          <w:u w:val="single"/>
        </w:rPr>
        <w:t>The Poetic Home: Designing the 19</w:t>
      </w:r>
      <w:r w:rsidRPr="00434587">
        <w:rPr>
          <w:rFonts w:cs="Times New Roman"/>
          <w:sz w:val="24"/>
          <w:szCs w:val="24"/>
          <w:u w:val="single"/>
          <w:vertAlign w:val="superscript"/>
        </w:rPr>
        <w:t>th</w:t>
      </w:r>
      <w:r w:rsidRPr="00434587">
        <w:rPr>
          <w:rFonts w:cs="Times New Roman"/>
          <w:sz w:val="24"/>
          <w:szCs w:val="24"/>
          <w:u w:val="single"/>
        </w:rPr>
        <w:t>-Century Domestic Interior</w:t>
      </w:r>
      <w:r w:rsidR="00C307D0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  <w:u w:val="single"/>
        </w:rPr>
        <w:t xml:space="preserve"> </w:t>
      </w:r>
      <w:r w:rsidRPr="00434587">
        <w:rPr>
          <w:rFonts w:cs="Times New Roman"/>
          <w:sz w:val="24"/>
          <w:szCs w:val="24"/>
        </w:rPr>
        <w:t>New York: Thames &amp; Hudson, 2009</w:t>
      </w:r>
      <w:r w:rsidR="00C307D0" w:rsidRPr="00434587">
        <w:rPr>
          <w:rFonts w:cs="Times New Roman"/>
          <w:sz w:val="24"/>
          <w:szCs w:val="24"/>
        </w:rPr>
        <w:t>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“Nazi Looting in Poland</w:t>
      </w:r>
      <w:r w:rsidR="00C307D0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Manchester Guardian</w:t>
      </w:r>
      <w:r w:rsidRPr="00434587">
        <w:rPr>
          <w:rFonts w:cs="Times New Roman"/>
          <w:sz w:val="24"/>
          <w:szCs w:val="24"/>
        </w:rPr>
        <w:t>, March 2, 1940.</w:t>
      </w:r>
    </w:p>
    <w:p w:rsidR="00C307D0" w:rsidRPr="00434587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Neillands, Robin. </w:t>
      </w:r>
      <w:r w:rsidRPr="00434587">
        <w:rPr>
          <w:rFonts w:cs="Times New Roman"/>
          <w:sz w:val="24"/>
          <w:szCs w:val="24"/>
          <w:u w:val="single"/>
        </w:rPr>
        <w:t>The Bomber War: Arthur Harris and the Allied Bomber Offensive, 1939-1945</w:t>
      </w:r>
      <w:r w:rsidRPr="00434587">
        <w:rPr>
          <w:rFonts w:cs="Times New Roman"/>
          <w:sz w:val="24"/>
          <w:szCs w:val="24"/>
        </w:rPr>
        <w:t>. London: Murray, 2001.</w:t>
      </w:r>
    </w:p>
    <w:p w:rsidR="00C307D0" w:rsidRPr="00434587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“Neofaschisten schädigen Berchtesgadener Land!” </w:t>
      </w:r>
      <w:r w:rsidRPr="00434587">
        <w:rPr>
          <w:rFonts w:cs="Times New Roman"/>
          <w:sz w:val="24"/>
          <w:szCs w:val="24"/>
          <w:u w:val="single"/>
        </w:rPr>
        <w:t>Berchtesgadener-Kurier</w:t>
      </w:r>
      <w:r w:rsidRPr="00434587">
        <w:rPr>
          <w:rFonts w:cs="Times New Roman"/>
          <w:sz w:val="24"/>
          <w:szCs w:val="24"/>
        </w:rPr>
        <w:t>, October 30, 1951.</w:t>
      </w:r>
    </w:p>
    <w:p w:rsidR="00394267" w:rsidRDefault="0039426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Nerdinger, </w:t>
      </w:r>
      <w:r w:rsidR="00C307D0" w:rsidRPr="00434587">
        <w:rPr>
          <w:rFonts w:cs="Times New Roman"/>
          <w:sz w:val="24"/>
          <w:szCs w:val="24"/>
        </w:rPr>
        <w:t xml:space="preserve">Winfried, </w:t>
      </w:r>
      <w:r w:rsidRPr="00434587">
        <w:rPr>
          <w:rFonts w:cs="Times New Roman"/>
          <w:sz w:val="24"/>
          <w:szCs w:val="24"/>
        </w:rPr>
        <w:t xml:space="preserve">ed. </w:t>
      </w:r>
      <w:r w:rsidRPr="00434587">
        <w:rPr>
          <w:rFonts w:cs="Times New Roman"/>
          <w:sz w:val="24"/>
          <w:szCs w:val="24"/>
          <w:u w:val="single"/>
        </w:rPr>
        <w:t>Ort und Erinnerung: Nationalsozialismus in München</w:t>
      </w:r>
      <w:r w:rsidR="00C307D0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Salzburg: Pustet, 2006</w:t>
      </w:r>
      <w:r w:rsidR="00C307D0" w:rsidRPr="00434587">
        <w:rPr>
          <w:rFonts w:cs="Times New Roman"/>
          <w:sz w:val="24"/>
          <w:szCs w:val="24"/>
        </w:rPr>
        <w:t>.</w:t>
      </w:r>
    </w:p>
    <w:p w:rsidR="00A01D28" w:rsidRPr="00434587" w:rsidRDefault="00A01D2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>
        <w:rPr>
          <w:rFonts w:cs="Times New Roman"/>
          <w:sz w:val="24"/>
          <w:szCs w:val="24"/>
        </w:rPr>
        <w:t xml:space="preserve">, ed. </w:t>
      </w:r>
      <w:r w:rsidRPr="00355242">
        <w:rPr>
          <w:rFonts w:cs="Times New Roman"/>
          <w:sz w:val="24"/>
          <w:szCs w:val="24"/>
          <w:u w:val="single"/>
        </w:rPr>
        <w:t>Bauhaus-Moderne im Nationalsozialismus: Zwischen Anbiederung und Verfolgung</w:t>
      </w:r>
      <w:r>
        <w:rPr>
          <w:rFonts w:cs="Times New Roman"/>
          <w:sz w:val="24"/>
          <w:szCs w:val="24"/>
        </w:rPr>
        <w:t>. Munich, Prestel, 1993.</w:t>
      </w:r>
    </w:p>
    <w:p w:rsidR="00C307D0" w:rsidRPr="00434587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Neuerbourg, Hanns. “Kilroy’s Been at Hitler’s Aerie.” </w:t>
      </w:r>
      <w:r w:rsidRPr="00434587">
        <w:rPr>
          <w:rFonts w:cs="Times New Roman"/>
          <w:sz w:val="24"/>
          <w:szCs w:val="24"/>
          <w:u w:val="single"/>
        </w:rPr>
        <w:t>Washington Post</w:t>
      </w:r>
      <w:r w:rsidRPr="00434587">
        <w:rPr>
          <w:rFonts w:cs="Times New Roman"/>
          <w:sz w:val="24"/>
          <w:szCs w:val="24"/>
        </w:rPr>
        <w:t>, July 31, 1966.</w:t>
      </w:r>
    </w:p>
    <w:p w:rsidR="00C307D0" w:rsidRPr="00434587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Neul, Josef. </w:t>
      </w:r>
      <w:r w:rsidRPr="00434587">
        <w:rPr>
          <w:rFonts w:cs="Times New Roman"/>
          <w:sz w:val="24"/>
          <w:szCs w:val="24"/>
          <w:u w:val="single"/>
        </w:rPr>
        <w:t>Adolf Hitler und der Obersalzberg</w:t>
      </w:r>
      <w:r w:rsidRPr="00434587">
        <w:rPr>
          <w:rFonts w:cs="Times New Roman"/>
          <w:sz w:val="24"/>
          <w:szCs w:val="24"/>
        </w:rPr>
        <w:t>. Rosenheim: Deutsche, 1997.</w:t>
      </w:r>
    </w:p>
    <w:p w:rsidR="00C8115D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Neumann, Conny. “Adolfs Platten.” </w:t>
      </w:r>
      <w:r w:rsidRPr="00434587">
        <w:rPr>
          <w:rFonts w:cs="Times New Roman"/>
          <w:sz w:val="24"/>
          <w:szCs w:val="24"/>
          <w:u w:val="single"/>
        </w:rPr>
        <w:t>Der Spiegel</w:t>
      </w:r>
      <w:r w:rsidRPr="00434587">
        <w:rPr>
          <w:rFonts w:cs="Times New Roman"/>
          <w:sz w:val="24"/>
          <w:szCs w:val="24"/>
        </w:rPr>
        <w:t xml:space="preserve">, no. 13 (2010): </w:t>
      </w:r>
      <w:r w:rsidRPr="00515561">
        <w:rPr>
          <w:rFonts w:cs="Times New Roman"/>
          <w:sz w:val="24"/>
          <w:szCs w:val="24"/>
        </w:rPr>
        <w:t>50</w:t>
      </w:r>
      <w:r w:rsidR="00515561" w:rsidRPr="00515561">
        <w:rPr>
          <w:rFonts w:cs="Times New Roman"/>
          <w:sz w:val="24"/>
          <w:szCs w:val="24"/>
        </w:rPr>
        <w:t>-51</w:t>
      </w:r>
      <w:r w:rsidRPr="00434587">
        <w:rPr>
          <w:rFonts w:cs="Times New Roman"/>
          <w:sz w:val="24"/>
          <w:szCs w:val="24"/>
        </w:rPr>
        <w:t>.</w:t>
      </w:r>
    </w:p>
    <w:p w:rsidR="008D0FCF" w:rsidRPr="00434587" w:rsidRDefault="008D0FCF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lastRenderedPageBreak/>
        <w:t xml:space="preserve">Neumann, Klaus. </w:t>
      </w:r>
      <w:r w:rsidRPr="002A5846">
        <w:rPr>
          <w:rFonts w:cs="Times New Roman"/>
          <w:sz w:val="24"/>
          <w:szCs w:val="24"/>
          <w:u w:val="single"/>
        </w:rPr>
        <w:t>Shifting Memories: The Nazi Past in the New Germany</w:t>
      </w:r>
      <w:r>
        <w:rPr>
          <w:rFonts w:cs="Times New Roman"/>
          <w:sz w:val="24"/>
          <w:szCs w:val="24"/>
        </w:rPr>
        <w:t>. Ann Arbor: University of Michigan Press, 2000.</w:t>
      </w:r>
    </w:p>
    <w:p w:rsidR="00C8115D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515561">
        <w:rPr>
          <w:rFonts w:cs="Times New Roman"/>
          <w:sz w:val="24"/>
          <w:szCs w:val="24"/>
        </w:rPr>
        <w:t xml:space="preserve">Neven-du Mont, Jürgen. “Propagandazelle Obersalzberg.” </w:t>
      </w:r>
      <w:r w:rsidRPr="00515561">
        <w:rPr>
          <w:rFonts w:cs="Times New Roman"/>
          <w:sz w:val="24"/>
          <w:szCs w:val="24"/>
          <w:u w:val="single"/>
        </w:rPr>
        <w:t>Münchner Illustrierte</w:t>
      </w:r>
      <w:r w:rsidRPr="00515561">
        <w:rPr>
          <w:rFonts w:cs="Times New Roman"/>
          <w:sz w:val="24"/>
          <w:szCs w:val="24"/>
        </w:rPr>
        <w:t>, no. 28 (1951): 31.</w:t>
      </w:r>
    </w:p>
    <w:p w:rsidR="00C8115D" w:rsidRPr="00434587" w:rsidRDefault="00C8115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“Kleine Geschäfte mit verblichenem Glanz.” </w:t>
      </w:r>
      <w:r w:rsidRPr="00434587">
        <w:rPr>
          <w:rFonts w:cs="Times New Roman"/>
          <w:sz w:val="24"/>
          <w:szCs w:val="24"/>
          <w:u w:val="single"/>
        </w:rPr>
        <w:t>Süddeutsche Zeitung</w:t>
      </w:r>
      <w:r w:rsidRPr="00434587">
        <w:rPr>
          <w:rFonts w:cs="Times New Roman"/>
          <w:sz w:val="24"/>
          <w:szCs w:val="24"/>
        </w:rPr>
        <w:t>, July 11, 1951.</w:t>
      </w:r>
    </w:p>
    <w:p w:rsidR="00D602F6" w:rsidRDefault="00C307D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Nicholas, </w:t>
      </w:r>
      <w:r w:rsidR="00D602F6" w:rsidRPr="00434587">
        <w:rPr>
          <w:rFonts w:cs="Times New Roman"/>
          <w:sz w:val="24"/>
          <w:szCs w:val="24"/>
        </w:rPr>
        <w:t xml:space="preserve">Lynn H. </w:t>
      </w:r>
      <w:r w:rsidR="00D602F6" w:rsidRPr="00434587">
        <w:rPr>
          <w:rFonts w:cs="Times New Roman"/>
          <w:sz w:val="24"/>
          <w:szCs w:val="24"/>
          <w:u w:val="single"/>
        </w:rPr>
        <w:t>The Rape of Europa</w:t>
      </w:r>
      <w:r w:rsidRPr="00434587">
        <w:rPr>
          <w:rFonts w:cs="Times New Roman"/>
          <w:sz w:val="24"/>
          <w:szCs w:val="24"/>
        </w:rPr>
        <w:t>.</w:t>
      </w:r>
      <w:r w:rsidR="00D602F6" w:rsidRPr="00434587">
        <w:rPr>
          <w:rFonts w:cs="Times New Roman"/>
          <w:sz w:val="24"/>
          <w:szCs w:val="24"/>
        </w:rPr>
        <w:t xml:space="preserve"> New York: Vintage,</w:t>
      </w:r>
      <w:r w:rsidRPr="00434587">
        <w:rPr>
          <w:rFonts w:cs="Times New Roman"/>
          <w:sz w:val="24"/>
          <w:szCs w:val="24"/>
        </w:rPr>
        <w:t xml:space="preserve"> </w:t>
      </w:r>
      <w:r w:rsidR="00D602F6" w:rsidRPr="00434587">
        <w:rPr>
          <w:rFonts w:cs="Times New Roman"/>
          <w:sz w:val="24"/>
          <w:szCs w:val="24"/>
        </w:rPr>
        <w:t>1995</w:t>
      </w:r>
      <w:r w:rsidRPr="00434587">
        <w:rPr>
          <w:rFonts w:cs="Times New Roman"/>
          <w:sz w:val="24"/>
          <w:szCs w:val="24"/>
        </w:rPr>
        <w:t>.</w:t>
      </w:r>
    </w:p>
    <w:p w:rsidR="003945D7" w:rsidRDefault="008D0FCF" w:rsidP="003945D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BD19AB">
        <w:rPr>
          <w:rFonts w:cs="Times New Roman"/>
          <w:sz w:val="24"/>
          <w:szCs w:val="24"/>
        </w:rPr>
        <w:t>Niven</w:t>
      </w:r>
      <w:r>
        <w:rPr>
          <w:rFonts w:cs="Times New Roman"/>
          <w:sz w:val="24"/>
          <w:szCs w:val="24"/>
        </w:rPr>
        <w:t xml:space="preserve">, </w:t>
      </w:r>
      <w:r w:rsidRPr="00BD19AB">
        <w:rPr>
          <w:rFonts w:cs="Times New Roman"/>
          <w:sz w:val="24"/>
          <w:szCs w:val="24"/>
        </w:rPr>
        <w:t xml:space="preserve">Bill and Chloe Paver, eds. </w:t>
      </w:r>
      <w:r w:rsidRPr="00BD19AB">
        <w:rPr>
          <w:rFonts w:cs="Times New Roman"/>
          <w:sz w:val="24"/>
          <w:szCs w:val="24"/>
          <w:u w:val="single"/>
        </w:rPr>
        <w:t>Memorialization in Germany since 1945</w:t>
      </w:r>
      <w:r w:rsidRPr="004F517C">
        <w:rPr>
          <w:rFonts w:cs="Times New Roman"/>
          <w:sz w:val="24"/>
          <w:szCs w:val="24"/>
        </w:rPr>
        <w:t xml:space="preserve">. </w:t>
      </w:r>
      <w:r w:rsidRPr="00BD19AB">
        <w:rPr>
          <w:rFonts w:cs="Times New Roman"/>
          <w:sz w:val="24"/>
          <w:szCs w:val="24"/>
        </w:rPr>
        <w:t>Basingstoke: Palgrave Macmillan, 2010</w:t>
      </w:r>
      <w:r>
        <w:rPr>
          <w:rFonts w:cs="Times New Roman"/>
          <w:sz w:val="24"/>
          <w:szCs w:val="24"/>
        </w:rPr>
        <w:t>.</w:t>
      </w:r>
    </w:p>
    <w:p w:rsidR="00126306" w:rsidRDefault="00DD796A" w:rsidP="003945D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126306" w:rsidRPr="00434587">
        <w:rPr>
          <w:rFonts w:cs="Times New Roman"/>
          <w:sz w:val="24"/>
          <w:szCs w:val="24"/>
        </w:rPr>
        <w:t>Nochmals das Theme: Obersalzberg</w:t>
      </w:r>
      <w:r w:rsidRPr="00434587">
        <w:rPr>
          <w:rFonts w:cs="Times New Roman"/>
          <w:sz w:val="24"/>
          <w:szCs w:val="24"/>
        </w:rPr>
        <w:t>.</w:t>
      </w:r>
      <w:r w:rsidR="00126306" w:rsidRPr="00434587">
        <w:rPr>
          <w:rFonts w:cs="Times New Roman"/>
          <w:sz w:val="24"/>
          <w:szCs w:val="24"/>
        </w:rPr>
        <w:t xml:space="preserve">” </w:t>
      </w:r>
      <w:r w:rsidR="00126306" w:rsidRPr="00434587">
        <w:rPr>
          <w:rFonts w:cs="Times New Roman"/>
          <w:sz w:val="24"/>
          <w:szCs w:val="24"/>
          <w:u w:val="single"/>
        </w:rPr>
        <w:t>Berchtesgadener-Kurier</w:t>
      </w:r>
      <w:r w:rsidR="00126306" w:rsidRPr="00434587">
        <w:rPr>
          <w:rFonts w:cs="Times New Roman"/>
          <w:sz w:val="24"/>
          <w:szCs w:val="24"/>
        </w:rPr>
        <w:t>, November 23, 1951</w:t>
      </w:r>
      <w:r w:rsidRPr="00434587">
        <w:rPr>
          <w:rFonts w:cs="Times New Roman"/>
          <w:sz w:val="24"/>
          <w:szCs w:val="24"/>
        </w:rPr>
        <w:t>.</w:t>
      </w:r>
    </w:p>
    <w:p w:rsidR="00D65238" w:rsidRPr="00434587" w:rsidRDefault="00D6523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023B59">
        <w:rPr>
          <w:rFonts w:cs="Times New Roman"/>
          <w:sz w:val="24"/>
          <w:szCs w:val="24"/>
        </w:rPr>
        <w:t xml:space="preserve">Northedge, F. S. </w:t>
      </w:r>
      <w:r w:rsidRPr="00023B59">
        <w:rPr>
          <w:rFonts w:cs="Times New Roman"/>
          <w:sz w:val="24"/>
          <w:szCs w:val="24"/>
          <w:u w:val="single"/>
        </w:rPr>
        <w:t>The Troubled Giant: Britain among the Great Powers, 1916-1939</w:t>
      </w:r>
      <w:r w:rsidRPr="00D65238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  <w:r w:rsidRPr="00023B59">
        <w:rPr>
          <w:rFonts w:cs="Times New Roman"/>
          <w:sz w:val="24"/>
          <w:szCs w:val="24"/>
        </w:rPr>
        <w:t>New York: Praeger, 1966</w:t>
      </w:r>
      <w:r>
        <w:rPr>
          <w:rFonts w:cs="Times New Roman"/>
          <w:sz w:val="24"/>
          <w:szCs w:val="24"/>
        </w:rPr>
        <w:t>.</w:t>
      </w:r>
    </w:p>
    <w:p w:rsidR="00457440" w:rsidRPr="00434587" w:rsidRDefault="0045744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Nüsslein, </w:t>
      </w:r>
      <w:r w:rsidR="00DD796A" w:rsidRPr="00434587">
        <w:rPr>
          <w:rFonts w:cs="Times New Roman"/>
          <w:sz w:val="24"/>
          <w:szCs w:val="24"/>
        </w:rPr>
        <w:t xml:space="preserve">Timo. </w:t>
      </w:r>
      <w:r w:rsidRPr="00434587">
        <w:rPr>
          <w:rFonts w:cs="Times New Roman"/>
          <w:sz w:val="24"/>
          <w:szCs w:val="24"/>
          <w:u w:val="single"/>
        </w:rPr>
        <w:t>Paul Ludwig Troost, 1878-1934</w:t>
      </w:r>
      <w:r w:rsidR="00DD796A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Vienna: Böhlau, 2012</w:t>
      </w:r>
      <w:r w:rsidR="00DD796A" w:rsidRPr="00434587">
        <w:rPr>
          <w:rFonts w:cs="Times New Roman"/>
          <w:sz w:val="24"/>
          <w:szCs w:val="24"/>
        </w:rPr>
        <w:t>.</w:t>
      </w:r>
    </w:p>
    <w:p w:rsidR="00B46F15" w:rsidRPr="00434587" w:rsidRDefault="00DD796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B46F15" w:rsidRPr="00434587">
        <w:rPr>
          <w:rFonts w:cs="Times New Roman"/>
          <w:sz w:val="24"/>
          <w:szCs w:val="24"/>
        </w:rPr>
        <w:t xml:space="preserve"> “Gerdy Troost: Urkunden und kunsthandwerkliche Arbeiten, 1937-1945</w:t>
      </w:r>
      <w:r w:rsidRPr="00434587">
        <w:rPr>
          <w:rFonts w:cs="Times New Roman"/>
          <w:sz w:val="24"/>
          <w:szCs w:val="24"/>
        </w:rPr>
        <w:t>.</w:t>
      </w:r>
      <w:r w:rsidR="00B46F15" w:rsidRPr="00434587">
        <w:rPr>
          <w:rFonts w:cs="Times New Roman"/>
          <w:sz w:val="24"/>
          <w:szCs w:val="24"/>
        </w:rPr>
        <w:t xml:space="preserve">” </w:t>
      </w:r>
      <w:r w:rsidR="00B46F15" w:rsidRPr="00434587">
        <w:rPr>
          <w:rFonts w:cs="Times New Roman"/>
          <w:sz w:val="24"/>
          <w:szCs w:val="24"/>
          <w:u w:val="single"/>
        </w:rPr>
        <w:t>Militaria</w:t>
      </w:r>
      <w:r w:rsidR="00B46F15" w:rsidRPr="00434587">
        <w:rPr>
          <w:rFonts w:cs="Times New Roman"/>
          <w:sz w:val="24"/>
          <w:szCs w:val="24"/>
        </w:rPr>
        <w:t>, no. 4 (2011): 128-136.</w:t>
      </w:r>
    </w:p>
    <w:p w:rsidR="00126306" w:rsidRPr="00434587" w:rsidRDefault="0012630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“Obersalzberg: Verzehr bedingt</w:t>
      </w:r>
      <w:r w:rsidR="00DD796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Der Spiegel</w:t>
      </w:r>
      <w:r w:rsidRPr="00434587">
        <w:rPr>
          <w:rFonts w:cs="Times New Roman"/>
          <w:sz w:val="24"/>
          <w:szCs w:val="24"/>
        </w:rPr>
        <w:t xml:space="preserve"> (December 5, 1951): </w:t>
      </w:r>
      <w:r w:rsidR="00515561">
        <w:rPr>
          <w:rFonts w:cs="Times New Roman"/>
          <w:sz w:val="24"/>
          <w:szCs w:val="24"/>
        </w:rPr>
        <w:t>10</w:t>
      </w:r>
      <w:r w:rsidR="00515561" w:rsidRPr="00515561">
        <w:rPr>
          <w:rFonts w:cs="Times New Roman"/>
          <w:sz w:val="24"/>
          <w:szCs w:val="24"/>
        </w:rPr>
        <w:t>-</w:t>
      </w:r>
      <w:r w:rsidRPr="00515561">
        <w:rPr>
          <w:rFonts w:cs="Times New Roman"/>
          <w:sz w:val="24"/>
          <w:szCs w:val="24"/>
        </w:rPr>
        <w:t>12</w:t>
      </w:r>
      <w:r w:rsidR="00DD796A" w:rsidRPr="00515561">
        <w:rPr>
          <w:rFonts w:cs="Times New Roman"/>
          <w:sz w:val="24"/>
          <w:szCs w:val="24"/>
        </w:rPr>
        <w:t>.</w:t>
      </w:r>
    </w:p>
    <w:p w:rsidR="007E33B9" w:rsidRPr="00434587" w:rsidRDefault="007E33B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“Obersalzberg-Problem in Berchtesgadener Sicht</w:t>
      </w:r>
      <w:r w:rsidR="00DD796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Berchtesgadener Anzeiger</w:t>
      </w:r>
      <w:r w:rsidRPr="00434587">
        <w:rPr>
          <w:rFonts w:cs="Times New Roman"/>
          <w:sz w:val="24"/>
          <w:szCs w:val="24"/>
        </w:rPr>
        <w:t>, August 3-4, 1951</w:t>
      </w:r>
      <w:r w:rsidR="00DD796A" w:rsidRPr="00434587">
        <w:rPr>
          <w:rFonts w:cs="Times New Roman"/>
          <w:sz w:val="24"/>
          <w:szCs w:val="24"/>
        </w:rPr>
        <w:t>.</w:t>
      </w:r>
    </w:p>
    <w:p w:rsidR="001B1E60" w:rsidRPr="00434587" w:rsidRDefault="001F772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Oechsner, </w:t>
      </w:r>
      <w:r w:rsidR="001B1E60" w:rsidRPr="00434587">
        <w:rPr>
          <w:rFonts w:cs="Times New Roman"/>
          <w:sz w:val="24"/>
          <w:szCs w:val="24"/>
        </w:rPr>
        <w:t>Frederick C. “Hitler Fantasies Foster his Legend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iCs/>
          <w:sz w:val="24"/>
          <w:szCs w:val="24"/>
          <w:u w:val="single"/>
        </w:rPr>
        <w:t>New York Times</w:t>
      </w:r>
      <w:r w:rsidR="001B1E60" w:rsidRPr="00434587">
        <w:rPr>
          <w:rFonts w:cs="Times New Roman"/>
          <w:iCs/>
          <w:sz w:val="24"/>
          <w:szCs w:val="24"/>
        </w:rPr>
        <w:t xml:space="preserve">, </w:t>
      </w:r>
      <w:r w:rsidR="001B1E60" w:rsidRPr="00434587">
        <w:rPr>
          <w:rFonts w:cs="Times New Roman"/>
          <w:sz w:val="24"/>
          <w:szCs w:val="24"/>
        </w:rPr>
        <w:t>June 9, 1942.</w:t>
      </w:r>
    </w:p>
    <w:p w:rsidR="0004639E" w:rsidRPr="00434587" w:rsidRDefault="001F772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Ogan, </w:t>
      </w:r>
      <w:r w:rsidR="0004639E" w:rsidRPr="00434587">
        <w:rPr>
          <w:rFonts w:cs="Times New Roman"/>
          <w:szCs w:val="24"/>
        </w:rPr>
        <w:t xml:space="preserve">Bernd and Wolfgang W. Weiss, eds. </w:t>
      </w:r>
      <w:r w:rsidR="0004639E" w:rsidRPr="00434587">
        <w:rPr>
          <w:rFonts w:cs="Times New Roman"/>
          <w:szCs w:val="24"/>
          <w:u w:val="single"/>
        </w:rPr>
        <w:t>Faszination und Gewalt: Zur politischen Ästhetik des Nationalsozialismus</w:t>
      </w:r>
      <w:r w:rsidRPr="00434587">
        <w:rPr>
          <w:rFonts w:cs="Times New Roman"/>
          <w:szCs w:val="24"/>
        </w:rPr>
        <w:t>. Nurnberg: Tümmels, 1992</w:t>
      </w:r>
      <w:r w:rsidR="0004639E" w:rsidRPr="00434587">
        <w:rPr>
          <w:rFonts w:cs="Times New Roman"/>
          <w:szCs w:val="24"/>
        </w:rPr>
        <w:t>.</w:t>
      </w:r>
    </w:p>
    <w:p w:rsidR="000F120C" w:rsidRDefault="001B1E6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  <w:lang w:val="en"/>
        </w:rPr>
      </w:pPr>
      <w:r w:rsidRPr="00434587">
        <w:rPr>
          <w:rFonts w:cs="Times New Roman"/>
          <w:sz w:val="24"/>
          <w:szCs w:val="24"/>
          <w:lang w:val="en"/>
        </w:rPr>
        <w:t>“One Year--: Where Britain and Germany Give Blow for Blow</w:t>
      </w:r>
      <w:r w:rsidR="001F772A" w:rsidRPr="00434587">
        <w:rPr>
          <w:rFonts w:cs="Times New Roman"/>
          <w:sz w:val="24"/>
          <w:szCs w:val="24"/>
          <w:lang w:val="en"/>
        </w:rPr>
        <w:t>.</w:t>
      </w:r>
      <w:r w:rsidRPr="00434587">
        <w:rPr>
          <w:rFonts w:cs="Times New Roman"/>
          <w:sz w:val="24"/>
          <w:szCs w:val="24"/>
          <w:lang w:val="en"/>
        </w:rPr>
        <w:t xml:space="preserve">” </w:t>
      </w:r>
      <w:r w:rsidRPr="00434587">
        <w:rPr>
          <w:rFonts w:cs="Times New Roman"/>
          <w:sz w:val="24"/>
          <w:szCs w:val="24"/>
          <w:u w:val="single"/>
          <w:lang w:val="en"/>
        </w:rPr>
        <w:t>New York Times</w:t>
      </w:r>
      <w:r w:rsidR="000F120C">
        <w:rPr>
          <w:rFonts w:cs="Times New Roman"/>
          <w:sz w:val="24"/>
          <w:szCs w:val="24"/>
          <w:lang w:val="en"/>
        </w:rPr>
        <w:t>, September 1, 1940.</w:t>
      </w:r>
    </w:p>
    <w:p w:rsidR="00394267" w:rsidRPr="00434587" w:rsidRDefault="001F772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Orosz, </w:t>
      </w:r>
      <w:r w:rsidR="00394267" w:rsidRPr="00434587">
        <w:rPr>
          <w:rFonts w:cs="Times New Roman"/>
          <w:sz w:val="24"/>
          <w:szCs w:val="24"/>
        </w:rPr>
        <w:t>Eva-Maria</w:t>
      </w:r>
      <w:r w:rsidRPr="00434587">
        <w:rPr>
          <w:rFonts w:cs="Times New Roman"/>
          <w:sz w:val="24"/>
          <w:szCs w:val="24"/>
        </w:rPr>
        <w:t>.</w:t>
      </w:r>
      <w:r w:rsidR="00394267" w:rsidRPr="00434587">
        <w:rPr>
          <w:rFonts w:cs="Times New Roman"/>
          <w:sz w:val="24"/>
          <w:szCs w:val="24"/>
        </w:rPr>
        <w:t xml:space="preserve"> “</w:t>
      </w:r>
      <w:r w:rsidR="00394267" w:rsidRPr="000F6C07">
        <w:rPr>
          <w:rFonts w:cs="Times New Roman"/>
          <w:sz w:val="24"/>
          <w:szCs w:val="24"/>
        </w:rPr>
        <w:t>Der Makart-Stil: Ein Atelier als Vorbild für das Wiener Interieur</w:t>
      </w:r>
      <w:r w:rsidRPr="000F6C07">
        <w:rPr>
          <w:rFonts w:cs="Times New Roman"/>
          <w:sz w:val="24"/>
          <w:szCs w:val="24"/>
        </w:rPr>
        <w:t>.</w:t>
      </w:r>
      <w:r w:rsidR="00394267" w:rsidRPr="000F6C07">
        <w:rPr>
          <w:rFonts w:cs="Times New Roman"/>
          <w:sz w:val="24"/>
          <w:szCs w:val="24"/>
        </w:rPr>
        <w:t xml:space="preserve">” </w:t>
      </w:r>
      <w:r w:rsidRPr="000F6C07">
        <w:rPr>
          <w:rFonts w:cs="Times New Roman"/>
          <w:sz w:val="24"/>
          <w:szCs w:val="24"/>
        </w:rPr>
        <w:t>I</w:t>
      </w:r>
      <w:r w:rsidR="00394267" w:rsidRPr="000F6C07">
        <w:rPr>
          <w:rFonts w:cs="Times New Roman"/>
          <w:sz w:val="24"/>
          <w:szCs w:val="24"/>
        </w:rPr>
        <w:t xml:space="preserve">n </w:t>
      </w:r>
      <w:r w:rsidR="00394267" w:rsidRPr="000F6C07">
        <w:rPr>
          <w:rFonts w:cs="Times New Roman"/>
          <w:sz w:val="24"/>
          <w:szCs w:val="24"/>
          <w:u w:val="single"/>
        </w:rPr>
        <w:t>Makart: Ein Künstler regiert die Stadt</w:t>
      </w:r>
      <w:r w:rsidRPr="000F6C07">
        <w:rPr>
          <w:rFonts w:cs="Times New Roman"/>
          <w:sz w:val="24"/>
          <w:szCs w:val="24"/>
        </w:rPr>
        <w:t xml:space="preserve">. </w:t>
      </w:r>
      <w:r w:rsidR="000F6C07" w:rsidRPr="000F6C07">
        <w:rPr>
          <w:rFonts w:cs="Times New Roman"/>
          <w:sz w:val="24"/>
          <w:szCs w:val="24"/>
          <w:shd w:val="clear" w:color="auto" w:fill="FFFFFF"/>
        </w:rPr>
        <w:t>Ralph Gleis, ed.</w:t>
      </w:r>
      <w:r w:rsidR="000F6C07">
        <w:rPr>
          <w:rFonts w:cs="Times New Roman"/>
          <w:sz w:val="24"/>
          <w:szCs w:val="24"/>
          <w:shd w:val="clear" w:color="auto" w:fill="FFFFFF"/>
        </w:rPr>
        <w:t>,</w:t>
      </w:r>
      <w:r w:rsidRPr="000F6C07">
        <w:rPr>
          <w:rFonts w:cs="Times New Roman"/>
          <w:sz w:val="24"/>
          <w:szCs w:val="24"/>
        </w:rPr>
        <w:t xml:space="preserve"> </w:t>
      </w:r>
      <w:r w:rsidR="000F120C" w:rsidRPr="000F6C07">
        <w:rPr>
          <w:rFonts w:cs="Times New Roman"/>
          <w:sz w:val="24"/>
          <w:szCs w:val="24"/>
        </w:rPr>
        <w:t xml:space="preserve">116-125. </w:t>
      </w:r>
      <w:r w:rsidR="00394267" w:rsidRPr="000F6C07">
        <w:rPr>
          <w:rFonts w:cs="Times New Roman"/>
          <w:sz w:val="24"/>
          <w:szCs w:val="24"/>
        </w:rPr>
        <w:t>Munich: Pre</w:t>
      </w:r>
      <w:r w:rsidRPr="000F6C07">
        <w:rPr>
          <w:rFonts w:cs="Times New Roman"/>
          <w:sz w:val="24"/>
          <w:szCs w:val="24"/>
        </w:rPr>
        <w:t>stel; Vienna: Wien Museum, 2011.</w:t>
      </w:r>
    </w:p>
    <w:p w:rsidR="001F772A" w:rsidRPr="00434587" w:rsidRDefault="001F772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Ottomeyer, Hans. “Vorwort.” </w:t>
      </w:r>
      <w:r w:rsidRPr="00434587">
        <w:rPr>
          <w:rFonts w:cs="Times New Roman"/>
          <w:sz w:val="24"/>
          <w:szCs w:val="24"/>
          <w:u w:val="single"/>
        </w:rPr>
        <w:t>Hitler und die Deutschen: Volksgemeinschaft und Verbrechen</w:t>
      </w:r>
      <w:r w:rsidRPr="00434587">
        <w:rPr>
          <w:rFonts w:cs="Times New Roman"/>
          <w:sz w:val="24"/>
          <w:szCs w:val="24"/>
        </w:rPr>
        <w:t>. Ed. Hans-Ulrich Thamer and Simone Erpel</w:t>
      </w:r>
      <w:r w:rsidR="003945D7" w:rsidRPr="00434587">
        <w:rPr>
          <w:rFonts w:cs="Times New Roman"/>
          <w:sz w:val="24"/>
          <w:szCs w:val="24"/>
        </w:rPr>
        <w:t xml:space="preserve">, </w:t>
      </w:r>
      <w:r w:rsidR="003945D7">
        <w:rPr>
          <w:rFonts w:cs="Times New Roman"/>
          <w:sz w:val="24"/>
          <w:szCs w:val="24"/>
        </w:rPr>
        <w:t>13-14</w:t>
      </w:r>
      <w:r w:rsidRPr="00434587">
        <w:rPr>
          <w:rFonts w:cs="Times New Roman"/>
          <w:sz w:val="24"/>
          <w:szCs w:val="24"/>
        </w:rPr>
        <w:t>. Berlin: Deutsches Historisches Museum; Dresden: Sandstein, 2010.</w:t>
      </w:r>
    </w:p>
    <w:p w:rsidR="005B1A9B" w:rsidRPr="00434587" w:rsidRDefault="005B1A9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Ottomeyer</w:t>
      </w:r>
      <w:r w:rsidR="001F772A" w:rsidRPr="00434587">
        <w:rPr>
          <w:rFonts w:cs="Times New Roman"/>
          <w:sz w:val="24"/>
          <w:szCs w:val="24"/>
        </w:rPr>
        <w:t>, Hans</w:t>
      </w:r>
      <w:r w:rsidRPr="00434587">
        <w:rPr>
          <w:rFonts w:cs="Times New Roman"/>
          <w:sz w:val="24"/>
          <w:szCs w:val="24"/>
        </w:rPr>
        <w:t xml:space="preserve"> and Alfred Ziffer, </w:t>
      </w:r>
      <w:r w:rsidRPr="00434587">
        <w:rPr>
          <w:rFonts w:cs="Times New Roman"/>
          <w:sz w:val="24"/>
          <w:szCs w:val="24"/>
          <w:u w:val="single"/>
        </w:rPr>
        <w:t>Möbel des Neoklassizismus und der Neuen Sachlichkeit</w:t>
      </w:r>
      <w:r w:rsidR="001F772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 Munich: Prestel, 1993</w:t>
      </w:r>
      <w:r w:rsidR="001F772A" w:rsidRPr="00434587">
        <w:rPr>
          <w:rFonts w:cs="Times New Roman"/>
          <w:sz w:val="24"/>
          <w:szCs w:val="24"/>
        </w:rPr>
        <w:t>.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“Our Role Abroad: A German Report is Contradicted</w:t>
      </w:r>
      <w:r w:rsidR="001F772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March 31, 1940.</w:t>
      </w:r>
    </w:p>
    <w:p w:rsidR="008212FD" w:rsidRPr="00434587" w:rsidRDefault="001F772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Ozturk, </w:t>
      </w:r>
      <w:r w:rsidR="008212FD" w:rsidRPr="00434587">
        <w:rPr>
          <w:rFonts w:cs="Times New Roman"/>
          <w:sz w:val="24"/>
          <w:szCs w:val="24"/>
        </w:rPr>
        <w:t>Anthony</w:t>
      </w:r>
      <w:r w:rsidRPr="00434587">
        <w:rPr>
          <w:rFonts w:cs="Times New Roman"/>
          <w:sz w:val="24"/>
          <w:szCs w:val="24"/>
        </w:rPr>
        <w:t>.</w:t>
      </w:r>
      <w:r w:rsidR="008212FD" w:rsidRPr="00434587">
        <w:rPr>
          <w:rFonts w:cs="Times New Roman"/>
          <w:sz w:val="24"/>
          <w:szCs w:val="24"/>
        </w:rPr>
        <w:t xml:space="preserve"> “Interlude: Geo-Poetics: The Alpine Sublime in Art and Literature, 1779-1860</w:t>
      </w:r>
      <w:r w:rsidRPr="00434587">
        <w:rPr>
          <w:rFonts w:cs="Times New Roman"/>
          <w:sz w:val="24"/>
          <w:szCs w:val="24"/>
        </w:rPr>
        <w:t>.</w:t>
      </w:r>
      <w:r w:rsidR="008212FD"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</w:rPr>
        <w:t>I</w:t>
      </w:r>
      <w:r w:rsidR="008212FD" w:rsidRPr="00434587">
        <w:rPr>
          <w:rFonts w:cs="Times New Roman"/>
          <w:sz w:val="24"/>
          <w:szCs w:val="24"/>
        </w:rPr>
        <w:t xml:space="preserve">n </w:t>
      </w:r>
      <w:r w:rsidR="008212FD" w:rsidRPr="00434587">
        <w:rPr>
          <w:rFonts w:cs="Times New Roman"/>
          <w:sz w:val="24"/>
          <w:szCs w:val="24"/>
          <w:u w:val="single"/>
        </w:rPr>
        <w:t>Heights of Reflection: Mountains in the German Imagination from the Middle Ages to the Twenty-First Century</w:t>
      </w:r>
      <w:r w:rsidRPr="00434587">
        <w:rPr>
          <w:rFonts w:cs="Times New Roman"/>
          <w:sz w:val="24"/>
          <w:szCs w:val="24"/>
        </w:rPr>
        <w:t>.</w:t>
      </w:r>
      <w:r w:rsidR="008212FD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</w:rPr>
        <w:t>E</w:t>
      </w:r>
      <w:r w:rsidR="008212FD" w:rsidRPr="00434587">
        <w:rPr>
          <w:rFonts w:cs="Times New Roman"/>
          <w:sz w:val="24"/>
          <w:szCs w:val="24"/>
        </w:rPr>
        <w:t>d. Sean Ireton and Caroline Schaumann</w:t>
      </w:r>
      <w:r w:rsidR="00731CEA" w:rsidRPr="00962F08">
        <w:rPr>
          <w:rFonts w:cs="Times New Roman"/>
          <w:sz w:val="24"/>
          <w:szCs w:val="24"/>
        </w:rPr>
        <w:t>, 77-97.</w:t>
      </w:r>
      <w:r w:rsidR="008212FD" w:rsidRPr="00434587">
        <w:rPr>
          <w:rFonts w:cs="Times New Roman"/>
          <w:sz w:val="24"/>
          <w:szCs w:val="24"/>
        </w:rPr>
        <w:t xml:space="preserve"> R</w:t>
      </w:r>
      <w:r w:rsidR="00731CEA" w:rsidRPr="00434587">
        <w:rPr>
          <w:rFonts w:cs="Times New Roman"/>
          <w:sz w:val="24"/>
          <w:szCs w:val="24"/>
        </w:rPr>
        <w:t>ochester: Camden House, 2012.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“Paintings by Adolf Hitler: the Statesman Longs to be an Artist … and Helps Design his Mountain Home</w:t>
      </w:r>
      <w:r w:rsidR="00731C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Life</w:t>
      </w:r>
      <w:r w:rsidRPr="00434587">
        <w:rPr>
          <w:rFonts w:cs="Times New Roman"/>
          <w:sz w:val="24"/>
          <w:szCs w:val="24"/>
        </w:rPr>
        <w:t xml:space="preserve"> 7, no. 18 (1939</w:t>
      </w:r>
      <w:r w:rsidRPr="00402A5F">
        <w:rPr>
          <w:rFonts w:cs="Times New Roman"/>
          <w:sz w:val="24"/>
          <w:szCs w:val="24"/>
        </w:rPr>
        <w:t>): 52-58.</w:t>
      </w:r>
    </w:p>
    <w:p w:rsidR="001B1E60" w:rsidRPr="00434587" w:rsidRDefault="00731C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Panton, </w:t>
      </w:r>
      <w:r w:rsidR="001B1E60" w:rsidRPr="00434587">
        <w:rPr>
          <w:rFonts w:cs="Times New Roman"/>
          <w:sz w:val="24"/>
          <w:szCs w:val="24"/>
        </w:rPr>
        <w:t>Silkirk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 “Hitler’s New Hide-away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</w:rPr>
        <w:t>Current History</w:t>
      </w:r>
      <w:r w:rsidR="001B1E60" w:rsidRPr="00434587">
        <w:rPr>
          <w:rFonts w:cs="Times New Roman"/>
          <w:sz w:val="24"/>
          <w:szCs w:val="24"/>
        </w:rPr>
        <w:t xml:space="preserve"> 50, nos.71-72 (</w:t>
      </w:r>
      <w:r w:rsidR="001B1E60" w:rsidRPr="00402A5F">
        <w:rPr>
          <w:rFonts w:cs="Times New Roman"/>
          <w:sz w:val="24"/>
          <w:szCs w:val="24"/>
        </w:rPr>
        <w:t>1939): 51-52.</w:t>
      </w:r>
      <w:r w:rsidR="001B1E60" w:rsidRPr="00434587">
        <w:rPr>
          <w:rFonts w:cs="Times New Roman"/>
          <w:sz w:val="24"/>
          <w:szCs w:val="24"/>
        </w:rPr>
        <w:t xml:space="preserve"> 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“Peeved Paperhangers</w:t>
      </w:r>
      <w:r w:rsidR="00731C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Time</w:t>
      </w:r>
      <w:r w:rsidRPr="00434587">
        <w:rPr>
          <w:rFonts w:cs="Times New Roman"/>
          <w:sz w:val="24"/>
          <w:szCs w:val="24"/>
        </w:rPr>
        <w:t xml:space="preserve"> 29, no. 23 (</w:t>
      </w:r>
      <w:r w:rsidRPr="00402A5F">
        <w:rPr>
          <w:rFonts w:cs="Times New Roman"/>
          <w:sz w:val="24"/>
          <w:szCs w:val="24"/>
        </w:rPr>
        <w:t>1939): 15</w:t>
      </w:r>
      <w:r w:rsidR="00731CEA" w:rsidRPr="00402A5F">
        <w:rPr>
          <w:rFonts w:cs="Times New Roman"/>
          <w:sz w:val="24"/>
          <w:szCs w:val="24"/>
        </w:rPr>
        <w:t>.</w:t>
      </w:r>
    </w:p>
    <w:p w:rsidR="00D602F6" w:rsidRPr="00434587" w:rsidRDefault="00D602F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Penrose, </w:t>
      </w:r>
      <w:r w:rsidR="00731CEA" w:rsidRPr="00434587">
        <w:rPr>
          <w:rFonts w:cs="Times New Roman"/>
          <w:sz w:val="24"/>
          <w:szCs w:val="24"/>
        </w:rPr>
        <w:t xml:space="preserve">Antony, </w:t>
      </w:r>
      <w:r w:rsidRPr="00434587">
        <w:rPr>
          <w:rFonts w:cs="Times New Roman"/>
          <w:sz w:val="24"/>
          <w:szCs w:val="24"/>
        </w:rPr>
        <w:t xml:space="preserve">ed. </w:t>
      </w:r>
      <w:r w:rsidRPr="00434587">
        <w:rPr>
          <w:rFonts w:cs="Times New Roman"/>
          <w:sz w:val="24"/>
          <w:szCs w:val="24"/>
          <w:u w:val="single"/>
        </w:rPr>
        <w:t>Lee Miller’s War</w:t>
      </w:r>
      <w:r w:rsidR="00731CEA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London: Thames and Hudson, 2005</w:t>
      </w:r>
      <w:r w:rsidR="00731CEA" w:rsidRPr="00434587">
        <w:rPr>
          <w:rFonts w:cs="Times New Roman"/>
          <w:sz w:val="24"/>
          <w:szCs w:val="24"/>
        </w:rPr>
        <w:t>.</w:t>
      </w:r>
    </w:p>
    <w:p w:rsidR="00CF1980" w:rsidRPr="00434587" w:rsidRDefault="00CF198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“Persönliches</w:t>
      </w:r>
      <w:r w:rsidR="00731C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Bauwelt</w:t>
      </w:r>
      <w:r w:rsidRPr="00434587">
        <w:rPr>
          <w:rFonts w:cs="Times New Roman"/>
          <w:sz w:val="24"/>
          <w:szCs w:val="24"/>
        </w:rPr>
        <w:t xml:space="preserve"> 28, no. 29 (1937): 670</w:t>
      </w:r>
      <w:r w:rsidR="00731CEA" w:rsidRPr="00434587">
        <w:rPr>
          <w:rFonts w:cs="Times New Roman"/>
          <w:sz w:val="24"/>
          <w:szCs w:val="24"/>
        </w:rPr>
        <w:t>.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eastAsia="Times New Roman" w:cs="Times New Roman"/>
          <w:sz w:val="24"/>
          <w:szCs w:val="24"/>
          <w:lang w:val="en"/>
        </w:rPr>
        <w:t>“Pervasive Madness</w:t>
      </w:r>
      <w:r w:rsidR="00731CEA" w:rsidRPr="00434587">
        <w:rPr>
          <w:rFonts w:eastAsia="Times New Roman" w:cs="Times New Roman"/>
          <w:sz w:val="24"/>
          <w:szCs w:val="24"/>
          <w:lang w:val="en"/>
        </w:rPr>
        <w:t>.</w:t>
      </w:r>
      <w:r w:rsidRPr="00434587">
        <w:rPr>
          <w:rFonts w:eastAsia="Times New Roman" w:cs="Times New Roman"/>
          <w:sz w:val="24"/>
          <w:szCs w:val="24"/>
          <w:lang w:val="en"/>
        </w:rPr>
        <w:t xml:space="preserve">” </w:t>
      </w:r>
      <w:r w:rsidRPr="00434587">
        <w:rPr>
          <w:rFonts w:eastAsia="Times New Roman" w:cs="Times New Roman"/>
          <w:iCs/>
          <w:sz w:val="24"/>
          <w:szCs w:val="24"/>
          <w:u w:val="single"/>
          <w:lang w:val="en"/>
        </w:rPr>
        <w:t>The Manchester Guardian</w:t>
      </w:r>
      <w:r w:rsidRPr="00434587">
        <w:rPr>
          <w:rFonts w:eastAsia="Times New Roman" w:cs="Times New Roman"/>
          <w:iCs/>
          <w:sz w:val="24"/>
          <w:szCs w:val="24"/>
          <w:lang w:val="en"/>
        </w:rPr>
        <w:t>,</w:t>
      </w:r>
      <w:r w:rsidRPr="00434587">
        <w:rPr>
          <w:rFonts w:eastAsia="Times New Roman" w:cs="Times New Roman"/>
          <w:sz w:val="24"/>
          <w:szCs w:val="24"/>
          <w:lang w:val="en"/>
        </w:rPr>
        <w:t xml:space="preserve"> January 30, 1923</w:t>
      </w:r>
      <w:r w:rsidR="00731CEA" w:rsidRPr="00434587">
        <w:rPr>
          <w:rFonts w:eastAsia="Times New Roman" w:cs="Times New Roman"/>
          <w:sz w:val="24"/>
          <w:szCs w:val="24"/>
          <w:lang w:val="en"/>
        </w:rPr>
        <w:t>.</w:t>
      </w:r>
    </w:p>
    <w:p w:rsidR="00394267" w:rsidRPr="00434587" w:rsidRDefault="0039426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“Peterborough</w:t>
      </w:r>
      <w:r w:rsidR="00731C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>” “Baroque</w:t>
      </w:r>
      <w:r w:rsidR="00731C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Daily Telegraph</w:t>
      </w:r>
      <w:r w:rsidRPr="00434587">
        <w:rPr>
          <w:rFonts w:cs="Times New Roman"/>
          <w:sz w:val="24"/>
          <w:szCs w:val="24"/>
        </w:rPr>
        <w:t>, April 25, 1935</w:t>
      </w:r>
      <w:r w:rsidR="00731CEA" w:rsidRPr="00434587">
        <w:rPr>
          <w:rFonts w:cs="Times New Roman"/>
          <w:sz w:val="24"/>
          <w:szCs w:val="24"/>
        </w:rPr>
        <w:t>.</w:t>
      </w:r>
    </w:p>
    <w:p w:rsidR="00A43F6B" w:rsidRPr="00434587" w:rsidRDefault="00731C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Peters, </w:t>
      </w:r>
      <w:r w:rsidR="00A43F6B" w:rsidRPr="00434587">
        <w:rPr>
          <w:rFonts w:cs="Times New Roman"/>
          <w:sz w:val="24"/>
          <w:szCs w:val="24"/>
        </w:rPr>
        <w:t>C. Brooks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 “In Hitler’s Chalet</w:t>
      </w:r>
      <w:r w:rsidRPr="00434587">
        <w:rPr>
          <w:rFonts w:cs="Times New Roman"/>
          <w:sz w:val="24"/>
          <w:szCs w:val="24"/>
        </w:rPr>
        <w:t>.</w:t>
      </w:r>
      <w:r w:rsidR="00A43F6B" w:rsidRPr="00434587">
        <w:rPr>
          <w:rFonts w:cs="Times New Roman"/>
          <w:sz w:val="24"/>
          <w:szCs w:val="24"/>
        </w:rPr>
        <w:t xml:space="preserve">” </w:t>
      </w:r>
      <w:r w:rsidR="00A43F6B" w:rsidRPr="00434587">
        <w:rPr>
          <w:rFonts w:cs="Times New Roman"/>
          <w:iCs/>
          <w:sz w:val="24"/>
          <w:szCs w:val="24"/>
          <w:u w:val="single"/>
        </w:rPr>
        <w:t>New York Times Magazine</w:t>
      </w:r>
      <w:r w:rsidR="00A43F6B" w:rsidRPr="00434587">
        <w:rPr>
          <w:rFonts w:cs="Times New Roman"/>
          <w:iCs/>
          <w:sz w:val="24"/>
          <w:szCs w:val="24"/>
        </w:rPr>
        <w:t xml:space="preserve"> </w:t>
      </w:r>
      <w:r w:rsidR="000F6DF6">
        <w:rPr>
          <w:rFonts w:cs="Times New Roman"/>
          <w:iCs/>
          <w:sz w:val="24"/>
          <w:szCs w:val="24"/>
        </w:rPr>
        <w:t>(</w:t>
      </w:r>
      <w:r w:rsidR="00A43F6B" w:rsidRPr="00434587">
        <w:rPr>
          <w:rFonts w:cs="Times New Roman"/>
          <w:sz w:val="24"/>
          <w:szCs w:val="24"/>
        </w:rPr>
        <w:t xml:space="preserve">March 16, </w:t>
      </w:r>
      <w:r w:rsidR="00A43F6B" w:rsidRPr="004F32F0">
        <w:rPr>
          <w:rFonts w:cs="Times New Roman"/>
          <w:sz w:val="24"/>
          <w:szCs w:val="24"/>
        </w:rPr>
        <w:t>1941</w:t>
      </w:r>
      <w:r w:rsidR="000F6DF6">
        <w:rPr>
          <w:rFonts w:cs="Times New Roman"/>
          <w:sz w:val="24"/>
          <w:szCs w:val="24"/>
        </w:rPr>
        <w:t>):</w:t>
      </w:r>
      <w:r w:rsidR="00A43F6B" w:rsidRPr="004F32F0">
        <w:rPr>
          <w:rFonts w:cs="Times New Roman"/>
          <w:sz w:val="24"/>
          <w:szCs w:val="24"/>
        </w:rPr>
        <w:t xml:space="preserve"> 9, 21.</w:t>
      </w:r>
    </w:p>
    <w:p w:rsidR="00731CEA" w:rsidRPr="00434587" w:rsidRDefault="00731C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>Petropoulos, Jonathan and John K. Roth, eds.</w:t>
      </w:r>
      <w:r w:rsidRPr="00434587">
        <w:rPr>
          <w:rFonts w:cs="Times New Roman"/>
          <w:sz w:val="24"/>
          <w:szCs w:val="24"/>
          <w:u w:val="single"/>
        </w:rPr>
        <w:t xml:space="preserve"> Gray Zones: Ambiguity and Compromise in the Holocaust and Its Aftermath</w:t>
      </w:r>
      <w:r w:rsidRPr="00434587">
        <w:rPr>
          <w:rFonts w:cs="Times New Roman"/>
          <w:sz w:val="24"/>
          <w:szCs w:val="24"/>
        </w:rPr>
        <w:t>. New York: Berghahn, 2006.</w:t>
      </w:r>
    </w:p>
    <w:p w:rsidR="007E4831" w:rsidRDefault="00731CEA" w:rsidP="007E4831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Petropoulos, Jonathan.</w:t>
      </w:r>
      <w:r w:rsidR="007E4831" w:rsidRPr="00023B59">
        <w:rPr>
          <w:rFonts w:cs="Times New Roman"/>
          <w:sz w:val="24"/>
          <w:szCs w:val="24"/>
        </w:rPr>
        <w:t xml:space="preserve"> </w:t>
      </w:r>
      <w:r w:rsidR="007E4831" w:rsidRPr="00134A81">
        <w:rPr>
          <w:rFonts w:cs="Times New Roman"/>
          <w:sz w:val="24"/>
          <w:szCs w:val="24"/>
          <w:u w:val="single"/>
        </w:rPr>
        <w:t>Royals and the Reich</w:t>
      </w:r>
      <w:r w:rsidR="007E4831">
        <w:rPr>
          <w:rFonts w:cs="Times New Roman"/>
          <w:sz w:val="24"/>
          <w:szCs w:val="24"/>
          <w:u w:val="single"/>
        </w:rPr>
        <w:t>: The Princes von Hessen in Nazi Germany</w:t>
      </w:r>
      <w:r w:rsidR="007E4831">
        <w:rPr>
          <w:rFonts w:cs="Times New Roman"/>
          <w:sz w:val="24"/>
          <w:szCs w:val="24"/>
        </w:rPr>
        <w:t xml:space="preserve">. </w:t>
      </w:r>
      <w:r w:rsidR="007E4831" w:rsidRPr="00023B59">
        <w:rPr>
          <w:rFonts w:cs="Times New Roman"/>
          <w:sz w:val="24"/>
          <w:szCs w:val="24"/>
        </w:rPr>
        <w:t>New York: Oxford University Press, 2006.</w:t>
      </w:r>
    </w:p>
    <w:p w:rsidR="00731CEA" w:rsidRPr="00434587" w:rsidRDefault="007E483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 w:rsidR="00731CEA" w:rsidRPr="00434587">
        <w:rPr>
          <w:rFonts w:cs="Times New Roman"/>
          <w:sz w:val="24"/>
          <w:szCs w:val="24"/>
        </w:rPr>
        <w:t xml:space="preserve">“Postwar Justice and the Treatment of Nazi Assets.” In </w:t>
      </w:r>
      <w:r w:rsidR="00731CEA" w:rsidRPr="00434587">
        <w:rPr>
          <w:rFonts w:cs="Times New Roman"/>
          <w:sz w:val="24"/>
          <w:szCs w:val="24"/>
          <w:u w:val="single"/>
        </w:rPr>
        <w:t>Gray Zones: Ambiguity and Compromise in the Holocaust and Its Aftermath</w:t>
      </w:r>
      <w:r w:rsidR="00731CEA" w:rsidRPr="00434587">
        <w:rPr>
          <w:rFonts w:cs="Times New Roman"/>
          <w:sz w:val="24"/>
          <w:szCs w:val="24"/>
        </w:rPr>
        <w:t>. Ed. Jonathan Petropoulos and John K. Roth, 325-338. New York: Berghahn, 2006.</w:t>
      </w:r>
    </w:p>
    <w:p w:rsidR="00B46F15" w:rsidRPr="00434587" w:rsidRDefault="00731CE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B46F15" w:rsidRPr="00434587">
        <w:rPr>
          <w:rFonts w:cs="Times New Roman"/>
          <w:szCs w:val="24"/>
        </w:rPr>
        <w:t xml:space="preserve"> </w:t>
      </w:r>
      <w:r w:rsidR="00B46F15" w:rsidRPr="00434587">
        <w:rPr>
          <w:rFonts w:cs="Times New Roman"/>
          <w:szCs w:val="24"/>
          <w:u w:val="single"/>
        </w:rPr>
        <w:t>The Faustian Bargain: The Art World in Nazi Germany</w:t>
      </w:r>
      <w:r w:rsidRPr="00434587">
        <w:rPr>
          <w:rFonts w:cs="Times New Roman"/>
          <w:szCs w:val="24"/>
        </w:rPr>
        <w:t xml:space="preserve">. </w:t>
      </w:r>
      <w:r w:rsidR="00B46F15" w:rsidRPr="00434587">
        <w:rPr>
          <w:rFonts w:cs="Times New Roman"/>
          <w:szCs w:val="24"/>
        </w:rPr>
        <w:t>New York: Oxford, 2000</w:t>
      </w:r>
      <w:r w:rsidRPr="00434587">
        <w:rPr>
          <w:rFonts w:cs="Times New Roman"/>
          <w:szCs w:val="24"/>
        </w:rPr>
        <w:t>.</w:t>
      </w:r>
    </w:p>
    <w:p w:rsidR="00CF1980" w:rsidRDefault="00731CE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CF1980" w:rsidRPr="00434587">
        <w:rPr>
          <w:rFonts w:cs="Times New Roman"/>
          <w:szCs w:val="24"/>
        </w:rPr>
        <w:t xml:space="preserve"> </w:t>
      </w:r>
      <w:r w:rsidR="00CF1980" w:rsidRPr="00434587">
        <w:rPr>
          <w:rFonts w:cs="Times New Roman"/>
          <w:szCs w:val="24"/>
          <w:u w:val="single"/>
        </w:rPr>
        <w:t>Art as Politics in the Third Reich</w:t>
      </w:r>
      <w:r w:rsidRPr="00434587">
        <w:rPr>
          <w:rFonts w:cs="Times New Roman"/>
          <w:szCs w:val="24"/>
        </w:rPr>
        <w:t xml:space="preserve">. </w:t>
      </w:r>
      <w:r w:rsidR="00CF1980" w:rsidRPr="00434587">
        <w:rPr>
          <w:rFonts w:cs="Times New Roman"/>
          <w:szCs w:val="24"/>
        </w:rPr>
        <w:t>Chapel Hill: University of North Carolina Press, 1996</w:t>
      </w:r>
      <w:r w:rsidRPr="00434587">
        <w:rPr>
          <w:rFonts w:cs="Times New Roman"/>
          <w:szCs w:val="24"/>
        </w:rPr>
        <w:t>.</w:t>
      </w:r>
    </w:p>
    <w:p w:rsidR="003E0B95" w:rsidRPr="00434587" w:rsidRDefault="003E0B9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Peters, Olaf, ed. </w:t>
      </w:r>
      <w:r w:rsidRPr="00CE0032">
        <w:rPr>
          <w:rFonts w:cs="Times New Roman"/>
          <w:szCs w:val="24"/>
          <w:u w:val="single"/>
        </w:rPr>
        <w:t>Degenerate Art: The Attack on Modern Art in Nazi Germany, 1937</w:t>
      </w:r>
      <w:r>
        <w:rPr>
          <w:rFonts w:cs="Times New Roman"/>
          <w:szCs w:val="24"/>
        </w:rPr>
        <w:t>. New York: Neue Galerie; Munich: Prestel, 2014.</w:t>
      </w:r>
    </w:p>
    <w:p w:rsidR="00661505" w:rsidRPr="00434587" w:rsidRDefault="005D7B8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Petsch, </w:t>
      </w:r>
      <w:r w:rsidR="00661505" w:rsidRPr="00434587">
        <w:rPr>
          <w:rFonts w:cs="Times New Roman"/>
          <w:szCs w:val="24"/>
        </w:rPr>
        <w:t>Joachim</w:t>
      </w:r>
      <w:r w:rsidRPr="00434587">
        <w:rPr>
          <w:rFonts w:cs="Times New Roman"/>
          <w:szCs w:val="24"/>
        </w:rPr>
        <w:t>.</w:t>
      </w:r>
      <w:r w:rsidR="00661505" w:rsidRPr="00434587">
        <w:rPr>
          <w:rFonts w:cs="Times New Roman"/>
          <w:szCs w:val="24"/>
        </w:rPr>
        <w:t xml:space="preserve"> “Möbeldesign im Dritten Reich und die Erneuerung des Tischler-Gewerbes seit dem ausgehenden 19. Jahrundert</w:t>
      </w:r>
      <w:r w:rsidRPr="00434587">
        <w:rPr>
          <w:rFonts w:cs="Times New Roman"/>
          <w:szCs w:val="24"/>
        </w:rPr>
        <w:t>.</w:t>
      </w:r>
      <w:r w:rsidR="00661505"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</w:rPr>
        <w:t>I</w:t>
      </w:r>
      <w:r w:rsidR="00661505" w:rsidRPr="00434587">
        <w:rPr>
          <w:rFonts w:cs="Times New Roman"/>
          <w:szCs w:val="24"/>
        </w:rPr>
        <w:t xml:space="preserve">n </w:t>
      </w:r>
      <w:r w:rsidR="00661505" w:rsidRPr="00434587">
        <w:rPr>
          <w:rFonts w:cs="Times New Roman"/>
          <w:szCs w:val="24"/>
          <w:u w:val="single"/>
        </w:rPr>
        <w:t>Design in Deutschland 1933-45: Ästhetik und Organisation des Deutschen Werkbundes im “Dritten Reich</w:t>
      </w:r>
      <w:r w:rsidRPr="00434587">
        <w:rPr>
          <w:rFonts w:cs="Times New Roman"/>
          <w:szCs w:val="24"/>
        </w:rPr>
        <w:t>.</w:t>
      </w:r>
      <w:r w:rsidR="00661505"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</w:rPr>
        <w:t>E</w:t>
      </w:r>
      <w:r w:rsidR="00661505" w:rsidRPr="00434587">
        <w:rPr>
          <w:rFonts w:cs="Times New Roman"/>
          <w:szCs w:val="24"/>
        </w:rPr>
        <w:t>d. Sabine Weissler</w:t>
      </w:r>
      <w:r w:rsidR="004D5AF1" w:rsidRPr="00434587">
        <w:rPr>
          <w:rFonts w:cs="Times New Roman"/>
          <w:szCs w:val="24"/>
        </w:rPr>
        <w:t xml:space="preserve">, </w:t>
      </w:r>
      <w:r w:rsidR="00962F08">
        <w:rPr>
          <w:rFonts w:cs="Times New Roman"/>
          <w:szCs w:val="24"/>
        </w:rPr>
        <w:t>42-55</w:t>
      </w:r>
      <w:r w:rsidRPr="00434587">
        <w:rPr>
          <w:rFonts w:cs="Times New Roman"/>
          <w:szCs w:val="24"/>
        </w:rPr>
        <w:t xml:space="preserve">. </w:t>
      </w:r>
      <w:r w:rsidR="00661505" w:rsidRPr="00434587">
        <w:rPr>
          <w:rFonts w:cs="Times New Roman"/>
          <w:szCs w:val="24"/>
        </w:rPr>
        <w:t>Giessen: Anabas Verlag, 1990</w:t>
      </w:r>
      <w:r w:rsidRPr="00434587">
        <w:rPr>
          <w:rFonts w:cs="Times New Roman"/>
          <w:szCs w:val="24"/>
        </w:rPr>
        <w:t>.</w:t>
      </w:r>
    </w:p>
    <w:p w:rsidR="004D5AF1" w:rsidRPr="00434587" w:rsidRDefault="004D5AF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Phayre</w:t>
      </w:r>
      <w:r w:rsidR="00510EAA" w:rsidRPr="00434587">
        <w:rPr>
          <w:rFonts w:cs="Times New Roman"/>
          <w:szCs w:val="24"/>
        </w:rPr>
        <w:t>, Ignatius (pseud. W. G. Fitz-Gerald).</w:t>
      </w:r>
      <w:r w:rsidRPr="00434587">
        <w:rPr>
          <w:rFonts w:cs="Times New Roman"/>
          <w:szCs w:val="24"/>
        </w:rPr>
        <w:t xml:space="preserve"> “Hitler’s Mountain Home: A Visit to ‘Haus Wachenfeld,’ in the Bavarian Alps.” </w:t>
      </w:r>
      <w:r w:rsidRPr="00434587">
        <w:rPr>
          <w:rFonts w:cs="Times New Roman"/>
          <w:szCs w:val="24"/>
          <w:u w:val="single"/>
        </w:rPr>
        <w:t>Homes and Gardens</w:t>
      </w:r>
      <w:r w:rsidRPr="00434587">
        <w:rPr>
          <w:rFonts w:cs="Times New Roman"/>
          <w:szCs w:val="24"/>
        </w:rPr>
        <w:t xml:space="preserve"> (November 1938</w:t>
      </w:r>
      <w:r w:rsidRPr="004F32F0">
        <w:rPr>
          <w:rFonts w:cs="Times New Roman"/>
          <w:szCs w:val="24"/>
        </w:rPr>
        <w:t>): 193-195.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“Hitler at Home: ‘Squire’ Among His Dogs.” </w:t>
      </w:r>
      <w:r w:rsidRPr="00434587">
        <w:rPr>
          <w:rFonts w:cs="Times New Roman"/>
          <w:sz w:val="24"/>
          <w:szCs w:val="24"/>
          <w:u w:val="single"/>
        </w:rPr>
        <w:t>West Australian</w:t>
      </w:r>
      <w:r w:rsidRPr="00434587">
        <w:rPr>
          <w:rFonts w:cs="Times New Roman"/>
          <w:sz w:val="24"/>
          <w:szCs w:val="24"/>
        </w:rPr>
        <w:t xml:space="preserve"> (Perth), August 7, 1937.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“Hitler Says His Dogs Are Real Friends.” </w:t>
      </w:r>
      <w:r w:rsidRPr="00434587">
        <w:rPr>
          <w:rFonts w:cs="Times New Roman"/>
          <w:sz w:val="24"/>
          <w:szCs w:val="24"/>
          <w:u w:val="single"/>
        </w:rPr>
        <w:t>American Kennel Gazette</w:t>
      </w:r>
      <w:r w:rsidRPr="00434587">
        <w:rPr>
          <w:rFonts w:cs="Times New Roman"/>
          <w:sz w:val="24"/>
          <w:szCs w:val="24"/>
        </w:rPr>
        <w:t xml:space="preserve"> 54, no. 1 (1937): </w:t>
      </w:r>
      <w:r w:rsidR="00960E8B">
        <w:rPr>
          <w:rFonts w:cs="Times New Roman"/>
          <w:sz w:val="24"/>
          <w:szCs w:val="24"/>
        </w:rPr>
        <w:t>5-7, 164</w:t>
      </w:r>
      <w:r w:rsidRPr="00434587">
        <w:rPr>
          <w:rFonts w:cs="Times New Roman"/>
          <w:sz w:val="24"/>
          <w:szCs w:val="24"/>
        </w:rPr>
        <w:t>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“Holiday </w:t>
      </w:r>
      <w:r w:rsidRPr="00434587">
        <w:rPr>
          <w:rFonts w:cs="Times New Roman"/>
          <w:sz w:val="24"/>
          <w:szCs w:val="24"/>
          <w:u w:val="single"/>
        </w:rPr>
        <w:t>With</w:t>
      </w:r>
      <w:r w:rsidRPr="00434587">
        <w:rPr>
          <w:rFonts w:cs="Times New Roman"/>
          <w:sz w:val="24"/>
          <w:szCs w:val="24"/>
        </w:rPr>
        <w:t xml:space="preserve"> Hitler: A Personal Friend Tells of a Personal Visit with Der Führer—with a Minimum of Personal Bias.” </w:t>
      </w:r>
      <w:r w:rsidRPr="00434587">
        <w:rPr>
          <w:rFonts w:cs="Times New Roman"/>
          <w:sz w:val="24"/>
          <w:szCs w:val="24"/>
          <w:u w:val="single"/>
        </w:rPr>
        <w:t xml:space="preserve">Current </w:t>
      </w:r>
      <w:r w:rsidRPr="004F32F0">
        <w:rPr>
          <w:rFonts w:cs="Times New Roman"/>
          <w:sz w:val="24"/>
          <w:szCs w:val="24"/>
          <w:u w:val="single"/>
        </w:rPr>
        <w:t>History</w:t>
      </w:r>
      <w:r w:rsidRPr="004F32F0">
        <w:rPr>
          <w:rFonts w:cs="Times New Roman"/>
          <w:sz w:val="24"/>
          <w:szCs w:val="24"/>
        </w:rPr>
        <w:t xml:space="preserve"> (July 1936): 50-58.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“Hitler at Home.” </w:t>
      </w:r>
      <w:r w:rsidRPr="00434587">
        <w:rPr>
          <w:rFonts w:cs="Times New Roman"/>
          <w:sz w:val="24"/>
          <w:szCs w:val="24"/>
          <w:u w:val="single"/>
        </w:rPr>
        <w:t>Saturday Review</w:t>
      </w:r>
      <w:r w:rsidRPr="00434587">
        <w:rPr>
          <w:rFonts w:cs="Times New Roman"/>
          <w:sz w:val="24"/>
          <w:szCs w:val="24"/>
        </w:rPr>
        <w:t xml:space="preserve"> (March 21, </w:t>
      </w:r>
      <w:r w:rsidRPr="004F32F0">
        <w:rPr>
          <w:rFonts w:cs="Times New Roman"/>
          <w:sz w:val="24"/>
          <w:szCs w:val="24"/>
        </w:rPr>
        <w:t>1936): 362-363.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-----. “Hitler as a Countryman: The ‘Squire’ of Wachenfeld,” </w:t>
      </w:r>
      <w:r w:rsidRPr="00434587">
        <w:rPr>
          <w:rFonts w:cs="Times New Roman"/>
          <w:sz w:val="24"/>
          <w:szCs w:val="24"/>
          <w:u w:val="single"/>
        </w:rPr>
        <w:t>Country Life</w:t>
      </w:r>
      <w:r w:rsidRPr="00434587">
        <w:rPr>
          <w:rFonts w:cs="Times New Roman"/>
          <w:sz w:val="24"/>
          <w:szCs w:val="24"/>
        </w:rPr>
        <w:t xml:space="preserve"> (March 8, 1936): </w:t>
      </w:r>
      <w:r w:rsidRPr="004F32F0">
        <w:rPr>
          <w:rFonts w:cs="Times New Roman"/>
          <w:sz w:val="24"/>
          <w:szCs w:val="24"/>
        </w:rPr>
        <w:t>322-324.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“With Herr Hitler in His Holiday Home.” </w:t>
      </w:r>
      <w:r w:rsidRPr="00434587">
        <w:rPr>
          <w:rFonts w:cs="Times New Roman"/>
          <w:sz w:val="24"/>
          <w:szCs w:val="24"/>
          <w:u w:val="single"/>
        </w:rPr>
        <w:t>Windsor Magazine</w:t>
      </w:r>
      <w:r w:rsidRPr="00434587">
        <w:rPr>
          <w:rFonts w:cs="Times New Roman"/>
          <w:sz w:val="24"/>
          <w:szCs w:val="24"/>
        </w:rPr>
        <w:t xml:space="preserve"> 84 (</w:t>
      </w:r>
      <w:r w:rsidRPr="006B1972">
        <w:rPr>
          <w:rFonts w:cs="Times New Roman"/>
          <w:sz w:val="24"/>
          <w:szCs w:val="24"/>
        </w:rPr>
        <w:t>1936): 35-51.</w:t>
      </w:r>
      <w:r w:rsidRPr="00434587">
        <w:rPr>
          <w:rFonts w:cs="Times New Roman"/>
          <w:sz w:val="24"/>
          <w:szCs w:val="24"/>
        </w:rPr>
        <w:t xml:space="preserve">  </w:t>
      </w:r>
    </w:p>
    <w:p w:rsidR="004D5AF1" w:rsidRPr="00434587" w:rsidRDefault="004D5AF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0E4132" w:rsidRPr="00434587">
        <w:rPr>
          <w:rFonts w:cs="Times New Roman"/>
          <w:sz w:val="24"/>
          <w:szCs w:val="24"/>
        </w:rPr>
        <w:t xml:space="preserve"> “Italy’s Military Problems in Abyssinia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” </w:t>
      </w:r>
      <w:r w:rsidR="000E4132" w:rsidRPr="00434587">
        <w:rPr>
          <w:rFonts w:cs="Times New Roman"/>
          <w:sz w:val="24"/>
          <w:szCs w:val="24"/>
          <w:u w:val="single"/>
        </w:rPr>
        <w:t>English Review</w:t>
      </w:r>
      <w:r w:rsidR="000E4132" w:rsidRPr="00434587">
        <w:rPr>
          <w:rFonts w:cs="Times New Roman"/>
          <w:sz w:val="24"/>
          <w:szCs w:val="24"/>
        </w:rPr>
        <w:t xml:space="preserve"> 61 (1935), 270-281</w:t>
      </w:r>
      <w:r w:rsidRPr="00434587">
        <w:rPr>
          <w:rFonts w:cs="Times New Roman"/>
          <w:sz w:val="24"/>
          <w:szCs w:val="24"/>
        </w:rPr>
        <w:t>.</w:t>
      </w:r>
    </w:p>
    <w:p w:rsidR="004D5AF1" w:rsidRPr="00434587" w:rsidRDefault="004D5AF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0E4132" w:rsidRPr="00434587">
        <w:rPr>
          <w:rFonts w:cs="Times New Roman"/>
          <w:sz w:val="24"/>
          <w:szCs w:val="24"/>
        </w:rPr>
        <w:t xml:space="preserve"> “Japan’s ‘World-War’ in Trade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” </w:t>
      </w:r>
      <w:r w:rsidR="000E4132" w:rsidRPr="00434587">
        <w:rPr>
          <w:rFonts w:cs="Times New Roman"/>
          <w:sz w:val="24"/>
          <w:szCs w:val="24"/>
          <w:u w:val="single"/>
        </w:rPr>
        <w:t>Quarterly Review</w:t>
      </w:r>
      <w:r w:rsidR="000E4132" w:rsidRPr="00434587">
        <w:rPr>
          <w:rFonts w:cs="Times New Roman"/>
          <w:sz w:val="24"/>
          <w:szCs w:val="24"/>
        </w:rPr>
        <w:t xml:space="preserve"> 264, no. 523 (1935): 1-21.</w:t>
      </w:r>
    </w:p>
    <w:p w:rsidR="000E4132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0E4132" w:rsidRPr="00434587">
        <w:rPr>
          <w:rFonts w:cs="Times New Roman"/>
          <w:sz w:val="24"/>
          <w:szCs w:val="24"/>
        </w:rPr>
        <w:t xml:space="preserve"> “The Slave-Trade To-day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” </w:t>
      </w:r>
      <w:r w:rsidR="000E4132" w:rsidRPr="00434587">
        <w:rPr>
          <w:rFonts w:cs="Times New Roman"/>
          <w:sz w:val="24"/>
          <w:szCs w:val="24"/>
          <w:u w:val="single"/>
        </w:rPr>
        <w:t>English Review</w:t>
      </w:r>
      <w:r w:rsidR="000E4132" w:rsidRPr="00434587">
        <w:rPr>
          <w:rFonts w:cs="Times New Roman"/>
          <w:sz w:val="24"/>
          <w:szCs w:val="24"/>
        </w:rPr>
        <w:t xml:space="preserve"> 60 (January 1935): 55-65. </w:t>
      </w:r>
    </w:p>
    <w:p w:rsidR="000E4132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0E4132" w:rsidRPr="00434587">
        <w:rPr>
          <w:rFonts w:cs="Times New Roman"/>
          <w:sz w:val="24"/>
          <w:szCs w:val="24"/>
        </w:rPr>
        <w:t xml:space="preserve"> “The League’s ‘Black Baby</w:t>
      </w:r>
      <w:r w:rsidRPr="00434587">
        <w:rPr>
          <w:rFonts w:cs="Times New Roman"/>
          <w:sz w:val="24"/>
          <w:szCs w:val="24"/>
        </w:rPr>
        <w:t>.</w:t>
      </w:r>
      <w:r w:rsidR="000E4132" w:rsidRPr="00434587">
        <w:rPr>
          <w:rFonts w:cs="Times New Roman"/>
          <w:sz w:val="24"/>
          <w:szCs w:val="24"/>
        </w:rPr>
        <w:t xml:space="preserve">’” </w:t>
      </w:r>
      <w:r w:rsidR="000E4132" w:rsidRPr="00434587">
        <w:rPr>
          <w:rFonts w:cs="Times New Roman"/>
          <w:sz w:val="24"/>
          <w:szCs w:val="24"/>
          <w:u w:val="single"/>
        </w:rPr>
        <w:t>North American Review</w:t>
      </w:r>
      <w:r w:rsidR="000E4132" w:rsidRPr="00434587">
        <w:rPr>
          <w:rFonts w:cs="Times New Roman"/>
          <w:sz w:val="24"/>
          <w:szCs w:val="24"/>
        </w:rPr>
        <w:t>, 238, no.3 (1934): 237.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</w:t>
      </w:r>
      <w:r w:rsidRPr="00434587">
        <w:rPr>
          <w:rFonts w:cs="Times New Roman"/>
          <w:sz w:val="24"/>
          <w:szCs w:val="24"/>
          <w:u w:val="single"/>
        </w:rPr>
        <w:t>Can America Last?</w:t>
      </w:r>
      <w:r w:rsidRPr="00434587">
        <w:rPr>
          <w:rFonts w:cs="Times New Roman"/>
          <w:sz w:val="24"/>
          <w:szCs w:val="24"/>
        </w:rPr>
        <w:t xml:space="preserve"> London: Murray, 1933.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“The Man of Peru.” </w:t>
      </w:r>
      <w:r w:rsidRPr="00434587">
        <w:rPr>
          <w:rFonts w:cs="Times New Roman"/>
          <w:sz w:val="24"/>
          <w:szCs w:val="24"/>
          <w:u w:val="single"/>
        </w:rPr>
        <w:t>North American Review</w:t>
      </w:r>
      <w:r w:rsidRPr="00434587">
        <w:rPr>
          <w:rFonts w:cs="Times New Roman"/>
          <w:sz w:val="24"/>
          <w:szCs w:val="24"/>
        </w:rPr>
        <w:t xml:space="preserve"> 225, no. 843 (1928): 564-568.</w:t>
      </w:r>
    </w:p>
    <w:p w:rsidR="00F559F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“Race-Hatred in the United States.” </w:t>
      </w:r>
      <w:r w:rsidRPr="00434587">
        <w:rPr>
          <w:rFonts w:cs="Times New Roman"/>
          <w:sz w:val="24"/>
          <w:szCs w:val="24"/>
          <w:u w:val="single"/>
        </w:rPr>
        <w:t>Observer</w:t>
      </w:r>
      <w:r w:rsidRPr="00434587">
        <w:rPr>
          <w:rFonts w:cs="Times New Roman"/>
          <w:sz w:val="24"/>
          <w:szCs w:val="24"/>
        </w:rPr>
        <w:t>, August 3, 1919.</w:t>
      </w:r>
    </w:p>
    <w:p w:rsidR="00FD34CB" w:rsidRPr="00434587" w:rsidRDefault="00FD34C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9A054A">
        <w:rPr>
          <w:rFonts w:cs="Times New Roman"/>
          <w:sz w:val="24"/>
          <w:szCs w:val="24"/>
        </w:rPr>
        <w:t>Picker, Henry</w:t>
      </w:r>
      <w:r>
        <w:rPr>
          <w:rFonts w:cs="Times New Roman"/>
          <w:sz w:val="24"/>
          <w:szCs w:val="24"/>
        </w:rPr>
        <w:t>.</w:t>
      </w:r>
      <w:r w:rsidRPr="009A054A">
        <w:rPr>
          <w:rFonts w:cs="Times New Roman"/>
          <w:sz w:val="24"/>
          <w:szCs w:val="24"/>
        </w:rPr>
        <w:t xml:space="preserve"> </w:t>
      </w:r>
      <w:r w:rsidRPr="009A054A">
        <w:rPr>
          <w:rFonts w:cs="Times New Roman"/>
          <w:sz w:val="24"/>
          <w:szCs w:val="24"/>
          <w:u w:val="single"/>
        </w:rPr>
        <w:t>Hitlers Tischgespräche im Führerhauptquartier</w:t>
      </w:r>
      <w:r>
        <w:rPr>
          <w:rFonts w:cs="Times New Roman"/>
          <w:sz w:val="24"/>
          <w:szCs w:val="24"/>
        </w:rPr>
        <w:t>. Berlin: Ullstein, 1997.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Pine, Lisa. </w:t>
      </w:r>
      <w:r w:rsidRPr="00434587">
        <w:rPr>
          <w:rFonts w:cs="Times New Roman"/>
          <w:sz w:val="24"/>
          <w:szCs w:val="24"/>
          <w:u w:val="single"/>
        </w:rPr>
        <w:t>Education in Nazi Germany</w:t>
      </w:r>
      <w:r w:rsidRPr="00434587">
        <w:rPr>
          <w:rFonts w:cs="Times New Roman"/>
          <w:sz w:val="24"/>
          <w:szCs w:val="24"/>
        </w:rPr>
        <w:t xml:space="preserve">. </w:t>
      </w:r>
      <w:r w:rsidR="000F6C07" w:rsidRPr="000F6C07">
        <w:rPr>
          <w:rFonts w:cs="Times New Roman"/>
          <w:sz w:val="24"/>
          <w:szCs w:val="24"/>
        </w:rPr>
        <w:t xml:space="preserve">Berg: </w:t>
      </w:r>
      <w:r w:rsidRPr="000F6C07">
        <w:rPr>
          <w:rFonts w:cs="Times New Roman"/>
          <w:sz w:val="24"/>
          <w:szCs w:val="24"/>
        </w:rPr>
        <w:t>Oxford, 2010.</w:t>
      </w:r>
    </w:p>
    <w:p w:rsidR="00F559F7" w:rsidRPr="00434587" w:rsidRDefault="00F559F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-----. </w:t>
      </w:r>
      <w:r w:rsidR="008212FD" w:rsidRPr="00434587">
        <w:rPr>
          <w:rFonts w:cs="Times New Roman"/>
          <w:sz w:val="24"/>
          <w:szCs w:val="24"/>
          <w:u w:val="single"/>
        </w:rPr>
        <w:t>Nazi Family Policy, 1933-1945</w:t>
      </w:r>
      <w:r w:rsidRPr="00434587">
        <w:rPr>
          <w:rFonts w:cs="Times New Roman"/>
          <w:sz w:val="24"/>
          <w:szCs w:val="24"/>
        </w:rPr>
        <w:t xml:space="preserve">. </w:t>
      </w:r>
      <w:r w:rsidR="008212FD" w:rsidRPr="00434587">
        <w:rPr>
          <w:rFonts w:cs="Times New Roman"/>
          <w:sz w:val="24"/>
          <w:szCs w:val="24"/>
        </w:rPr>
        <w:t>Oxford: Berg, 1997</w:t>
      </w:r>
      <w:r w:rsidRPr="00434587">
        <w:rPr>
          <w:rFonts w:cs="Times New Roman"/>
          <w:sz w:val="24"/>
          <w:szCs w:val="24"/>
        </w:rPr>
        <w:t>.</w:t>
      </w:r>
    </w:p>
    <w:p w:rsidR="00747DFF" w:rsidRPr="00434587" w:rsidRDefault="00F559F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Ploch, </w:t>
      </w:r>
      <w:r w:rsidR="00747DFF" w:rsidRPr="00434587">
        <w:rPr>
          <w:rFonts w:cs="Times New Roman"/>
          <w:szCs w:val="24"/>
        </w:rPr>
        <w:t>Arthur</w:t>
      </w:r>
      <w:r w:rsidRPr="00434587">
        <w:rPr>
          <w:rFonts w:cs="Times New Roman"/>
          <w:szCs w:val="24"/>
        </w:rPr>
        <w:t>.</w:t>
      </w:r>
      <w:r w:rsidR="00747DFF" w:rsidRPr="00434587">
        <w:rPr>
          <w:rFonts w:cs="Times New Roman"/>
          <w:szCs w:val="24"/>
        </w:rPr>
        <w:t xml:space="preserve"> “Das Bild als Ware</w:t>
      </w:r>
      <w:r w:rsidRPr="00434587">
        <w:rPr>
          <w:rFonts w:cs="Times New Roman"/>
          <w:szCs w:val="24"/>
        </w:rPr>
        <w:t>.</w:t>
      </w:r>
      <w:r w:rsidR="00747DFF" w:rsidRPr="00434587">
        <w:rPr>
          <w:rFonts w:cs="Times New Roman"/>
          <w:szCs w:val="24"/>
        </w:rPr>
        <w:t xml:space="preserve">” </w:t>
      </w:r>
      <w:r w:rsidR="00747DFF" w:rsidRPr="00434587">
        <w:rPr>
          <w:rFonts w:cs="Times New Roman"/>
          <w:szCs w:val="24"/>
          <w:u w:val="single"/>
        </w:rPr>
        <w:t>Deutsche Presse</w:t>
      </w:r>
      <w:r w:rsidR="00747DFF" w:rsidRPr="00434587">
        <w:rPr>
          <w:rFonts w:cs="Times New Roman"/>
          <w:szCs w:val="24"/>
        </w:rPr>
        <w:t xml:space="preserve"> 24, no.17 (1934):</w:t>
      </w:r>
      <w:r w:rsidRPr="00434587">
        <w:rPr>
          <w:rFonts w:cs="Times New Roman"/>
          <w:szCs w:val="24"/>
        </w:rPr>
        <w:t xml:space="preserve"> </w:t>
      </w:r>
      <w:r w:rsidR="00747DFF" w:rsidRPr="004F32F0">
        <w:rPr>
          <w:rFonts w:cs="Times New Roman"/>
          <w:szCs w:val="24"/>
        </w:rPr>
        <w:t>8</w:t>
      </w:r>
      <w:r w:rsidR="004F32F0" w:rsidRPr="004F32F0">
        <w:rPr>
          <w:rFonts w:cs="Times New Roman"/>
          <w:szCs w:val="24"/>
        </w:rPr>
        <w:t>-12</w:t>
      </w:r>
      <w:r w:rsidR="00747DFF" w:rsidRPr="004F32F0">
        <w:rPr>
          <w:rFonts w:cs="Times New Roman"/>
          <w:szCs w:val="24"/>
        </w:rPr>
        <w:t>.</w:t>
      </w:r>
    </w:p>
    <w:p w:rsidR="00DC1BBB" w:rsidRPr="00434587" w:rsidRDefault="002513E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Pogge, </w:t>
      </w:r>
      <w:r w:rsidR="00DC1BBB" w:rsidRPr="00434587">
        <w:rPr>
          <w:rFonts w:cs="Times New Roman"/>
          <w:szCs w:val="24"/>
        </w:rPr>
        <w:t>Ernst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 “Der Berghof: Das Heim des Führers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” </w:t>
      </w:r>
      <w:r w:rsidR="00DC1BBB" w:rsidRPr="00434587">
        <w:rPr>
          <w:rFonts w:cs="Times New Roman"/>
          <w:szCs w:val="24"/>
          <w:u w:val="single"/>
        </w:rPr>
        <w:t>Elegante Welt</w:t>
      </w:r>
      <w:r w:rsidR="00DC1BBB" w:rsidRPr="00434587">
        <w:rPr>
          <w:rFonts w:cs="Times New Roman"/>
          <w:szCs w:val="24"/>
        </w:rPr>
        <w:t xml:space="preserve"> 28, no. 8 (1939</w:t>
      </w:r>
      <w:r w:rsidR="00DC1BBB" w:rsidRPr="006B1972">
        <w:rPr>
          <w:rFonts w:cs="Times New Roman"/>
          <w:szCs w:val="24"/>
        </w:rPr>
        <w:t>): 18-26, 52.</w:t>
      </w:r>
    </w:p>
    <w:p w:rsidR="005B1A9B" w:rsidRPr="00434587" w:rsidRDefault="005B1A9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“Police Trace Organisation of Bomb-Throwers: Ringleaders Caught</w:t>
      </w:r>
      <w:r w:rsidR="002513EA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Scotsman</w:t>
      </w:r>
      <w:r w:rsidRPr="00434587">
        <w:rPr>
          <w:rFonts w:cs="Times New Roman"/>
          <w:szCs w:val="24"/>
        </w:rPr>
        <w:t>, September 12, 1929.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“Pontiff Still Sees a Chance for Peace</w:t>
      </w:r>
      <w:r w:rsidR="002513EA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20, 1939</w:t>
      </w:r>
      <w:r w:rsidR="002513EA" w:rsidRPr="00434587">
        <w:rPr>
          <w:rFonts w:cs="Times New Roman"/>
          <w:szCs w:val="24"/>
        </w:rPr>
        <w:t>.</w:t>
      </w:r>
    </w:p>
    <w:p w:rsidR="007E33B9" w:rsidRPr="00434587" w:rsidRDefault="00F40C94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</w:t>
      </w:r>
      <w:r w:rsidR="00474ED6">
        <w:rPr>
          <w:rFonts w:cs="Times New Roman"/>
          <w:sz w:val="24"/>
          <w:szCs w:val="24"/>
        </w:rPr>
        <w:t>“</w:t>
      </w:r>
      <w:r w:rsidR="00846F9B" w:rsidRPr="00474ED6">
        <w:rPr>
          <w:rFonts w:cs="Times New Roman"/>
          <w:sz w:val="24"/>
          <w:szCs w:val="24"/>
        </w:rPr>
        <w:t xml:space="preserve">Problem Obersalzberg und Kehlstein vor der Lösung.” </w:t>
      </w:r>
      <w:r w:rsidR="00474ED6" w:rsidRPr="00474ED6">
        <w:rPr>
          <w:rFonts w:cs="Times New Roman"/>
          <w:sz w:val="24"/>
          <w:szCs w:val="24"/>
          <w:u w:val="single"/>
        </w:rPr>
        <w:t>Südost-Kurier</w:t>
      </w:r>
      <w:r w:rsidR="00474ED6">
        <w:rPr>
          <w:rFonts w:cs="Times New Roman"/>
          <w:sz w:val="24"/>
          <w:szCs w:val="24"/>
        </w:rPr>
        <w:t xml:space="preserve">, </w:t>
      </w:r>
      <w:r w:rsidR="00846F9B" w:rsidRPr="00474ED6">
        <w:rPr>
          <w:rFonts w:cs="Times New Roman"/>
          <w:sz w:val="24"/>
          <w:szCs w:val="24"/>
        </w:rPr>
        <w:t>August 4, 1951.</w:t>
      </w:r>
    </w:p>
    <w:p w:rsidR="0020230D" w:rsidRPr="00434587" w:rsidRDefault="002513EA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Prölss-Kammerer, </w:t>
      </w:r>
      <w:r w:rsidR="0020230D" w:rsidRPr="00434587">
        <w:rPr>
          <w:rFonts w:cs="Times New Roman"/>
          <w:szCs w:val="24"/>
        </w:rPr>
        <w:t>Anja</w:t>
      </w:r>
      <w:r w:rsidRPr="00434587">
        <w:rPr>
          <w:rFonts w:cs="Times New Roman"/>
          <w:szCs w:val="24"/>
        </w:rPr>
        <w:t>.</w:t>
      </w:r>
      <w:r w:rsidR="0020230D" w:rsidRPr="00434587">
        <w:rPr>
          <w:rFonts w:cs="Times New Roman"/>
          <w:szCs w:val="24"/>
        </w:rPr>
        <w:t xml:space="preserve"> </w:t>
      </w:r>
      <w:r w:rsidR="0020230D" w:rsidRPr="00434587">
        <w:rPr>
          <w:rFonts w:cs="Times New Roman"/>
          <w:szCs w:val="24"/>
          <w:u w:val="single"/>
        </w:rPr>
        <w:t>Die Tapisserie im Nationalsozialismus: Propaganda, Repräsentation und Produktion</w:t>
      </w:r>
      <w:r w:rsidRPr="00434587">
        <w:rPr>
          <w:rFonts w:cs="Times New Roman"/>
          <w:szCs w:val="24"/>
        </w:rPr>
        <w:t>. Hildesheim: Olms, 2000</w:t>
      </w:r>
      <w:r w:rsidR="0020230D" w:rsidRPr="00434587">
        <w:rPr>
          <w:rFonts w:cs="Times New Roman"/>
          <w:szCs w:val="24"/>
        </w:rPr>
        <w:t>.</w:t>
      </w:r>
    </w:p>
    <w:p w:rsidR="002C7E41" w:rsidRPr="00434587" w:rsidRDefault="002C7E4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Pröse, </w:t>
      </w:r>
      <w:r w:rsidR="002513EA" w:rsidRPr="00434587">
        <w:rPr>
          <w:rFonts w:cs="Times New Roman"/>
          <w:sz w:val="24"/>
          <w:szCs w:val="24"/>
        </w:rPr>
        <w:t xml:space="preserve">Tim. </w:t>
      </w:r>
      <w:r w:rsidRPr="00434587">
        <w:rPr>
          <w:rFonts w:cs="Times New Roman"/>
          <w:sz w:val="24"/>
          <w:szCs w:val="24"/>
        </w:rPr>
        <w:t>“Daheim bei Hitler</w:t>
      </w:r>
      <w:r w:rsidR="002513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Focus</w:t>
      </w:r>
      <w:r w:rsidRPr="00434587">
        <w:rPr>
          <w:rFonts w:cs="Times New Roman"/>
          <w:sz w:val="24"/>
          <w:szCs w:val="24"/>
        </w:rPr>
        <w:t xml:space="preserve">, no. 19 (2007): </w:t>
      </w:r>
      <w:r w:rsidRPr="005362CB">
        <w:rPr>
          <w:rFonts w:cs="Times New Roman"/>
          <w:sz w:val="24"/>
          <w:szCs w:val="24"/>
        </w:rPr>
        <w:t>1</w:t>
      </w:r>
      <w:r w:rsidR="005362CB" w:rsidRPr="005362CB">
        <w:rPr>
          <w:rFonts w:cs="Times New Roman"/>
          <w:sz w:val="24"/>
          <w:szCs w:val="24"/>
        </w:rPr>
        <w:t>22-1</w:t>
      </w:r>
      <w:r w:rsidRPr="005362CB">
        <w:rPr>
          <w:rFonts w:cs="Times New Roman"/>
          <w:sz w:val="24"/>
          <w:szCs w:val="24"/>
        </w:rPr>
        <w:t>2</w:t>
      </w:r>
      <w:r w:rsidR="005362CB" w:rsidRPr="005362CB">
        <w:rPr>
          <w:rFonts w:cs="Times New Roman"/>
          <w:sz w:val="24"/>
          <w:szCs w:val="24"/>
        </w:rPr>
        <w:t>7</w:t>
      </w:r>
      <w:r w:rsidRPr="005362CB">
        <w:rPr>
          <w:rFonts w:cs="Times New Roman"/>
          <w:sz w:val="24"/>
          <w:szCs w:val="24"/>
        </w:rPr>
        <w:t>.</w:t>
      </w:r>
    </w:p>
    <w:p w:rsidR="00914501" w:rsidRPr="00434587" w:rsidRDefault="0091450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>Pünder, Hermann</w:t>
      </w:r>
      <w:r w:rsidRPr="00434587">
        <w:rPr>
          <w:rFonts w:cs="Times New Roman"/>
          <w:bCs/>
          <w:szCs w:val="24"/>
          <w:lang w:val="en"/>
        </w:rPr>
        <w:t xml:space="preserve"> [Staatssekretär der Reichskanzlei], ed. </w:t>
      </w:r>
      <w:r w:rsidRPr="00434587">
        <w:rPr>
          <w:rFonts w:cs="Times New Roman"/>
          <w:szCs w:val="24"/>
          <w:u w:val="single"/>
        </w:rPr>
        <w:t>Zur Geschichte des Reichskanzlerpalais und der Reichskanzlei</w:t>
      </w:r>
      <w:r w:rsidRPr="00434587">
        <w:rPr>
          <w:rFonts w:cs="Times New Roman"/>
          <w:szCs w:val="24"/>
        </w:rPr>
        <w:t>. Berlin: Zentralverlag, 1928.</w:t>
      </w:r>
    </w:p>
    <w:p w:rsidR="001B1E60" w:rsidRPr="00434587" w:rsidRDefault="002513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1B1E60" w:rsidRPr="00434587">
        <w:rPr>
          <w:rFonts w:cs="Times New Roman"/>
          <w:sz w:val="24"/>
          <w:szCs w:val="24"/>
        </w:rPr>
        <w:t>R.A.F. Destroying Civilian Morale in Germany</w:t>
      </w:r>
      <w:r w:rsidRPr="00434587">
        <w:rPr>
          <w:rFonts w:cs="Times New Roman"/>
          <w:sz w:val="24"/>
          <w:szCs w:val="24"/>
        </w:rPr>
        <w:t>.</w:t>
      </w:r>
      <w:r w:rsidR="001B1E60" w:rsidRPr="00434587">
        <w:rPr>
          <w:rFonts w:cs="Times New Roman"/>
          <w:sz w:val="24"/>
          <w:szCs w:val="24"/>
        </w:rPr>
        <w:t xml:space="preserve">” </w:t>
      </w:r>
      <w:r w:rsidR="001B1E60" w:rsidRPr="00434587">
        <w:rPr>
          <w:rFonts w:cs="Times New Roman"/>
          <w:sz w:val="24"/>
          <w:szCs w:val="24"/>
          <w:u w:val="single"/>
        </w:rPr>
        <w:t>The Observer</w:t>
      </w:r>
      <w:r w:rsidR="001B1E60" w:rsidRPr="00434587">
        <w:rPr>
          <w:rFonts w:cs="Times New Roman"/>
          <w:sz w:val="24"/>
          <w:szCs w:val="24"/>
        </w:rPr>
        <w:t>, January 16, 1944</w:t>
      </w:r>
      <w:r w:rsidRPr="00434587">
        <w:rPr>
          <w:rFonts w:cs="Times New Roman"/>
          <w:sz w:val="24"/>
          <w:szCs w:val="24"/>
        </w:rPr>
        <w:t>.</w:t>
      </w:r>
    </w:p>
    <w:p w:rsidR="0009042C" w:rsidRPr="00434587" w:rsidRDefault="002513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</w:t>
      </w:r>
      <w:r w:rsidR="0009042C" w:rsidRPr="00434587">
        <w:rPr>
          <w:rFonts w:cs="Times New Roman"/>
          <w:sz w:val="24"/>
          <w:szCs w:val="24"/>
        </w:rPr>
        <w:t>RAF Score 6-Ton Hits on Hitler’s Hide-Out</w:t>
      </w:r>
      <w:r w:rsidRPr="00434587">
        <w:rPr>
          <w:rFonts w:cs="Times New Roman"/>
          <w:sz w:val="24"/>
          <w:szCs w:val="24"/>
        </w:rPr>
        <w:t>.</w:t>
      </w:r>
      <w:r w:rsidR="0009042C" w:rsidRPr="00434587">
        <w:rPr>
          <w:rFonts w:cs="Times New Roman"/>
          <w:sz w:val="24"/>
          <w:szCs w:val="24"/>
        </w:rPr>
        <w:t xml:space="preserve">” </w:t>
      </w:r>
      <w:r w:rsidR="0009042C" w:rsidRPr="00434587">
        <w:rPr>
          <w:rFonts w:cs="Times New Roman"/>
          <w:sz w:val="24"/>
          <w:szCs w:val="24"/>
          <w:u w:val="single"/>
        </w:rPr>
        <w:t>Daily Mirror</w:t>
      </w:r>
      <w:r w:rsidR="0009042C" w:rsidRPr="00434587">
        <w:rPr>
          <w:rFonts w:cs="Times New Roman"/>
          <w:sz w:val="24"/>
          <w:szCs w:val="24"/>
        </w:rPr>
        <w:t>, April 26, 1945</w:t>
      </w:r>
      <w:r w:rsidRPr="00434587">
        <w:rPr>
          <w:rFonts w:cs="Times New Roman"/>
          <w:sz w:val="24"/>
          <w:szCs w:val="24"/>
        </w:rPr>
        <w:t>.</w:t>
      </w:r>
    </w:p>
    <w:p w:rsidR="00D602F6" w:rsidRPr="00434587" w:rsidRDefault="00D602F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Ransom, </w:t>
      </w:r>
      <w:r w:rsidR="002513EA" w:rsidRPr="00434587">
        <w:rPr>
          <w:rFonts w:cs="Times New Roman"/>
          <w:sz w:val="24"/>
          <w:szCs w:val="24"/>
        </w:rPr>
        <w:t xml:space="preserve">Tina. </w:t>
      </w:r>
      <w:r w:rsidRPr="00434587">
        <w:rPr>
          <w:rFonts w:cs="Times New Roman"/>
          <w:sz w:val="24"/>
          <w:szCs w:val="24"/>
        </w:rPr>
        <w:t>“Secret Weapons to Go on Display in Victory Loan Special on Nov. 21</w:t>
      </w:r>
      <w:r w:rsidR="002513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Atlanta Constitution</w:t>
      </w:r>
      <w:r w:rsidRPr="00434587">
        <w:rPr>
          <w:rFonts w:cs="Times New Roman"/>
          <w:sz w:val="24"/>
          <w:szCs w:val="24"/>
        </w:rPr>
        <w:t>, November 9, 1945.</w:t>
      </w:r>
    </w:p>
    <w:p w:rsidR="00B02CE9" w:rsidRPr="00CE0E15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Rapport</w:t>
      </w:r>
      <w:r w:rsidR="002513EA" w:rsidRPr="00434587">
        <w:rPr>
          <w:rFonts w:cs="Times New Roman"/>
          <w:sz w:val="24"/>
          <w:szCs w:val="24"/>
        </w:rPr>
        <w:t>, Leonard</w:t>
      </w:r>
      <w:r w:rsidRPr="00434587">
        <w:rPr>
          <w:rFonts w:cs="Times New Roman"/>
          <w:sz w:val="24"/>
          <w:szCs w:val="24"/>
        </w:rPr>
        <w:t xml:space="preserve"> and Arthur Northwood, Jr. </w:t>
      </w:r>
      <w:r w:rsidRPr="00434587">
        <w:rPr>
          <w:rFonts w:cs="Times New Roman"/>
          <w:sz w:val="24"/>
          <w:szCs w:val="24"/>
          <w:u w:val="single"/>
        </w:rPr>
        <w:t>Rendezvous With Destiny: A History of the 101</w:t>
      </w:r>
      <w:r w:rsidRPr="00434587">
        <w:rPr>
          <w:rFonts w:cs="Times New Roman"/>
          <w:sz w:val="24"/>
          <w:szCs w:val="24"/>
          <w:u w:val="single"/>
          <w:vertAlign w:val="superscript"/>
        </w:rPr>
        <w:t>st</w:t>
      </w:r>
      <w:r w:rsidRPr="00434587">
        <w:rPr>
          <w:rFonts w:cs="Times New Roman"/>
          <w:sz w:val="24"/>
          <w:szCs w:val="24"/>
          <w:u w:val="single"/>
        </w:rPr>
        <w:t xml:space="preserve"> </w:t>
      </w:r>
      <w:r w:rsidRPr="00CE0E15">
        <w:rPr>
          <w:rFonts w:cs="Times New Roman"/>
          <w:sz w:val="24"/>
          <w:szCs w:val="24"/>
          <w:u w:val="single"/>
        </w:rPr>
        <w:t>Airborne Division</w:t>
      </w:r>
      <w:r w:rsidR="002513EA" w:rsidRPr="00CE0E15">
        <w:rPr>
          <w:rFonts w:cs="Times New Roman"/>
          <w:sz w:val="24"/>
          <w:szCs w:val="24"/>
        </w:rPr>
        <w:t xml:space="preserve">. </w:t>
      </w:r>
      <w:r w:rsidRPr="00CE0E15">
        <w:rPr>
          <w:rFonts w:cs="Times New Roman"/>
          <w:sz w:val="24"/>
          <w:szCs w:val="24"/>
        </w:rPr>
        <w:t>Washington: Infantry Journal, 1948</w:t>
      </w:r>
      <w:r w:rsidR="002513EA" w:rsidRPr="00CE0E15">
        <w:rPr>
          <w:rFonts w:cs="Times New Roman"/>
          <w:sz w:val="24"/>
          <w:szCs w:val="24"/>
        </w:rPr>
        <w:t>.</w:t>
      </w:r>
    </w:p>
    <w:p w:rsidR="00394267" w:rsidRPr="00CE0E15" w:rsidRDefault="002513EA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CE0E15">
        <w:rPr>
          <w:rFonts w:cs="Times New Roman"/>
          <w:sz w:val="24"/>
          <w:szCs w:val="24"/>
        </w:rPr>
        <w:t xml:space="preserve">Rasp, </w:t>
      </w:r>
      <w:r w:rsidR="00394267" w:rsidRPr="00CE0E15">
        <w:rPr>
          <w:rFonts w:cs="Times New Roman"/>
          <w:sz w:val="24"/>
          <w:szCs w:val="24"/>
        </w:rPr>
        <w:t>Hans-Peter</w:t>
      </w:r>
      <w:r w:rsidRPr="00CE0E15">
        <w:rPr>
          <w:rFonts w:cs="Times New Roman"/>
          <w:sz w:val="24"/>
          <w:szCs w:val="24"/>
        </w:rPr>
        <w:t>.</w:t>
      </w:r>
      <w:r w:rsidR="00394267" w:rsidRPr="00CE0E15">
        <w:rPr>
          <w:rFonts w:cs="Times New Roman"/>
          <w:sz w:val="24"/>
          <w:szCs w:val="24"/>
        </w:rPr>
        <w:t xml:space="preserve"> “Bauten und Bauplanung für die ‘Hauptstadt der Bewegung</w:t>
      </w:r>
      <w:r w:rsidRPr="00CE0E15">
        <w:rPr>
          <w:rFonts w:cs="Times New Roman"/>
          <w:sz w:val="24"/>
          <w:szCs w:val="24"/>
        </w:rPr>
        <w:t>.</w:t>
      </w:r>
      <w:r w:rsidR="00394267" w:rsidRPr="00CE0E15">
        <w:rPr>
          <w:rFonts w:cs="Times New Roman"/>
          <w:sz w:val="24"/>
          <w:szCs w:val="24"/>
        </w:rPr>
        <w:t xml:space="preserve">’” </w:t>
      </w:r>
      <w:r w:rsidRPr="00CE0E15">
        <w:rPr>
          <w:rFonts w:cs="Times New Roman"/>
          <w:sz w:val="24"/>
          <w:szCs w:val="24"/>
        </w:rPr>
        <w:t>I</w:t>
      </w:r>
      <w:r w:rsidR="00394267" w:rsidRPr="00CE0E15">
        <w:rPr>
          <w:rFonts w:cs="Times New Roman"/>
          <w:sz w:val="24"/>
          <w:szCs w:val="24"/>
        </w:rPr>
        <w:t xml:space="preserve">n </w:t>
      </w:r>
      <w:r w:rsidR="00394267" w:rsidRPr="00CE0E15">
        <w:rPr>
          <w:rFonts w:cs="Times New Roman"/>
          <w:sz w:val="24"/>
          <w:szCs w:val="24"/>
          <w:u w:val="single"/>
        </w:rPr>
        <w:t>München: “Hauptstadt der Bewegung</w:t>
      </w:r>
      <w:r w:rsidRPr="00CE0E15">
        <w:rPr>
          <w:rFonts w:cs="Times New Roman"/>
          <w:sz w:val="24"/>
          <w:szCs w:val="24"/>
        </w:rPr>
        <w:t>.</w:t>
      </w:r>
      <w:r w:rsidR="00394267" w:rsidRPr="00CE0E15">
        <w:rPr>
          <w:rFonts w:cs="Times New Roman"/>
          <w:sz w:val="24"/>
          <w:szCs w:val="24"/>
        </w:rPr>
        <w:t xml:space="preserve">” </w:t>
      </w:r>
      <w:r w:rsidRPr="00CE0E15">
        <w:rPr>
          <w:rFonts w:cs="Times New Roman"/>
          <w:sz w:val="24"/>
          <w:szCs w:val="24"/>
        </w:rPr>
        <w:t>E</w:t>
      </w:r>
      <w:r w:rsidR="00394267" w:rsidRPr="00CE0E15">
        <w:rPr>
          <w:rFonts w:cs="Times New Roman"/>
          <w:sz w:val="24"/>
          <w:szCs w:val="24"/>
        </w:rPr>
        <w:t>ds. Richard Bauer, Hans Günther Hockerts, Brigitte</w:t>
      </w:r>
      <w:r w:rsidRPr="00CE0E15">
        <w:rPr>
          <w:rFonts w:cs="Times New Roman"/>
          <w:sz w:val="24"/>
          <w:szCs w:val="24"/>
        </w:rPr>
        <w:t xml:space="preserve"> Schütz, et. al., </w:t>
      </w:r>
      <w:r w:rsidR="00CE0E15" w:rsidRPr="00CE0E15">
        <w:rPr>
          <w:rFonts w:cs="Times New Roman"/>
          <w:color w:val="222222"/>
          <w:sz w:val="24"/>
          <w:szCs w:val="24"/>
          <w:shd w:val="clear" w:color="auto" w:fill="FFFFFF"/>
        </w:rPr>
        <w:t>294-299</w:t>
      </w:r>
      <w:r w:rsidRPr="00CE0E15">
        <w:rPr>
          <w:rFonts w:cs="Times New Roman"/>
          <w:sz w:val="24"/>
          <w:szCs w:val="24"/>
        </w:rPr>
        <w:t xml:space="preserve">. </w:t>
      </w:r>
      <w:r w:rsidR="00394267" w:rsidRPr="00CE0E15">
        <w:rPr>
          <w:rFonts w:cs="Times New Roman"/>
          <w:sz w:val="24"/>
          <w:szCs w:val="24"/>
        </w:rPr>
        <w:t>Munich: Münchner Stadtmuseum, 2002</w:t>
      </w:r>
      <w:r w:rsidRPr="00CE0E15">
        <w:rPr>
          <w:rFonts w:cs="Times New Roman"/>
          <w:sz w:val="24"/>
          <w:szCs w:val="24"/>
        </w:rPr>
        <w:t>.</w:t>
      </w:r>
    </w:p>
    <w:p w:rsidR="005B1A9B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Rauschning, </w:t>
      </w:r>
      <w:r w:rsidR="002513EA" w:rsidRPr="00434587">
        <w:rPr>
          <w:rFonts w:cs="Times New Roman"/>
          <w:szCs w:val="24"/>
        </w:rPr>
        <w:t xml:space="preserve">Hermann. </w:t>
      </w:r>
      <w:r w:rsidRPr="00434587">
        <w:rPr>
          <w:rFonts w:cs="Times New Roman"/>
          <w:szCs w:val="24"/>
          <w:u w:val="single"/>
        </w:rPr>
        <w:t>The Voice of Destruction</w:t>
      </w:r>
      <w:r w:rsidR="002513EA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York: Putnam, 1940</w:t>
      </w:r>
      <w:r w:rsidR="002513EA" w:rsidRPr="00434587">
        <w:rPr>
          <w:rFonts w:cs="Times New Roman"/>
          <w:szCs w:val="24"/>
        </w:rPr>
        <w:t>.</w:t>
      </w:r>
    </w:p>
    <w:p w:rsidR="00A95C11" w:rsidRPr="00434587" w:rsidRDefault="00A95C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Reichel, Peter. </w:t>
      </w:r>
      <w:r w:rsidRPr="00434587">
        <w:rPr>
          <w:rFonts w:cs="Times New Roman"/>
          <w:szCs w:val="24"/>
          <w:u w:val="single"/>
        </w:rPr>
        <w:t>Der schöne Schein des Dritten Reiches</w:t>
      </w:r>
      <w:r w:rsidRPr="00434587">
        <w:rPr>
          <w:rFonts w:cs="Times New Roman"/>
          <w:szCs w:val="24"/>
        </w:rPr>
        <w:t>. Hamburg: Eilert &amp; Richter, 2006.</w:t>
      </w:r>
    </w:p>
    <w:p w:rsidR="00DC1BBB" w:rsidRPr="00434587" w:rsidRDefault="00DC1BB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“Reich Exhibits Articles Banned for Bad Taste</w:t>
      </w:r>
      <w:r w:rsidR="002513EA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June 8, 1935</w:t>
      </w:r>
      <w:r w:rsidR="002513EA" w:rsidRPr="00434587">
        <w:rPr>
          <w:rFonts w:cs="Times New Roman"/>
          <w:sz w:val="24"/>
          <w:szCs w:val="24"/>
        </w:rPr>
        <w:t>.</w:t>
      </w:r>
    </w:p>
    <w:p w:rsidR="00FF38B5" w:rsidRPr="00434587" w:rsidRDefault="00FF38B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Reinhold, </w:t>
      </w:r>
      <w:r w:rsidR="00A95C11" w:rsidRPr="00434587">
        <w:rPr>
          <w:rFonts w:cs="Times New Roman"/>
          <w:sz w:val="24"/>
          <w:szCs w:val="24"/>
        </w:rPr>
        <w:t xml:space="preserve">Kurt. </w:t>
      </w:r>
      <w:r w:rsidRPr="00434587">
        <w:rPr>
          <w:rFonts w:cs="Times New Roman"/>
          <w:sz w:val="24"/>
          <w:szCs w:val="24"/>
        </w:rPr>
        <w:t>“Der Unwiderstehliche</w:t>
      </w:r>
      <w:r w:rsidR="00A95C11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Das Tage-Buch</w:t>
      </w:r>
      <w:r w:rsidRPr="00434587">
        <w:rPr>
          <w:rFonts w:cs="Times New Roman"/>
          <w:sz w:val="24"/>
          <w:szCs w:val="24"/>
        </w:rPr>
        <w:t xml:space="preserve"> 13, no. 22 (1932</w:t>
      </w:r>
      <w:r w:rsidRPr="005362CB">
        <w:rPr>
          <w:rFonts w:cs="Times New Roman"/>
          <w:sz w:val="24"/>
          <w:szCs w:val="24"/>
        </w:rPr>
        <w:t>): 837-840.</w:t>
      </w:r>
    </w:p>
    <w:p w:rsidR="000F2621" w:rsidRPr="00434587" w:rsidRDefault="00A95C1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Remme, </w:t>
      </w:r>
      <w:r w:rsidR="000F2621" w:rsidRPr="00434587">
        <w:rPr>
          <w:rFonts w:cs="Times New Roman"/>
          <w:sz w:val="24"/>
          <w:szCs w:val="24"/>
        </w:rPr>
        <w:t>Tilman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 “Life with Hitler and his Mistress</w:t>
      </w:r>
      <w:r w:rsidRPr="00434587">
        <w:rPr>
          <w:rFonts w:cs="Times New Roman"/>
          <w:sz w:val="24"/>
          <w:szCs w:val="24"/>
        </w:rPr>
        <w:t>.</w:t>
      </w:r>
      <w:r w:rsidR="000F2621" w:rsidRPr="00434587">
        <w:rPr>
          <w:rFonts w:cs="Times New Roman"/>
          <w:sz w:val="24"/>
          <w:szCs w:val="24"/>
        </w:rPr>
        <w:t xml:space="preserve">” </w:t>
      </w:r>
      <w:r w:rsidR="000F2621" w:rsidRPr="00434587">
        <w:rPr>
          <w:rFonts w:cs="Times New Roman"/>
          <w:sz w:val="24"/>
          <w:szCs w:val="24"/>
          <w:u w:val="single"/>
        </w:rPr>
        <w:t>Daily Telegraph</w:t>
      </w:r>
      <w:r w:rsidR="000F2621" w:rsidRPr="00434587">
        <w:rPr>
          <w:rFonts w:cs="Times New Roman"/>
          <w:sz w:val="24"/>
          <w:szCs w:val="24"/>
        </w:rPr>
        <w:t xml:space="preserve">, September 27, 1997. </w:t>
      </w:r>
    </w:p>
    <w:p w:rsidR="00CF1980" w:rsidRPr="00434587" w:rsidRDefault="00CF198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Rentschler, </w:t>
      </w:r>
      <w:r w:rsidR="00A95C11" w:rsidRPr="00434587">
        <w:rPr>
          <w:rFonts w:cs="Times New Roman"/>
          <w:szCs w:val="24"/>
        </w:rPr>
        <w:t xml:space="preserve">Eric. </w:t>
      </w:r>
      <w:r w:rsidRPr="00434587">
        <w:rPr>
          <w:rFonts w:cs="Times New Roman"/>
          <w:szCs w:val="24"/>
          <w:u w:val="single"/>
        </w:rPr>
        <w:t>The Ministry of Illusion: Nazi Cinema and its Afterlife</w:t>
      </w:r>
      <w:r w:rsidR="00A95C1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Cambridge, M</w:t>
      </w:r>
      <w:r w:rsidR="00583E3E">
        <w:rPr>
          <w:rFonts w:cs="Times New Roman"/>
          <w:szCs w:val="24"/>
        </w:rPr>
        <w:t>A:</w:t>
      </w:r>
      <w:r w:rsidR="00A95C11" w:rsidRPr="00434587">
        <w:rPr>
          <w:rFonts w:cs="Times New Roman"/>
          <w:szCs w:val="24"/>
        </w:rPr>
        <w:t xml:space="preserve"> Harvard University Press, 1996</w:t>
      </w:r>
      <w:r w:rsidRPr="00434587">
        <w:rPr>
          <w:rFonts w:cs="Times New Roman"/>
          <w:szCs w:val="24"/>
        </w:rPr>
        <w:t>.</w:t>
      </w:r>
    </w:p>
    <w:p w:rsidR="00A95C11" w:rsidRPr="00434587" w:rsidRDefault="00A95C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Retallack, Joan, ed. </w:t>
      </w:r>
      <w:r w:rsidRPr="00434587">
        <w:rPr>
          <w:rFonts w:cs="Times New Roman"/>
          <w:szCs w:val="24"/>
          <w:u w:val="single"/>
        </w:rPr>
        <w:t>Gertrud Stein: Selections</w:t>
      </w:r>
      <w:r w:rsidRPr="00434587">
        <w:rPr>
          <w:rFonts w:cs="Times New Roman"/>
          <w:szCs w:val="24"/>
        </w:rPr>
        <w:t>. Berkeley</w:t>
      </w:r>
      <w:r w:rsidR="00583E3E">
        <w:rPr>
          <w:rFonts w:cs="Times New Roman"/>
          <w:szCs w:val="24"/>
        </w:rPr>
        <w:t xml:space="preserve"> and Los Angeles</w:t>
      </w:r>
      <w:r w:rsidRPr="00434587">
        <w:rPr>
          <w:rFonts w:cs="Times New Roman"/>
          <w:szCs w:val="24"/>
        </w:rPr>
        <w:t>: University of California Press, 2008.</w:t>
      </w:r>
    </w:p>
    <w:p w:rsidR="007E33B9" w:rsidRDefault="00A95C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------. </w:t>
      </w:r>
      <w:r w:rsidR="007E33B9" w:rsidRPr="00434587">
        <w:rPr>
          <w:rFonts w:cs="Times New Roman"/>
          <w:szCs w:val="24"/>
        </w:rPr>
        <w:t>“Introduction</w:t>
      </w:r>
      <w:r w:rsidRPr="00434587">
        <w:rPr>
          <w:rFonts w:cs="Times New Roman"/>
          <w:szCs w:val="24"/>
        </w:rPr>
        <w:t>.</w:t>
      </w:r>
      <w:r w:rsidR="007E33B9"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</w:rPr>
        <w:t xml:space="preserve">In </w:t>
      </w:r>
      <w:r w:rsidR="007E33B9" w:rsidRPr="00434587">
        <w:rPr>
          <w:rFonts w:cs="Times New Roman"/>
          <w:szCs w:val="24"/>
          <w:u w:val="single"/>
        </w:rPr>
        <w:t>Gertrud Stein: Selections</w:t>
      </w:r>
      <w:r w:rsidRPr="00434587">
        <w:rPr>
          <w:rFonts w:cs="Times New Roman"/>
          <w:szCs w:val="24"/>
        </w:rPr>
        <w:t>.</w:t>
      </w:r>
      <w:r w:rsidR="007E33B9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E</w:t>
      </w:r>
      <w:r w:rsidR="007E33B9" w:rsidRPr="00434587">
        <w:rPr>
          <w:rFonts w:cs="Times New Roman"/>
          <w:szCs w:val="24"/>
        </w:rPr>
        <w:t xml:space="preserve">d. Joan </w:t>
      </w:r>
      <w:r w:rsidR="007E33B9" w:rsidRPr="00047499">
        <w:rPr>
          <w:rFonts w:cs="Times New Roman"/>
          <w:szCs w:val="24"/>
        </w:rPr>
        <w:t>Retallack</w:t>
      </w:r>
      <w:r w:rsidRPr="00EF7E3A">
        <w:rPr>
          <w:rFonts w:cs="Times New Roman"/>
          <w:szCs w:val="24"/>
        </w:rPr>
        <w:t xml:space="preserve">, </w:t>
      </w:r>
      <w:r w:rsidR="00047499" w:rsidRPr="00EF7E3A">
        <w:rPr>
          <w:rFonts w:cs="Times New Roman"/>
          <w:szCs w:val="24"/>
        </w:rPr>
        <w:t>3</w:t>
      </w:r>
      <w:r w:rsidRPr="00EF7E3A">
        <w:rPr>
          <w:rFonts w:cs="Times New Roman"/>
          <w:szCs w:val="24"/>
        </w:rPr>
        <w:t>-</w:t>
      </w:r>
      <w:r w:rsidR="00047499" w:rsidRPr="00EF7E3A">
        <w:rPr>
          <w:rFonts w:cs="Times New Roman"/>
          <w:szCs w:val="24"/>
        </w:rPr>
        <w:t>84</w:t>
      </w:r>
      <w:r w:rsidRPr="00EF7E3A">
        <w:rPr>
          <w:rFonts w:cs="Times New Roman"/>
          <w:szCs w:val="24"/>
        </w:rPr>
        <w:t>.</w:t>
      </w:r>
      <w:r w:rsidR="007E33B9" w:rsidRPr="00EF7E3A">
        <w:rPr>
          <w:rFonts w:cs="Times New Roman"/>
          <w:szCs w:val="24"/>
        </w:rPr>
        <w:t xml:space="preserve"> Berkeley</w:t>
      </w:r>
      <w:r w:rsidR="00102E16">
        <w:rPr>
          <w:rFonts w:cs="Times New Roman"/>
          <w:szCs w:val="24"/>
        </w:rPr>
        <w:t xml:space="preserve"> and Los Angeles</w:t>
      </w:r>
      <w:r w:rsidR="007E33B9" w:rsidRPr="00434587">
        <w:rPr>
          <w:rFonts w:cs="Times New Roman"/>
          <w:szCs w:val="24"/>
        </w:rPr>
        <w:t>: University of California Press, 2008</w:t>
      </w:r>
      <w:r w:rsidRPr="00434587">
        <w:rPr>
          <w:rFonts w:cs="Times New Roman"/>
          <w:szCs w:val="24"/>
        </w:rPr>
        <w:t>.</w:t>
      </w:r>
    </w:p>
    <w:p w:rsidR="00F07F05" w:rsidRPr="00434587" w:rsidRDefault="00F07F05" w:rsidP="00434587">
      <w:pPr>
        <w:spacing w:after="0" w:line="480" w:lineRule="auto"/>
        <w:ind w:left="720" w:hanging="720"/>
        <w:rPr>
          <w:rFonts w:cs="Times New Roman"/>
          <w:szCs w:val="24"/>
        </w:rPr>
      </w:pPr>
    </w:p>
    <w:p w:rsidR="000E4132" w:rsidRPr="00434587" w:rsidRDefault="000E4132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Rolinek, </w:t>
      </w:r>
      <w:r w:rsidR="00A95C11" w:rsidRPr="00434587">
        <w:rPr>
          <w:rFonts w:cs="Times New Roman"/>
          <w:sz w:val="24"/>
          <w:szCs w:val="24"/>
        </w:rPr>
        <w:t xml:space="preserve">Susanne, </w:t>
      </w:r>
      <w:r w:rsidRPr="00434587">
        <w:rPr>
          <w:rFonts w:cs="Times New Roman"/>
          <w:sz w:val="24"/>
          <w:szCs w:val="24"/>
        </w:rPr>
        <w:t xml:space="preserve">Gerald Lehner, </w:t>
      </w:r>
      <w:r w:rsidR="00A95C11" w:rsidRPr="00434587">
        <w:rPr>
          <w:rFonts w:cs="Times New Roman"/>
          <w:sz w:val="24"/>
          <w:szCs w:val="24"/>
        </w:rPr>
        <w:t xml:space="preserve">and </w:t>
      </w:r>
      <w:r w:rsidRPr="00434587">
        <w:rPr>
          <w:rFonts w:cs="Times New Roman"/>
          <w:sz w:val="24"/>
          <w:szCs w:val="24"/>
        </w:rPr>
        <w:t xml:space="preserve">Christian Strasser, </w:t>
      </w:r>
      <w:r w:rsidRPr="00434587">
        <w:rPr>
          <w:rFonts w:cs="Times New Roman"/>
          <w:sz w:val="24"/>
          <w:szCs w:val="24"/>
          <w:u w:val="single"/>
        </w:rPr>
        <w:t>Im Schatten der Mozartkugel: Reiseführer durch die braune Topografie von Salzburg</w:t>
      </w:r>
      <w:r w:rsidR="00A95C11" w:rsidRPr="00434587">
        <w:rPr>
          <w:rFonts w:cs="Times New Roman"/>
          <w:sz w:val="24"/>
          <w:szCs w:val="24"/>
        </w:rPr>
        <w:t>. Vienna: Czernin, 2009.</w:t>
      </w:r>
    </w:p>
    <w:p w:rsidR="000E4132" w:rsidRDefault="00A95C1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Roos, Pe</w:t>
      </w:r>
      <w:r w:rsidR="005D73E8" w:rsidRPr="00434587">
        <w:rPr>
          <w:rFonts w:cs="Times New Roman"/>
          <w:szCs w:val="24"/>
        </w:rPr>
        <w:t>ter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 “Hitlerconti: Im Luxushotel auf dem Obersalzberg am 20. April</w:t>
      </w:r>
      <w:r w:rsidRPr="00434587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” </w:t>
      </w:r>
      <w:r w:rsidR="005D73E8" w:rsidRPr="00434587">
        <w:rPr>
          <w:rFonts w:cs="Times New Roman"/>
          <w:szCs w:val="24"/>
          <w:u w:val="single"/>
        </w:rPr>
        <w:t>Die Zeit</w:t>
      </w:r>
      <w:r w:rsidR="005D73E8" w:rsidRPr="00434587">
        <w:rPr>
          <w:rFonts w:cs="Times New Roman"/>
          <w:szCs w:val="24"/>
        </w:rPr>
        <w:t>, April 28, 2005.</w:t>
      </w:r>
    </w:p>
    <w:p w:rsidR="004B5956" w:rsidRDefault="004B5956" w:rsidP="004B5956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Rosenbaum, Ron. </w:t>
      </w:r>
      <w:r w:rsidRPr="00434587">
        <w:rPr>
          <w:rFonts w:cs="Times New Roman"/>
          <w:szCs w:val="24"/>
          <w:u w:val="single"/>
        </w:rPr>
        <w:t>Explaining Hitler</w:t>
      </w:r>
      <w:r w:rsidRPr="00434587">
        <w:rPr>
          <w:rFonts w:cs="Times New Roman"/>
          <w:szCs w:val="24"/>
        </w:rPr>
        <w:t>. New York: Random House, 1998.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Rosenblum, </w:t>
      </w:r>
      <w:r w:rsidR="00A95C11" w:rsidRPr="00434587">
        <w:rPr>
          <w:rFonts w:cs="Times New Roman"/>
          <w:szCs w:val="24"/>
        </w:rPr>
        <w:t xml:space="preserve">Robert. </w:t>
      </w:r>
      <w:r w:rsidRPr="00434587">
        <w:rPr>
          <w:rFonts w:cs="Times New Roman"/>
          <w:szCs w:val="24"/>
          <w:u w:val="single"/>
        </w:rPr>
        <w:t>Modern Painting and the Northern Romantic Tradition: Friedrich to Rothko</w:t>
      </w:r>
      <w:r w:rsidR="00A95C11" w:rsidRPr="00434587">
        <w:rPr>
          <w:rFonts w:cs="Times New Roman"/>
          <w:szCs w:val="24"/>
        </w:rPr>
        <w:t xml:space="preserve">. </w:t>
      </w:r>
      <w:r w:rsidRPr="00434587">
        <w:rPr>
          <w:rFonts w:eastAsia="Arial Unicode MS" w:cs="Times New Roman"/>
          <w:color w:val="000000"/>
          <w:szCs w:val="24"/>
          <w:shd w:val="clear" w:color="auto" w:fill="FFFFFF"/>
        </w:rPr>
        <w:t>New York: Harper &amp; Row,</w:t>
      </w:r>
      <w:r w:rsidRPr="00434587">
        <w:rPr>
          <w:rFonts w:cs="Times New Roman"/>
          <w:szCs w:val="24"/>
        </w:rPr>
        <w:t xml:space="preserve"> 1975</w:t>
      </w:r>
      <w:r w:rsidR="00A95C11" w:rsidRPr="00434587">
        <w:rPr>
          <w:rFonts w:cs="Times New Roman"/>
          <w:szCs w:val="24"/>
        </w:rPr>
        <w:t>.</w:t>
      </w:r>
    </w:p>
    <w:p w:rsidR="008D0FCF" w:rsidRDefault="008D0FCF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BD19AB">
        <w:rPr>
          <w:rFonts w:cs="Times New Roman"/>
          <w:szCs w:val="24"/>
        </w:rPr>
        <w:t>Rosenfeld</w:t>
      </w:r>
      <w:r>
        <w:rPr>
          <w:rFonts w:cs="Times New Roman"/>
          <w:szCs w:val="24"/>
        </w:rPr>
        <w:t>,</w:t>
      </w:r>
      <w:r w:rsidRPr="008D0FCF">
        <w:rPr>
          <w:rFonts w:cs="Times New Roman"/>
          <w:szCs w:val="24"/>
        </w:rPr>
        <w:t xml:space="preserve"> </w:t>
      </w:r>
      <w:r w:rsidRPr="00BD19AB">
        <w:rPr>
          <w:rFonts w:cs="Times New Roman"/>
          <w:szCs w:val="24"/>
        </w:rPr>
        <w:t xml:space="preserve">Gavriel D. and Paul B. Jaskot, eds. </w:t>
      </w:r>
      <w:r w:rsidRPr="00BD19AB">
        <w:rPr>
          <w:rFonts w:cs="Times New Roman"/>
          <w:szCs w:val="24"/>
          <w:u w:val="single"/>
        </w:rPr>
        <w:t>Beyond Berlin: Twelve German Cities Confront the Nazi Past</w:t>
      </w:r>
      <w:r>
        <w:rPr>
          <w:rFonts w:cs="Times New Roman"/>
          <w:szCs w:val="24"/>
        </w:rPr>
        <w:t xml:space="preserve">. </w:t>
      </w:r>
      <w:r w:rsidRPr="00BD19AB">
        <w:rPr>
          <w:rFonts w:cs="Times New Roman"/>
          <w:szCs w:val="24"/>
        </w:rPr>
        <w:t>Ann Arbor: University of Michigan Press, 2008</w:t>
      </w:r>
      <w:r>
        <w:rPr>
          <w:rFonts w:cs="Times New Roman"/>
          <w:szCs w:val="24"/>
        </w:rPr>
        <w:t>.</w:t>
      </w:r>
    </w:p>
    <w:p w:rsidR="00F85539" w:rsidRDefault="00F85539" w:rsidP="00F85539">
      <w:pPr>
        <w:spacing w:after="0" w:line="480" w:lineRule="auto"/>
        <w:ind w:left="720" w:hanging="720"/>
        <w:rPr>
          <w:rFonts w:cs="Times New Roman"/>
          <w:szCs w:val="24"/>
        </w:rPr>
      </w:pPr>
      <w:r w:rsidRPr="00BD19AB">
        <w:rPr>
          <w:rFonts w:cs="Times New Roman"/>
          <w:szCs w:val="24"/>
        </w:rPr>
        <w:t>Rosenfeld</w:t>
      </w:r>
      <w:r>
        <w:rPr>
          <w:rFonts w:cs="Times New Roman"/>
          <w:szCs w:val="24"/>
        </w:rPr>
        <w:t>,</w:t>
      </w:r>
      <w:r w:rsidRPr="008D0FCF">
        <w:rPr>
          <w:rFonts w:cs="Times New Roman"/>
          <w:szCs w:val="24"/>
        </w:rPr>
        <w:t xml:space="preserve"> </w:t>
      </w:r>
      <w:r w:rsidRPr="00BD19AB">
        <w:rPr>
          <w:rFonts w:cs="Times New Roman"/>
          <w:szCs w:val="24"/>
        </w:rPr>
        <w:t xml:space="preserve">Gavriel D. </w:t>
      </w:r>
      <w:r w:rsidRPr="00D430B7">
        <w:rPr>
          <w:rFonts w:cs="Times New Roman"/>
          <w:szCs w:val="24"/>
        </w:rPr>
        <w:t>“Memory and the Museum: Munich’s Struggle to Create a Documentation Center for the History of National Socialism</w:t>
      </w:r>
      <w:r w:rsidR="004B5956">
        <w:rPr>
          <w:rFonts w:cs="Times New Roman"/>
          <w:szCs w:val="24"/>
        </w:rPr>
        <w:t>.</w:t>
      </w:r>
      <w:r w:rsidRPr="00D430B7">
        <w:rPr>
          <w:rFonts w:cs="Times New Roman"/>
          <w:szCs w:val="24"/>
        </w:rPr>
        <w:t>”</w:t>
      </w:r>
      <w:r>
        <w:rPr>
          <w:rFonts w:cs="Times New Roman"/>
          <w:szCs w:val="24"/>
        </w:rPr>
        <w:t xml:space="preserve"> I</w:t>
      </w:r>
      <w:r w:rsidRPr="00D430B7">
        <w:rPr>
          <w:rFonts w:cs="Times New Roman"/>
          <w:szCs w:val="24"/>
        </w:rPr>
        <w:t xml:space="preserve">n </w:t>
      </w:r>
      <w:r w:rsidRPr="00BD19AB">
        <w:rPr>
          <w:rFonts w:cs="Times New Roman"/>
          <w:szCs w:val="24"/>
        </w:rPr>
        <w:t>Gavriel D. Rosenfeld</w:t>
      </w:r>
      <w:r w:rsidRPr="008D0FCF">
        <w:rPr>
          <w:rFonts w:cs="Times New Roman"/>
          <w:szCs w:val="24"/>
        </w:rPr>
        <w:t xml:space="preserve"> </w:t>
      </w:r>
      <w:r w:rsidRPr="00BD19AB">
        <w:rPr>
          <w:rFonts w:cs="Times New Roman"/>
          <w:szCs w:val="24"/>
        </w:rPr>
        <w:t>and Paul B. Jaskot, eds.</w:t>
      </w:r>
      <w:r w:rsidR="004B5956">
        <w:rPr>
          <w:rFonts w:cs="Times New Roman"/>
          <w:szCs w:val="24"/>
        </w:rPr>
        <w:t xml:space="preserve">, </w:t>
      </w:r>
      <w:r w:rsidR="004B5956" w:rsidRPr="00D430B7">
        <w:rPr>
          <w:rFonts w:cs="Times New Roman"/>
          <w:szCs w:val="24"/>
        </w:rPr>
        <w:t>163-184</w:t>
      </w:r>
      <w:r w:rsidR="004B5956">
        <w:rPr>
          <w:rFonts w:cs="Times New Roman"/>
          <w:szCs w:val="24"/>
        </w:rPr>
        <w:t xml:space="preserve">. </w:t>
      </w:r>
      <w:r w:rsidRPr="00BD19AB">
        <w:rPr>
          <w:rFonts w:cs="Times New Roman"/>
          <w:szCs w:val="24"/>
        </w:rPr>
        <w:t xml:space="preserve"> </w:t>
      </w:r>
      <w:r w:rsidRPr="00BD19AB">
        <w:rPr>
          <w:rFonts w:cs="Times New Roman"/>
          <w:szCs w:val="24"/>
          <w:u w:val="single"/>
        </w:rPr>
        <w:t>Beyond Berlin: Twelve German Cities Confront the Nazi Past</w:t>
      </w:r>
      <w:r>
        <w:rPr>
          <w:rFonts w:cs="Times New Roman"/>
          <w:szCs w:val="24"/>
        </w:rPr>
        <w:t xml:space="preserve">. </w:t>
      </w:r>
      <w:r w:rsidRPr="00BD19AB">
        <w:rPr>
          <w:rFonts w:cs="Times New Roman"/>
          <w:szCs w:val="24"/>
        </w:rPr>
        <w:t>Ann Arbor: University of Michigan Press, 2008</w:t>
      </w:r>
      <w:r>
        <w:rPr>
          <w:rFonts w:cs="Times New Roman"/>
          <w:szCs w:val="24"/>
        </w:rPr>
        <w:t>.</w:t>
      </w:r>
    </w:p>
    <w:p w:rsidR="008D0FCF" w:rsidRPr="00434587" w:rsidRDefault="00F8553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------.</w:t>
      </w:r>
      <w:r w:rsidR="008D0FCF" w:rsidRPr="00BD19AB">
        <w:rPr>
          <w:rFonts w:cs="Times New Roman"/>
          <w:szCs w:val="24"/>
        </w:rPr>
        <w:t xml:space="preserve"> </w:t>
      </w:r>
      <w:r w:rsidR="008D0FCF" w:rsidRPr="00FE3A71">
        <w:rPr>
          <w:rFonts w:eastAsia="Times New Roman" w:cs="Times New Roman"/>
          <w:bCs/>
          <w:kern w:val="36"/>
          <w:szCs w:val="24"/>
          <w:u w:val="single"/>
        </w:rPr>
        <w:t>Munich and Memory: Architecture, Monuments, and the Legacy of the Third Reich</w:t>
      </w:r>
      <w:r w:rsidR="008D0FCF">
        <w:rPr>
          <w:rFonts w:eastAsia="Times New Roman" w:cs="Times New Roman"/>
          <w:bCs/>
          <w:kern w:val="36"/>
          <w:szCs w:val="24"/>
        </w:rPr>
        <w:t xml:space="preserve">. </w:t>
      </w:r>
      <w:r w:rsidR="008D0FCF" w:rsidRPr="00FE3A71">
        <w:rPr>
          <w:rFonts w:eastAsia="Times New Roman" w:cs="Times New Roman"/>
          <w:bCs/>
          <w:kern w:val="36"/>
          <w:szCs w:val="24"/>
        </w:rPr>
        <w:t>Berkeley and Los Angeles: University of California Press, 2000</w:t>
      </w:r>
      <w:r w:rsidR="008D0FCF">
        <w:rPr>
          <w:rFonts w:eastAsia="Times New Roman" w:cs="Times New Roman"/>
          <w:bCs/>
          <w:kern w:val="36"/>
          <w:szCs w:val="24"/>
        </w:rPr>
        <w:t>.</w:t>
      </w:r>
    </w:p>
    <w:p w:rsidR="005D73E8" w:rsidRPr="00434587" w:rsidRDefault="005D73E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“Row over Souvenirs at Hitler’s ‘Eagle’s Nest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’” </w:t>
      </w:r>
      <w:r w:rsidRPr="00434587">
        <w:rPr>
          <w:rFonts w:cs="Times New Roman"/>
          <w:szCs w:val="24"/>
          <w:u w:val="single"/>
        </w:rPr>
        <w:t>Jerusalem Post</w:t>
      </w:r>
      <w:r w:rsidRPr="00434587">
        <w:rPr>
          <w:rFonts w:cs="Times New Roman"/>
          <w:szCs w:val="24"/>
        </w:rPr>
        <w:t>, October 2, 1986.</w:t>
      </w:r>
    </w:p>
    <w:p w:rsidR="00B46F15" w:rsidRPr="00434587" w:rsidRDefault="0066305C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Rützow, </w:t>
      </w:r>
      <w:r w:rsidR="00B46F15" w:rsidRPr="00434587">
        <w:rPr>
          <w:rFonts w:cs="Times New Roman"/>
          <w:sz w:val="24"/>
          <w:szCs w:val="24"/>
        </w:rPr>
        <w:t>Sophie</w:t>
      </w:r>
      <w:r w:rsidRPr="00434587">
        <w:rPr>
          <w:rFonts w:cs="Times New Roman"/>
          <w:sz w:val="24"/>
          <w:szCs w:val="24"/>
        </w:rPr>
        <w:t>.</w:t>
      </w:r>
      <w:r w:rsidR="00B46F15" w:rsidRPr="00434587">
        <w:rPr>
          <w:rFonts w:cs="Times New Roman"/>
          <w:sz w:val="24"/>
          <w:szCs w:val="24"/>
        </w:rPr>
        <w:t xml:space="preserve"> “Bertreuerin eines Vermächtnisses: Gerdy Troost und Ihr Wirken</w:t>
      </w:r>
      <w:r w:rsidRPr="00434587">
        <w:rPr>
          <w:rFonts w:cs="Times New Roman"/>
          <w:sz w:val="24"/>
          <w:szCs w:val="24"/>
        </w:rPr>
        <w:t>.</w:t>
      </w:r>
      <w:r w:rsidR="00B46F15" w:rsidRPr="00434587">
        <w:rPr>
          <w:rFonts w:cs="Times New Roman"/>
          <w:sz w:val="24"/>
          <w:szCs w:val="24"/>
        </w:rPr>
        <w:t xml:space="preserve">” </w:t>
      </w:r>
      <w:r w:rsidR="00B46F15" w:rsidRPr="00434587">
        <w:rPr>
          <w:rFonts w:cs="Times New Roman"/>
          <w:sz w:val="24"/>
          <w:szCs w:val="24"/>
          <w:u w:val="single"/>
        </w:rPr>
        <w:t>Münchner Neueste Nachrichten</w:t>
      </w:r>
      <w:r w:rsidR="00B46F15" w:rsidRPr="00434587">
        <w:rPr>
          <w:rFonts w:cs="Times New Roman"/>
          <w:sz w:val="24"/>
          <w:szCs w:val="24"/>
        </w:rPr>
        <w:t>, July 25, 1937.</w:t>
      </w:r>
    </w:p>
    <w:p w:rsidR="0066305C" w:rsidRPr="00434587" w:rsidRDefault="0066305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Ryback, Timothy and Florian M. Beierl. “A Damnation of Memory.” </w:t>
      </w:r>
      <w:r w:rsidRPr="00434587">
        <w:rPr>
          <w:rFonts w:cs="Times New Roman"/>
          <w:szCs w:val="24"/>
          <w:u w:val="single"/>
        </w:rPr>
        <w:t>International Herald Tribune</w:t>
      </w:r>
      <w:r w:rsidRPr="00434587">
        <w:rPr>
          <w:rFonts w:cs="Times New Roman"/>
          <w:szCs w:val="24"/>
        </w:rPr>
        <w:t>, February 13, 2010.</w:t>
      </w:r>
    </w:p>
    <w:p w:rsidR="0020230D" w:rsidRPr="00434587" w:rsidRDefault="0066305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Ryback, </w:t>
      </w:r>
      <w:r w:rsidR="0020230D" w:rsidRPr="00434587">
        <w:rPr>
          <w:rFonts w:cs="Times New Roman"/>
          <w:szCs w:val="24"/>
        </w:rPr>
        <w:t xml:space="preserve">Timothy W. </w:t>
      </w:r>
      <w:r w:rsidR="0020230D" w:rsidRPr="00434587">
        <w:rPr>
          <w:rFonts w:cs="Times New Roman"/>
          <w:szCs w:val="24"/>
          <w:u w:val="single"/>
        </w:rPr>
        <w:t>Hitler’s Private Library</w:t>
      </w:r>
      <w:r w:rsidRPr="00434587">
        <w:rPr>
          <w:rFonts w:cs="Times New Roman"/>
          <w:szCs w:val="24"/>
        </w:rPr>
        <w:t xml:space="preserve">. </w:t>
      </w:r>
      <w:r w:rsidR="0020230D" w:rsidRPr="00434587">
        <w:rPr>
          <w:rFonts w:cs="Times New Roman"/>
          <w:szCs w:val="24"/>
        </w:rPr>
        <w:t>New York: Vintage, 2</w:t>
      </w:r>
      <w:r w:rsidRPr="00434587">
        <w:rPr>
          <w:rFonts w:cs="Times New Roman"/>
          <w:szCs w:val="24"/>
        </w:rPr>
        <w:t>008</w:t>
      </w:r>
      <w:r w:rsidR="0020230D" w:rsidRPr="00434587">
        <w:rPr>
          <w:rFonts w:cs="Times New Roman"/>
          <w:szCs w:val="24"/>
        </w:rPr>
        <w:t>.</w:t>
      </w:r>
    </w:p>
    <w:p w:rsidR="00F42C58" w:rsidRPr="00434587" w:rsidRDefault="0066305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5D73E8" w:rsidRPr="00434587">
        <w:rPr>
          <w:rFonts w:cs="Times New Roman"/>
          <w:szCs w:val="24"/>
        </w:rPr>
        <w:t xml:space="preserve"> “The Hitler Shrine</w:t>
      </w:r>
      <w:r w:rsidR="007427FB">
        <w:rPr>
          <w:rFonts w:cs="Times New Roman"/>
          <w:szCs w:val="24"/>
        </w:rPr>
        <w:t>.</w:t>
      </w:r>
      <w:r w:rsidR="005D73E8" w:rsidRPr="00434587">
        <w:rPr>
          <w:rFonts w:cs="Times New Roman"/>
          <w:szCs w:val="24"/>
        </w:rPr>
        <w:t xml:space="preserve">” </w:t>
      </w:r>
      <w:r w:rsidR="005D73E8" w:rsidRPr="00434587">
        <w:rPr>
          <w:rFonts w:cs="Times New Roman"/>
          <w:szCs w:val="24"/>
          <w:u w:val="single"/>
        </w:rPr>
        <w:t>Atlantic Monthly</w:t>
      </w:r>
      <w:r w:rsidR="005D73E8" w:rsidRPr="00434587">
        <w:rPr>
          <w:rFonts w:cs="Times New Roman"/>
          <w:szCs w:val="24"/>
        </w:rPr>
        <w:t xml:space="preserve"> (April 2005): </w:t>
      </w:r>
      <w:r w:rsidR="005D73E8" w:rsidRPr="00DD1198">
        <w:rPr>
          <w:rFonts w:cs="Times New Roman"/>
          <w:szCs w:val="24"/>
        </w:rPr>
        <w:t>131</w:t>
      </w:r>
      <w:r w:rsidR="00DD1198" w:rsidRPr="00DD1198">
        <w:rPr>
          <w:rFonts w:cs="Times New Roman"/>
          <w:szCs w:val="24"/>
        </w:rPr>
        <w:t>-134</w:t>
      </w:r>
      <w:r w:rsidRPr="00434587">
        <w:rPr>
          <w:rFonts w:cs="Times New Roman"/>
          <w:szCs w:val="24"/>
        </w:rPr>
        <w:t>.</w:t>
      </w:r>
    </w:p>
    <w:p w:rsidR="007E33B9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Sawyer-Lauçanno, </w:t>
      </w:r>
      <w:r w:rsidR="0066305C" w:rsidRPr="00434587">
        <w:rPr>
          <w:rFonts w:cs="Times New Roman"/>
          <w:szCs w:val="24"/>
        </w:rPr>
        <w:t xml:space="preserve">Christopher. </w:t>
      </w:r>
      <w:r w:rsidRPr="00434587">
        <w:rPr>
          <w:rFonts w:cs="Times New Roman"/>
          <w:szCs w:val="24"/>
          <w:u w:val="single"/>
        </w:rPr>
        <w:t>The Continual Pilgrimage: American Writers in Paris, 1944-1960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York: Grove, 1992</w:t>
      </w:r>
      <w:r w:rsidR="0066305C" w:rsidRPr="00434587">
        <w:rPr>
          <w:rFonts w:cs="Times New Roman"/>
          <w:szCs w:val="24"/>
        </w:rPr>
        <w:t>.</w:t>
      </w:r>
    </w:p>
    <w:p w:rsidR="00D24BD6" w:rsidRPr="00434587" w:rsidRDefault="00D24BD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Sax, Boria. </w:t>
      </w:r>
      <w:r w:rsidRPr="00F701AE">
        <w:rPr>
          <w:rFonts w:cs="Times New Roman"/>
          <w:szCs w:val="24"/>
          <w:u w:val="single"/>
        </w:rPr>
        <w:t>Animals in the Third Reich</w:t>
      </w:r>
      <w:r>
        <w:rPr>
          <w:rFonts w:cs="Times New Roman"/>
          <w:szCs w:val="24"/>
        </w:rPr>
        <w:t>. Providence, RI: Yogh and Thorn, 2013.</w:t>
      </w:r>
    </w:p>
    <w:p w:rsidR="00B46F15" w:rsidRPr="00434587" w:rsidRDefault="00A43F6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“Says Hitler’s Father Changed Name </w:t>
      </w:r>
      <w:r w:rsidR="0071126B">
        <w:rPr>
          <w:rFonts w:cs="Times New Roman"/>
          <w:szCs w:val="24"/>
        </w:rPr>
        <w:t>f</w:t>
      </w:r>
      <w:r w:rsidRPr="00434587">
        <w:rPr>
          <w:rFonts w:cs="Times New Roman"/>
          <w:szCs w:val="24"/>
        </w:rPr>
        <w:t>rom Schuecklgruber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April 9, 1932.</w:t>
      </w:r>
    </w:p>
    <w:p w:rsidR="00B46F15" w:rsidRDefault="00B46F1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Schad, </w:t>
      </w:r>
      <w:r w:rsidR="0066305C" w:rsidRPr="00434587">
        <w:rPr>
          <w:rFonts w:cs="Times New Roman"/>
          <w:szCs w:val="24"/>
        </w:rPr>
        <w:t xml:space="preserve">Martha. </w:t>
      </w:r>
      <w:r w:rsidRPr="00434587">
        <w:rPr>
          <w:rFonts w:cs="Times New Roman"/>
          <w:szCs w:val="24"/>
          <w:u w:val="single"/>
        </w:rPr>
        <w:t>Sie Liebten den Führer: Wie Frauen Hitler Verehrten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Herbig, 2009</w:t>
      </w:r>
      <w:r w:rsidR="0066305C" w:rsidRPr="00434587">
        <w:rPr>
          <w:rFonts w:cs="Times New Roman"/>
          <w:szCs w:val="24"/>
        </w:rPr>
        <w:t>.</w:t>
      </w:r>
    </w:p>
    <w:p w:rsidR="00B9137A" w:rsidRPr="00434587" w:rsidRDefault="00357E0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Schäfer, Hans Dieter. </w:t>
      </w:r>
      <w:r w:rsidR="00B9137A" w:rsidRPr="00B9137A">
        <w:rPr>
          <w:rFonts w:cs="Times New Roman"/>
          <w:szCs w:val="24"/>
          <w:u w:val="single"/>
        </w:rPr>
        <w:t>Das gespaltene Bewußtsein: Vom Dritten Reich bis zu den langen Fünfziger Jahren</w:t>
      </w:r>
      <w:r>
        <w:rPr>
          <w:rFonts w:cs="Times New Roman"/>
          <w:szCs w:val="24"/>
        </w:rPr>
        <w:t xml:space="preserve">. </w:t>
      </w:r>
      <w:r w:rsidR="00B9137A">
        <w:rPr>
          <w:rFonts w:cs="Times New Roman"/>
          <w:szCs w:val="24"/>
        </w:rPr>
        <w:t>Gött</w:t>
      </w:r>
      <w:r>
        <w:rPr>
          <w:rFonts w:cs="Times New Roman"/>
          <w:szCs w:val="24"/>
        </w:rPr>
        <w:t>ingen: Wallstein, 2009</w:t>
      </w:r>
      <w:r w:rsidR="00B9137A">
        <w:rPr>
          <w:rFonts w:cs="Times New Roman"/>
          <w:szCs w:val="24"/>
        </w:rPr>
        <w:t>.</w:t>
      </w:r>
    </w:p>
    <w:p w:rsidR="007C2C52" w:rsidRPr="00434587" w:rsidRDefault="007C2C5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Schaffing, </w:t>
      </w:r>
      <w:r w:rsidR="0066305C" w:rsidRPr="00434587">
        <w:rPr>
          <w:rFonts w:cs="Times New Roman"/>
          <w:szCs w:val="24"/>
        </w:rPr>
        <w:t xml:space="preserve">Ferdinand. </w:t>
      </w:r>
      <w:r w:rsidRPr="00434587">
        <w:rPr>
          <w:rFonts w:cs="Times New Roman"/>
          <w:szCs w:val="24"/>
          <w:u w:val="single"/>
        </w:rPr>
        <w:t>Der Obersalzberg: Brennpunkt der Zeitgeschichte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 and Vienna: Langen and Müller, 1985</w:t>
      </w:r>
      <w:r w:rsidR="0066305C" w:rsidRPr="00434587">
        <w:rPr>
          <w:rFonts w:cs="Times New Roman"/>
          <w:szCs w:val="24"/>
        </w:rPr>
        <w:t>.</w:t>
      </w:r>
    </w:p>
    <w:p w:rsidR="000F2621" w:rsidRPr="00434587" w:rsidRDefault="000F262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Schaub, </w:t>
      </w:r>
      <w:r w:rsidR="0066305C" w:rsidRPr="00434587">
        <w:rPr>
          <w:rFonts w:cs="Times New Roman"/>
          <w:szCs w:val="24"/>
        </w:rPr>
        <w:t xml:space="preserve">Julius. </w:t>
      </w:r>
      <w:r w:rsidRPr="00434587">
        <w:rPr>
          <w:rFonts w:cs="Times New Roman"/>
          <w:szCs w:val="24"/>
          <w:u w:val="single"/>
        </w:rPr>
        <w:t>In Hitlers Schatten: Erinnerungen und Aufzeichnungen des Chefadjutanten, 1925-1945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66305C" w:rsidRPr="00434587">
        <w:rPr>
          <w:rFonts w:cs="Times New Roman"/>
          <w:szCs w:val="24"/>
        </w:rPr>
        <w:t>E</w:t>
      </w:r>
      <w:r w:rsidRPr="00434587">
        <w:rPr>
          <w:rFonts w:cs="Times New Roman"/>
          <w:szCs w:val="24"/>
        </w:rPr>
        <w:t>d. Olaf Rose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2</w:t>
      </w:r>
      <w:r w:rsidRPr="00434587">
        <w:rPr>
          <w:rFonts w:cs="Times New Roman"/>
          <w:szCs w:val="24"/>
          <w:vertAlign w:val="superscript"/>
        </w:rPr>
        <w:t>nd</w:t>
      </w:r>
      <w:r w:rsidR="0066305C" w:rsidRPr="00434587">
        <w:rPr>
          <w:rFonts w:cs="Times New Roman"/>
          <w:szCs w:val="24"/>
        </w:rPr>
        <w:t xml:space="preserve"> ed. </w:t>
      </w:r>
      <w:r w:rsidRPr="00434587">
        <w:rPr>
          <w:rFonts w:cs="Times New Roman"/>
          <w:szCs w:val="24"/>
        </w:rPr>
        <w:t>Stegen am Ammersee: Druffel &amp; Vowinckel, 2010</w:t>
      </w:r>
      <w:r w:rsidR="0066305C" w:rsidRPr="00434587">
        <w:rPr>
          <w:rFonts w:cs="Times New Roman"/>
          <w:szCs w:val="24"/>
        </w:rPr>
        <w:t>.</w:t>
      </w:r>
    </w:p>
    <w:p w:rsidR="005B1A9B" w:rsidRPr="00434587" w:rsidRDefault="005B1A9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Schirach, </w:t>
      </w:r>
      <w:r w:rsidR="0066305C" w:rsidRPr="00434587">
        <w:rPr>
          <w:rFonts w:cs="Times New Roman"/>
          <w:szCs w:val="24"/>
        </w:rPr>
        <w:t xml:space="preserve">Baldur von. </w:t>
      </w:r>
      <w:r w:rsidRPr="00434587">
        <w:rPr>
          <w:rFonts w:cs="Times New Roman"/>
          <w:szCs w:val="24"/>
          <w:u w:val="single"/>
        </w:rPr>
        <w:t>Ich glaubte an Hitler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Hamburg: Mosaik, 1967</w:t>
      </w:r>
      <w:r w:rsidR="0066305C" w:rsidRPr="00434587">
        <w:rPr>
          <w:rFonts w:cs="Times New Roman"/>
          <w:szCs w:val="24"/>
        </w:rPr>
        <w:t>.</w:t>
      </w:r>
    </w:p>
    <w:p w:rsidR="00667CE0" w:rsidRPr="00434587" w:rsidRDefault="00667CE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Schirach, </w:t>
      </w:r>
      <w:r w:rsidR="0066305C" w:rsidRPr="00434587">
        <w:rPr>
          <w:rFonts w:cs="Times New Roman"/>
          <w:szCs w:val="24"/>
        </w:rPr>
        <w:t xml:space="preserve">Henriette von. </w:t>
      </w:r>
      <w:r w:rsidRPr="00434587">
        <w:rPr>
          <w:rFonts w:cs="Times New Roman"/>
          <w:szCs w:val="24"/>
          <w:u w:val="single"/>
        </w:rPr>
        <w:t>Frauen um Hitler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Herbig, 1983</w:t>
      </w:r>
      <w:r w:rsidR="0066305C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Schläder</w:t>
      </w:r>
      <w:r w:rsidR="0066305C" w:rsidRPr="00434587">
        <w:rPr>
          <w:rFonts w:cs="Times New Roman"/>
          <w:szCs w:val="24"/>
        </w:rPr>
        <w:t>, Jürgen</w:t>
      </w:r>
      <w:r w:rsidRPr="00434587">
        <w:rPr>
          <w:rFonts w:cs="Times New Roman"/>
          <w:szCs w:val="24"/>
        </w:rPr>
        <w:t xml:space="preserve"> and Robert Braunmüller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Tradition mit Zukunft: 100 Jahre Prinzregententheater München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Feldkirchen bei München</w:t>
      </w:r>
      <w:r w:rsidR="00124882">
        <w:rPr>
          <w:rFonts w:cs="Times New Roman"/>
          <w:szCs w:val="24"/>
        </w:rPr>
        <w:t>:</w:t>
      </w:r>
      <w:r w:rsidRPr="00434587">
        <w:rPr>
          <w:rFonts w:cs="Times New Roman"/>
          <w:szCs w:val="24"/>
        </w:rPr>
        <w:t xml:space="preserve"> Ricordi, 1996</w:t>
      </w:r>
      <w:r w:rsidR="0066305C" w:rsidRPr="00434587">
        <w:rPr>
          <w:rFonts w:cs="Times New Roman"/>
          <w:szCs w:val="24"/>
        </w:rPr>
        <w:t>.</w:t>
      </w:r>
    </w:p>
    <w:p w:rsidR="00B46F15" w:rsidRPr="00434587" w:rsidRDefault="00B46F1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Schlenker, </w:t>
      </w:r>
      <w:r w:rsidR="0066305C" w:rsidRPr="00434587">
        <w:rPr>
          <w:rFonts w:cs="Times New Roman"/>
          <w:szCs w:val="24"/>
        </w:rPr>
        <w:t xml:space="preserve">Ines. </w:t>
      </w:r>
      <w:r w:rsidRPr="00434587">
        <w:rPr>
          <w:rFonts w:cs="Times New Roman"/>
          <w:szCs w:val="24"/>
          <w:u w:val="single"/>
        </w:rPr>
        <w:t>Hitler’s Salon: the Grosse Deutsche Kunstausstellung at the Haus der Kunst in Munich, 1937-1944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Oxford: Peter Lang, 2007</w:t>
      </w:r>
      <w:r w:rsidR="0066305C" w:rsidRPr="00434587">
        <w:rPr>
          <w:rFonts w:cs="Times New Roman"/>
          <w:szCs w:val="24"/>
        </w:rPr>
        <w:t>.</w:t>
      </w:r>
    </w:p>
    <w:p w:rsidR="000F2621" w:rsidRPr="00434587" w:rsidRDefault="000F262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Schmölders, </w:t>
      </w:r>
      <w:r w:rsidR="0066305C" w:rsidRPr="00434587">
        <w:rPr>
          <w:rFonts w:cs="Times New Roman"/>
          <w:szCs w:val="24"/>
        </w:rPr>
        <w:t xml:space="preserve">Claudia. </w:t>
      </w:r>
      <w:r w:rsidRPr="00434587">
        <w:rPr>
          <w:rFonts w:cs="Times New Roman"/>
          <w:szCs w:val="24"/>
          <w:u w:val="single"/>
        </w:rPr>
        <w:t>Hitler’s Face: The Biography of an Image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66305C" w:rsidRPr="00434587">
        <w:rPr>
          <w:rFonts w:cs="Times New Roman"/>
          <w:szCs w:val="24"/>
        </w:rPr>
        <w:t>T</w:t>
      </w:r>
      <w:r w:rsidRPr="00434587">
        <w:rPr>
          <w:rFonts w:cs="Times New Roman"/>
          <w:szCs w:val="24"/>
        </w:rPr>
        <w:t>rans. Adrian Daub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Philadelphia: University of Pennsylvania Press, 2006</w:t>
      </w:r>
      <w:r w:rsidR="0066305C" w:rsidRPr="00434587">
        <w:rPr>
          <w:rFonts w:cs="Times New Roman"/>
          <w:szCs w:val="24"/>
        </w:rPr>
        <w:t>.</w:t>
      </w:r>
    </w:p>
    <w:p w:rsidR="00457440" w:rsidRPr="00434587" w:rsidRDefault="0045744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Schönberger, </w:t>
      </w:r>
      <w:r w:rsidR="0066305C" w:rsidRPr="00434587">
        <w:rPr>
          <w:rFonts w:cs="Times New Roman"/>
          <w:szCs w:val="24"/>
        </w:rPr>
        <w:t xml:space="preserve">Angela. </w:t>
      </w:r>
      <w:r w:rsidRPr="00434587">
        <w:rPr>
          <w:rFonts w:cs="Times New Roman"/>
          <w:szCs w:val="24"/>
          <w:u w:val="single"/>
        </w:rPr>
        <w:t>Die Neue Reichskanzlei von Albert Speer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Berlin: Gebr. Mann, 1981</w:t>
      </w:r>
      <w:r w:rsidR="0066305C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Schöner</w:t>
      </w:r>
      <w:r w:rsidR="0066305C" w:rsidRPr="00434587">
        <w:rPr>
          <w:rFonts w:cs="Times New Roman"/>
          <w:szCs w:val="24"/>
        </w:rPr>
        <w:t>, Hellmut</w:t>
      </w:r>
      <w:r w:rsidRPr="00434587">
        <w:rPr>
          <w:rFonts w:cs="Times New Roman"/>
          <w:szCs w:val="24"/>
        </w:rPr>
        <w:t xml:space="preserve"> und Rosl Irlinger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Style w:val="Strong"/>
          <w:rFonts w:cs="Times New Roman"/>
          <w:b w:val="0"/>
          <w:szCs w:val="24"/>
          <w:u w:val="single"/>
        </w:rPr>
        <w:t>Der alte Obersalzberg bis 1937: D</w:t>
      </w:r>
      <w:r w:rsidRPr="00434587">
        <w:rPr>
          <w:rFonts w:cs="Times New Roman"/>
          <w:szCs w:val="24"/>
          <w:u w:val="single"/>
        </w:rPr>
        <w:t>okumentation über die durch Zwangsaufkauf und Abbruch zerstörte ursprüngliche Besiedlung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 xml:space="preserve">Berchtesgaden: </w:t>
      </w:r>
      <w:r w:rsidRPr="00434587">
        <w:rPr>
          <w:rFonts w:eastAsia="Arial Unicode MS" w:cs="Times New Roman"/>
          <w:szCs w:val="24"/>
          <w:shd w:val="clear" w:color="auto" w:fill="FFFFFF"/>
        </w:rPr>
        <w:t>Berchtesgadener Anzeiger</w:t>
      </w:r>
      <w:r w:rsidRPr="00434587">
        <w:rPr>
          <w:rFonts w:cs="Times New Roman"/>
          <w:szCs w:val="24"/>
        </w:rPr>
        <w:t>, 1989</w:t>
      </w:r>
      <w:r w:rsidR="0066305C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Schnöller, </w:t>
      </w:r>
      <w:r w:rsidR="0066305C" w:rsidRPr="00434587">
        <w:rPr>
          <w:rFonts w:cs="Times New Roman"/>
          <w:szCs w:val="24"/>
        </w:rPr>
        <w:t xml:space="preserve">Martin. </w:t>
      </w:r>
      <w:r w:rsidRPr="00434587">
        <w:rPr>
          <w:rFonts w:cs="Times New Roman"/>
          <w:szCs w:val="24"/>
        </w:rPr>
        <w:t>“Malerfürsten im 19. Jahrhundert: Hans Makarts Atelier in Wien, die Villen von Franz Lenbach und Franz Stuck in München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="0066305C" w:rsidRPr="00434587">
        <w:rPr>
          <w:rFonts w:cs="Times New Roman"/>
          <w:szCs w:val="24"/>
        </w:rPr>
        <w:t>I</w:t>
      </w:r>
      <w:r w:rsidRPr="00434587">
        <w:rPr>
          <w:rFonts w:cs="Times New Roman"/>
          <w:szCs w:val="24"/>
        </w:rPr>
        <w:t xml:space="preserve">n Eduard Hüttinger, ed., </w:t>
      </w:r>
      <w:r w:rsidR="00962F08">
        <w:rPr>
          <w:rFonts w:cs="Times New Roman"/>
          <w:szCs w:val="24"/>
        </w:rPr>
        <w:t>195-218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  <w:u w:val="single"/>
        </w:rPr>
        <w:t>Künstlerhäuser von der Renaissance bis zur Gegenwart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Zurich: Waser, 1985</w:t>
      </w:r>
      <w:r w:rsidR="0066305C" w:rsidRPr="00434587">
        <w:rPr>
          <w:rFonts w:cs="Times New Roman"/>
          <w:szCs w:val="24"/>
        </w:rPr>
        <w:t>.</w:t>
      </w:r>
    </w:p>
    <w:p w:rsidR="00CF1980" w:rsidRPr="00434587" w:rsidRDefault="00CF198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Schoppmann, </w:t>
      </w:r>
      <w:r w:rsidR="0066305C" w:rsidRPr="00434587">
        <w:rPr>
          <w:rFonts w:cs="Times New Roman"/>
          <w:szCs w:val="24"/>
        </w:rPr>
        <w:t xml:space="preserve">Claudia. </w:t>
      </w:r>
      <w:r w:rsidRPr="00434587">
        <w:rPr>
          <w:rFonts w:cs="Times New Roman"/>
          <w:szCs w:val="24"/>
          <w:u w:val="single"/>
        </w:rPr>
        <w:t>Zeit der Maskierung: Lebensgeschichten lesbischer Frauen im “Dritten Reich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>”</w:t>
      </w:r>
      <w:r w:rsidR="0092518B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Berlin: Orlanda: 1993</w:t>
      </w:r>
      <w:r w:rsidR="0066305C" w:rsidRPr="00434587">
        <w:rPr>
          <w:rFonts w:cs="Times New Roman"/>
          <w:szCs w:val="24"/>
        </w:rPr>
        <w:t>.</w:t>
      </w:r>
    </w:p>
    <w:p w:rsidR="009D0D07" w:rsidRPr="00434587" w:rsidRDefault="009D0D0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Schroeder, </w:t>
      </w:r>
      <w:r w:rsidR="0066305C" w:rsidRPr="00434587">
        <w:rPr>
          <w:rFonts w:cs="Times New Roman"/>
          <w:szCs w:val="24"/>
        </w:rPr>
        <w:t xml:space="preserve">Christa. </w:t>
      </w:r>
      <w:r w:rsidRPr="00434587">
        <w:rPr>
          <w:rFonts w:cs="Times New Roman"/>
          <w:szCs w:val="24"/>
          <w:u w:val="single"/>
        </w:rPr>
        <w:t>He Was My Chief</w:t>
      </w:r>
      <w:r w:rsidR="0066305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66305C" w:rsidRPr="00434587">
        <w:rPr>
          <w:rFonts w:cs="Times New Roman"/>
          <w:szCs w:val="24"/>
        </w:rPr>
        <w:t>T</w:t>
      </w:r>
      <w:r w:rsidRPr="00434587">
        <w:rPr>
          <w:rFonts w:cs="Times New Roman"/>
          <w:szCs w:val="24"/>
        </w:rPr>
        <w:t>rans. Geoffrey Brooks</w:t>
      </w:r>
      <w:r w:rsidR="0066305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London: Frontline, 2009</w:t>
      </w:r>
      <w:r w:rsidR="0066305C" w:rsidRPr="00434587">
        <w:rPr>
          <w:rFonts w:cs="Times New Roman"/>
          <w:szCs w:val="24"/>
        </w:rPr>
        <w:t>.</w:t>
      </w:r>
    </w:p>
    <w:p w:rsidR="00F77CD5" w:rsidRPr="00434587" w:rsidRDefault="00F77CD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Schultz, Sigrid. “Tribune Writer Visits Hitler’s Two Love Nests.” </w:t>
      </w:r>
      <w:r w:rsidRPr="00434587">
        <w:rPr>
          <w:rFonts w:cs="Times New Roman"/>
          <w:szCs w:val="24"/>
          <w:u w:val="single"/>
        </w:rPr>
        <w:t>Chicago Daily Tribune</w:t>
      </w:r>
      <w:r w:rsidRPr="00434587">
        <w:rPr>
          <w:rFonts w:cs="Times New Roman"/>
          <w:szCs w:val="24"/>
        </w:rPr>
        <w:t>, May 10, 1945.</w:t>
      </w:r>
    </w:p>
    <w:p w:rsidR="009D0D07" w:rsidRPr="00434587" w:rsidRDefault="00F77CD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</w:t>
      </w:r>
      <w:r w:rsidR="0066305C" w:rsidRPr="00434587">
        <w:rPr>
          <w:rFonts w:cs="Times New Roman"/>
          <w:szCs w:val="24"/>
        </w:rPr>
        <w:t xml:space="preserve">. </w:t>
      </w:r>
      <w:r w:rsidR="00A43F6B" w:rsidRPr="00434587">
        <w:rPr>
          <w:rFonts w:cs="Times New Roman"/>
          <w:szCs w:val="24"/>
        </w:rPr>
        <w:t>“Nazis Angered by Mundelein’s Blow at Hitler</w:t>
      </w:r>
      <w:r w:rsidR="0066305C" w:rsidRPr="00434587">
        <w:rPr>
          <w:rFonts w:cs="Times New Roman"/>
          <w:szCs w:val="24"/>
        </w:rPr>
        <w:t>.</w:t>
      </w:r>
      <w:r w:rsidR="00A43F6B" w:rsidRPr="00434587">
        <w:rPr>
          <w:rFonts w:cs="Times New Roman"/>
          <w:szCs w:val="24"/>
        </w:rPr>
        <w:t xml:space="preserve">” </w:t>
      </w:r>
      <w:r w:rsidR="00A43F6B" w:rsidRPr="00434587">
        <w:rPr>
          <w:rFonts w:cs="Times New Roman"/>
          <w:szCs w:val="24"/>
          <w:u w:val="single"/>
        </w:rPr>
        <w:t>Chicago Daily Tribune</w:t>
      </w:r>
      <w:r w:rsidRPr="00434587">
        <w:rPr>
          <w:rFonts w:cs="Times New Roman"/>
          <w:szCs w:val="24"/>
        </w:rPr>
        <w:t>,</w:t>
      </w:r>
      <w:r w:rsidR="00A43F6B" w:rsidRPr="00434587">
        <w:rPr>
          <w:rFonts w:cs="Times New Roman"/>
          <w:szCs w:val="24"/>
        </w:rPr>
        <w:t xml:space="preserve"> May 20, 1937</w:t>
      </w:r>
      <w:r w:rsidRPr="00434587">
        <w:rPr>
          <w:rFonts w:cs="Times New Roman"/>
          <w:szCs w:val="24"/>
        </w:rPr>
        <w:t>.</w:t>
      </w:r>
    </w:p>
    <w:p w:rsidR="00F77CD5" w:rsidRPr="00434587" w:rsidRDefault="00F77CD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Schultze-Naumburg, Paul. </w:t>
      </w:r>
      <w:r w:rsidRPr="00434587">
        <w:rPr>
          <w:rFonts w:cs="Times New Roman"/>
          <w:sz w:val="24"/>
          <w:szCs w:val="24"/>
          <w:u w:val="single"/>
        </w:rPr>
        <w:t>Das Gesicht des Deutschen Hauses</w:t>
      </w:r>
      <w:r w:rsidRPr="00434587">
        <w:rPr>
          <w:rFonts w:cs="Times New Roman"/>
          <w:sz w:val="24"/>
          <w:szCs w:val="24"/>
        </w:rPr>
        <w:t>. Munich: Callwey, 1929.</w:t>
      </w:r>
    </w:p>
    <w:p w:rsidR="00B46F15" w:rsidRPr="00434587" w:rsidRDefault="00F77CD5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------. </w:t>
      </w:r>
      <w:r w:rsidR="00B46F15" w:rsidRPr="00434587">
        <w:rPr>
          <w:rFonts w:cs="Times New Roman"/>
          <w:sz w:val="24"/>
          <w:szCs w:val="24"/>
          <w:u w:val="single"/>
        </w:rPr>
        <w:t>Kunst und Rasse</w:t>
      </w:r>
      <w:r w:rsidRPr="00434587">
        <w:rPr>
          <w:rFonts w:cs="Times New Roman"/>
          <w:sz w:val="24"/>
          <w:szCs w:val="24"/>
        </w:rPr>
        <w:t xml:space="preserve">. </w:t>
      </w:r>
      <w:r w:rsidR="00B46F15" w:rsidRPr="00434587">
        <w:rPr>
          <w:rFonts w:cs="Times New Roman"/>
          <w:sz w:val="24"/>
          <w:szCs w:val="24"/>
        </w:rPr>
        <w:t>Munich: Lehmanns, 1928</w:t>
      </w:r>
      <w:r w:rsidRPr="00434587">
        <w:rPr>
          <w:rFonts w:cs="Times New Roman"/>
          <w:sz w:val="24"/>
          <w:szCs w:val="24"/>
        </w:rPr>
        <w:t>.</w:t>
      </w:r>
    </w:p>
    <w:p w:rsidR="008212FD" w:rsidRPr="00434587" w:rsidRDefault="008212FD" w:rsidP="00434587">
      <w:pPr>
        <w:tabs>
          <w:tab w:val="left" w:pos="1830"/>
        </w:tabs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Schuster, </w:t>
      </w:r>
      <w:r w:rsidR="00F77CD5" w:rsidRPr="00434587">
        <w:rPr>
          <w:rFonts w:cs="Times New Roman"/>
          <w:szCs w:val="24"/>
        </w:rPr>
        <w:t xml:space="preserve">Karl. </w:t>
      </w:r>
      <w:r w:rsidRPr="00434587">
        <w:rPr>
          <w:rFonts w:cs="Times New Roman"/>
          <w:szCs w:val="24"/>
          <w:u w:val="single"/>
        </w:rPr>
        <w:t>Weisse Berge, Schwarze Zelte. Eine Persienfahrt</w:t>
      </w:r>
      <w:r w:rsidR="00F77CD5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Gesellsch</w:t>
      </w:r>
      <w:r w:rsidR="00F77CD5" w:rsidRPr="00434587">
        <w:rPr>
          <w:rFonts w:cs="Times New Roman"/>
          <w:szCs w:val="24"/>
        </w:rPr>
        <w:t>aft Alpiner Bücherfreunde, 1932</w:t>
      </w:r>
      <w:r w:rsidRPr="00434587">
        <w:rPr>
          <w:rFonts w:cs="Times New Roman"/>
          <w:szCs w:val="24"/>
        </w:rPr>
        <w:t>.</w:t>
      </w:r>
    </w:p>
    <w:p w:rsidR="004A2C1C" w:rsidRPr="00434587" w:rsidRDefault="004A2C1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Schuster-Winkelhof, Karl. </w:t>
      </w:r>
      <w:r w:rsidRPr="00434587">
        <w:rPr>
          <w:rFonts w:cs="Times New Roman"/>
          <w:szCs w:val="24"/>
          <w:u w:val="single"/>
        </w:rPr>
        <w:t>Adolf Hitlers Wahlheimat</w:t>
      </w:r>
      <w:r w:rsidRPr="00434587">
        <w:rPr>
          <w:rFonts w:cs="Times New Roman"/>
          <w:szCs w:val="24"/>
        </w:rPr>
        <w:t>. Munich: Münchner, 1933.</w:t>
      </w:r>
    </w:p>
    <w:p w:rsidR="009D0D07" w:rsidRPr="00434587" w:rsidRDefault="009D0D0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Schwarz, </w:t>
      </w:r>
      <w:r w:rsidR="00F77CD5" w:rsidRPr="00434587">
        <w:rPr>
          <w:rFonts w:cs="Times New Roman"/>
          <w:szCs w:val="24"/>
        </w:rPr>
        <w:t xml:space="preserve">Birgit. </w:t>
      </w:r>
      <w:r w:rsidRPr="00434587">
        <w:rPr>
          <w:rFonts w:cs="Times New Roman"/>
          <w:szCs w:val="24"/>
          <w:u w:val="single"/>
        </w:rPr>
        <w:t>Geniewahn: Hitler und die Kunst</w:t>
      </w:r>
      <w:r w:rsidR="00F77CD5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Vienna: Böhlau, 2009</w:t>
      </w:r>
      <w:r w:rsidR="00F77CD5" w:rsidRPr="00434587">
        <w:rPr>
          <w:rFonts w:cs="Times New Roman"/>
          <w:szCs w:val="24"/>
        </w:rPr>
        <w:t>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Schwartz, </w:t>
      </w:r>
      <w:r w:rsidR="00F77CD5" w:rsidRPr="00434587">
        <w:rPr>
          <w:rFonts w:cs="Times New Roman"/>
          <w:szCs w:val="24"/>
        </w:rPr>
        <w:t xml:space="preserve">Frederic. </w:t>
      </w:r>
      <w:r w:rsidRPr="00434587">
        <w:rPr>
          <w:rFonts w:cs="Times New Roman"/>
          <w:szCs w:val="24"/>
          <w:u w:val="single"/>
        </w:rPr>
        <w:t>The Werkbund: Design Theory and Mass Culture before the First World War</w:t>
      </w:r>
      <w:r w:rsidR="00F77CD5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Haven: Yale University Press, 1996</w:t>
      </w:r>
      <w:r w:rsidR="00F77CD5" w:rsidRPr="00434587">
        <w:rPr>
          <w:rFonts w:cs="Times New Roman"/>
          <w:szCs w:val="24"/>
        </w:rPr>
        <w:t>.</w:t>
      </w:r>
    </w:p>
    <w:p w:rsidR="0020230D" w:rsidRPr="0092518B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92518B">
        <w:rPr>
          <w:rFonts w:cs="Times New Roman"/>
          <w:szCs w:val="24"/>
        </w:rPr>
        <w:t xml:space="preserve">Seckendorff, </w:t>
      </w:r>
      <w:r w:rsidR="00F77CD5" w:rsidRPr="0092518B">
        <w:rPr>
          <w:rFonts w:cs="Times New Roman"/>
          <w:szCs w:val="24"/>
        </w:rPr>
        <w:t xml:space="preserve">Eva von. </w:t>
      </w:r>
      <w:r w:rsidRPr="0092518B">
        <w:rPr>
          <w:rFonts w:cs="Times New Roman"/>
          <w:szCs w:val="24"/>
        </w:rPr>
        <w:t>“Monumentalität und Gemütlichkeit: Die Interieurs der NSDAP-Bauten am Königsplatz</w:t>
      </w:r>
      <w:r w:rsidR="00F77CD5" w:rsidRPr="0092518B">
        <w:rPr>
          <w:rFonts w:cs="Times New Roman"/>
          <w:szCs w:val="24"/>
        </w:rPr>
        <w:t>.</w:t>
      </w:r>
      <w:r w:rsidRPr="0092518B">
        <w:rPr>
          <w:rFonts w:cs="Times New Roman"/>
          <w:szCs w:val="24"/>
        </w:rPr>
        <w:t xml:space="preserve">” </w:t>
      </w:r>
      <w:r w:rsidR="00F77CD5" w:rsidRPr="0092518B">
        <w:rPr>
          <w:rFonts w:cs="Times New Roman"/>
          <w:szCs w:val="24"/>
        </w:rPr>
        <w:t>I</w:t>
      </w:r>
      <w:r w:rsidRPr="0092518B">
        <w:rPr>
          <w:rFonts w:cs="Times New Roman"/>
          <w:szCs w:val="24"/>
        </w:rPr>
        <w:t xml:space="preserve">n </w:t>
      </w:r>
      <w:r w:rsidRPr="0092518B">
        <w:rPr>
          <w:rFonts w:cs="Times New Roman"/>
          <w:szCs w:val="24"/>
          <w:u w:val="single"/>
        </w:rPr>
        <w:t>Bürokratie und Kult: Das Parteizentrum der NSDAP am Königsplatz in München</w:t>
      </w:r>
      <w:r w:rsidR="00F77CD5" w:rsidRPr="0092518B">
        <w:rPr>
          <w:rFonts w:cs="Times New Roman"/>
          <w:szCs w:val="24"/>
        </w:rPr>
        <w:t>.</w:t>
      </w:r>
      <w:r w:rsidRPr="0092518B">
        <w:rPr>
          <w:rFonts w:cs="Times New Roman"/>
          <w:szCs w:val="24"/>
        </w:rPr>
        <w:t xml:space="preserve"> </w:t>
      </w:r>
      <w:r w:rsidR="00F77CD5" w:rsidRPr="0092518B">
        <w:rPr>
          <w:rFonts w:cs="Times New Roman"/>
          <w:szCs w:val="24"/>
        </w:rPr>
        <w:t>E</w:t>
      </w:r>
      <w:r w:rsidRPr="0092518B">
        <w:rPr>
          <w:rFonts w:cs="Times New Roman"/>
          <w:szCs w:val="24"/>
        </w:rPr>
        <w:t>d. Iris Lauterbach, Julian Rosefeldt, and Piero Steinle</w:t>
      </w:r>
      <w:r w:rsidR="00F77CD5" w:rsidRPr="0092518B">
        <w:rPr>
          <w:rFonts w:cs="Times New Roman"/>
          <w:szCs w:val="24"/>
        </w:rPr>
        <w:t xml:space="preserve">, </w:t>
      </w:r>
      <w:r w:rsidR="00962F08" w:rsidRPr="0092518B">
        <w:rPr>
          <w:rFonts w:cs="Times New Roman"/>
          <w:color w:val="222222"/>
          <w:szCs w:val="24"/>
          <w:shd w:val="clear" w:color="auto" w:fill="FFFFFF"/>
        </w:rPr>
        <w:t>119-146</w:t>
      </w:r>
      <w:r w:rsidR="00F77CD5" w:rsidRPr="0092518B">
        <w:rPr>
          <w:rFonts w:cs="Times New Roman"/>
          <w:szCs w:val="24"/>
        </w:rPr>
        <w:t>.</w:t>
      </w:r>
      <w:r w:rsidRPr="0092518B">
        <w:rPr>
          <w:rFonts w:cs="Times New Roman"/>
          <w:szCs w:val="24"/>
        </w:rPr>
        <w:t xml:space="preserve"> Munich: Deutscher Kunstverlag, 1995</w:t>
      </w:r>
      <w:r w:rsidR="00F77CD5" w:rsidRPr="0092518B">
        <w:rPr>
          <w:rFonts w:cs="Times New Roman"/>
          <w:szCs w:val="24"/>
        </w:rPr>
        <w:t>.</w:t>
      </w:r>
    </w:p>
    <w:p w:rsidR="001B1E60" w:rsidRPr="00434587" w:rsidRDefault="001B1E6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Seerwald, </w:t>
      </w:r>
      <w:r w:rsidR="009602E4" w:rsidRPr="00434587">
        <w:rPr>
          <w:rFonts w:cs="Times New Roman"/>
          <w:szCs w:val="24"/>
        </w:rPr>
        <w:t xml:space="preserve">Michael E. </w:t>
      </w:r>
      <w:r w:rsidRPr="00434587">
        <w:rPr>
          <w:rFonts w:cs="Times New Roman"/>
          <w:szCs w:val="24"/>
          <w:u w:val="single"/>
        </w:rPr>
        <w:t>Gipfel der Macht? Hitlers Teehaus am Kehlsteinhaus</w:t>
      </w:r>
      <w:r w:rsidR="009602E4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Berchtesgaden: Beierl, 2007</w:t>
      </w:r>
      <w:r w:rsidR="009602E4" w:rsidRPr="00434587">
        <w:rPr>
          <w:rFonts w:cs="Times New Roman"/>
          <w:szCs w:val="24"/>
        </w:rPr>
        <w:t>.</w:t>
      </w:r>
    </w:p>
    <w:p w:rsidR="0039426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Seidel, </w:t>
      </w:r>
      <w:r w:rsidR="009602E4" w:rsidRPr="00434587">
        <w:rPr>
          <w:rFonts w:cs="Times New Roman"/>
          <w:szCs w:val="24"/>
        </w:rPr>
        <w:t>Klaus Jürgen,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Das Prinzregenten-Theater in München</w:t>
      </w:r>
      <w:r w:rsidR="009602E4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Nuremberg: Schoierer, 1984</w:t>
      </w:r>
      <w:r w:rsidR="009602E4" w:rsidRPr="00434587">
        <w:rPr>
          <w:rFonts w:cs="Times New Roman"/>
          <w:szCs w:val="24"/>
        </w:rPr>
        <w:t>.</w:t>
      </w:r>
    </w:p>
    <w:p w:rsidR="008204FE" w:rsidRDefault="008204F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szCs w:val="24"/>
        </w:rPr>
        <w:t xml:space="preserve">Selig, Wolfram. </w:t>
      </w:r>
      <w:r w:rsidRPr="008204FE">
        <w:rPr>
          <w:rFonts w:eastAsia="Times New Roman" w:cs="Times New Roman"/>
          <w:bCs/>
          <w:color w:val="000000"/>
          <w:kern w:val="36"/>
          <w:szCs w:val="24"/>
          <w:u w:val="single"/>
        </w:rPr>
        <w:t>“Arisierung” in München: die Vernichtung jüdischer Existenz 1937-1939</w:t>
      </w:r>
      <w:r>
        <w:rPr>
          <w:rFonts w:eastAsia="Times New Roman" w:cs="Times New Roman"/>
          <w:bCs/>
          <w:color w:val="000000"/>
          <w:kern w:val="36"/>
          <w:szCs w:val="24"/>
        </w:rPr>
        <w:t>.</w:t>
      </w:r>
      <w:r w:rsidRPr="008204FE">
        <w:rPr>
          <w:rFonts w:eastAsia="Times New Roman" w:cs="Times New Roman"/>
          <w:bCs/>
          <w:color w:val="000000"/>
          <w:kern w:val="36"/>
          <w:szCs w:val="24"/>
          <w:u w:val="single"/>
        </w:rPr>
        <w:t xml:space="preserve"> </w:t>
      </w:r>
      <w:r>
        <w:rPr>
          <w:rFonts w:eastAsia="Times New Roman" w:cs="Times New Roman"/>
          <w:bCs/>
          <w:color w:val="000000"/>
          <w:kern w:val="36"/>
          <w:szCs w:val="24"/>
        </w:rPr>
        <w:t>Berlin: Metropol, 2004.</w:t>
      </w:r>
    </w:p>
    <w:p w:rsidR="001E40E0" w:rsidRDefault="001E40E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Sereny, Gitta. </w:t>
      </w:r>
      <w:r w:rsidRPr="0092518B">
        <w:rPr>
          <w:rFonts w:cs="Times New Roman"/>
          <w:szCs w:val="24"/>
          <w:u w:val="single"/>
        </w:rPr>
        <w:t>Albert Speer: His Battle with Truth</w:t>
      </w:r>
      <w:r w:rsidR="0092518B">
        <w:rPr>
          <w:rFonts w:cs="Times New Roman"/>
          <w:szCs w:val="24"/>
        </w:rPr>
        <w:t>. New York: Random, 1996</w:t>
      </w:r>
      <w:r>
        <w:rPr>
          <w:rFonts w:cs="Times New Roman"/>
          <w:szCs w:val="24"/>
        </w:rPr>
        <w:t>.</w:t>
      </w:r>
    </w:p>
    <w:p w:rsidR="00D602F6" w:rsidRDefault="0091450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</w:t>
      </w:r>
      <w:r w:rsidR="00D602F6" w:rsidRPr="00434587">
        <w:rPr>
          <w:rFonts w:cs="Times New Roman"/>
          <w:szCs w:val="24"/>
        </w:rPr>
        <w:t>She Has Hitler’s Silverware</w:t>
      </w:r>
      <w:r w:rsidRPr="00434587">
        <w:rPr>
          <w:rFonts w:cs="Times New Roman"/>
          <w:szCs w:val="24"/>
        </w:rPr>
        <w:t>.</w:t>
      </w:r>
      <w:r w:rsidR="00D602F6" w:rsidRPr="00434587">
        <w:rPr>
          <w:rFonts w:cs="Times New Roman"/>
          <w:szCs w:val="24"/>
        </w:rPr>
        <w:t xml:space="preserve">” </w:t>
      </w:r>
      <w:r w:rsidR="00D602F6" w:rsidRPr="00434587">
        <w:rPr>
          <w:rFonts w:cs="Times New Roman"/>
          <w:szCs w:val="24"/>
          <w:u w:val="single"/>
        </w:rPr>
        <w:t>Morning Herald</w:t>
      </w:r>
      <w:r w:rsidR="00D602F6" w:rsidRPr="00434587">
        <w:rPr>
          <w:rFonts w:cs="Times New Roman"/>
          <w:szCs w:val="24"/>
        </w:rPr>
        <w:t xml:space="preserve"> [Hargerstown, Maryland], July 17, 1945</w:t>
      </w:r>
      <w:r w:rsidRPr="00434587">
        <w:rPr>
          <w:rFonts w:cs="Times New Roman"/>
          <w:szCs w:val="24"/>
        </w:rPr>
        <w:t>.</w:t>
      </w:r>
    </w:p>
    <w:p w:rsidR="00357E09" w:rsidRDefault="00357E09" w:rsidP="00357E09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Shirer, William. “Shirer Says Germans Blame Hitler for Russian Disaster.” </w:t>
      </w:r>
      <w:r w:rsidRPr="00434587">
        <w:rPr>
          <w:rFonts w:cs="Times New Roman"/>
          <w:szCs w:val="24"/>
          <w:u w:val="single"/>
        </w:rPr>
        <w:t>Daily Boston Globe</w:t>
      </w:r>
      <w:r w:rsidRPr="00434587">
        <w:rPr>
          <w:rFonts w:cs="Times New Roman"/>
          <w:szCs w:val="24"/>
        </w:rPr>
        <w:t>, January 2, 1944.</w:t>
      </w:r>
    </w:p>
    <w:p w:rsidR="006D639B" w:rsidRPr="00DF7F11" w:rsidRDefault="006D639B" w:rsidP="006D639B">
      <w:pPr>
        <w:rPr>
          <w:rFonts w:cs="Times New Roman"/>
          <w:szCs w:val="24"/>
        </w:rPr>
      </w:pPr>
      <w:r w:rsidRPr="00F7490C">
        <w:rPr>
          <w:rFonts w:cs="Times New Roman"/>
          <w:szCs w:val="24"/>
          <w:u w:val="single"/>
        </w:rPr>
        <w:t>The Shrine of Sebekh</w:t>
      </w:r>
      <w:r w:rsidRPr="00F7490C">
        <w:rPr>
          <w:rFonts w:cs="Times New Roman"/>
          <w:szCs w:val="24"/>
        </w:rPr>
        <w:t xml:space="preserve">, </w:t>
      </w:r>
      <w:r w:rsidRPr="00F7490C">
        <w:rPr>
          <w:rFonts w:cs="Times New Roman"/>
          <w:szCs w:val="24"/>
          <w:u w:val="single"/>
        </w:rPr>
        <w:t>Saturday Review</w:t>
      </w:r>
      <w:r w:rsidRPr="00F7490C">
        <w:rPr>
          <w:rFonts w:cs="Times New Roman"/>
          <w:szCs w:val="24"/>
        </w:rPr>
        <w:t xml:space="preserve"> 113, no. 2935 (1912): 118.</w:t>
      </w:r>
    </w:p>
    <w:p w:rsidR="000F2621" w:rsidRDefault="000F262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Sigmund, </w:t>
      </w:r>
      <w:r w:rsidR="00914501" w:rsidRPr="00434587">
        <w:rPr>
          <w:rFonts w:cs="Times New Roman"/>
          <w:szCs w:val="24"/>
        </w:rPr>
        <w:t xml:space="preserve">Anna Maria. </w:t>
      </w:r>
      <w:r w:rsidRPr="00434587">
        <w:rPr>
          <w:rFonts w:cs="Times New Roman"/>
          <w:szCs w:val="24"/>
          <w:u w:val="single"/>
        </w:rPr>
        <w:t>Die Frauen der Nazis</w:t>
      </w:r>
      <w:r w:rsidR="0091450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Heyne, 2005</w:t>
      </w:r>
      <w:r w:rsidR="00914501" w:rsidRPr="00434587">
        <w:rPr>
          <w:rFonts w:cs="Times New Roman"/>
          <w:szCs w:val="24"/>
        </w:rPr>
        <w:t>.</w:t>
      </w:r>
    </w:p>
    <w:p w:rsidR="00DA23A3" w:rsidRPr="00434587" w:rsidRDefault="00DA23A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Silverman, Dan P. </w:t>
      </w:r>
      <w:r w:rsidRPr="00434587">
        <w:rPr>
          <w:rFonts w:cs="Times New Roman"/>
          <w:szCs w:val="24"/>
          <w:u w:val="single"/>
        </w:rPr>
        <w:t>Hitler’s Economy: Nazi Work Creation Programs, 1933-1936</w:t>
      </w:r>
      <w:r w:rsidRPr="00434587">
        <w:rPr>
          <w:rFonts w:cs="Times New Roman"/>
          <w:szCs w:val="24"/>
        </w:rPr>
        <w:t>. Cambridge, MA: Harvard University Press, 1998.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Silverman, </w:t>
      </w:r>
      <w:r w:rsidR="00914501" w:rsidRPr="00434587">
        <w:rPr>
          <w:rFonts w:cs="Times New Roman"/>
          <w:szCs w:val="24"/>
        </w:rPr>
        <w:t xml:space="preserve">Debra. </w:t>
      </w:r>
      <w:r w:rsidRPr="00434587">
        <w:rPr>
          <w:rFonts w:cs="Times New Roman"/>
          <w:szCs w:val="24"/>
          <w:u w:val="single"/>
        </w:rPr>
        <w:t>Art Nouveau in Fin-de-Siècle France: Politics, Psychology and Style</w:t>
      </w:r>
      <w:r w:rsidR="0091450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Berkeley</w:t>
      </w:r>
      <w:r w:rsidR="0092518B">
        <w:rPr>
          <w:rFonts w:cs="Times New Roman"/>
          <w:szCs w:val="24"/>
        </w:rPr>
        <w:t xml:space="preserve"> and Los Angeles</w:t>
      </w:r>
      <w:r w:rsidRPr="00434587">
        <w:rPr>
          <w:rFonts w:cs="Times New Roman"/>
          <w:szCs w:val="24"/>
        </w:rPr>
        <w:t>: University of California Press, 1989</w:t>
      </w:r>
      <w:r w:rsidR="00914501" w:rsidRPr="00434587">
        <w:rPr>
          <w:rFonts w:cs="Times New Roman"/>
          <w:szCs w:val="24"/>
        </w:rPr>
        <w:t>.</w:t>
      </w:r>
    </w:p>
    <w:p w:rsidR="001F7E30" w:rsidRDefault="001F7E3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Simpson, </w:t>
      </w:r>
      <w:r w:rsidR="00914501" w:rsidRPr="00434587">
        <w:rPr>
          <w:rFonts w:cs="Times New Roman"/>
          <w:sz w:val="24"/>
          <w:szCs w:val="24"/>
        </w:rPr>
        <w:t xml:space="preserve">Hedwig Mauer. </w:t>
      </w:r>
      <w:r w:rsidRPr="00434587">
        <w:rPr>
          <w:rFonts w:cs="Times New Roman"/>
          <w:sz w:val="24"/>
          <w:szCs w:val="24"/>
        </w:rPr>
        <w:t xml:space="preserve">“Herr Hitler at Home in the Clouds,” </w:t>
      </w:r>
      <w:r w:rsidRPr="00434587">
        <w:rPr>
          <w:rFonts w:cs="Times New Roman"/>
          <w:sz w:val="24"/>
          <w:szCs w:val="24"/>
          <w:u w:val="single"/>
        </w:rPr>
        <w:t>New York Times Magazine</w:t>
      </w:r>
      <w:r w:rsidRPr="00434587">
        <w:rPr>
          <w:rFonts w:cs="Times New Roman"/>
          <w:sz w:val="24"/>
          <w:szCs w:val="24"/>
        </w:rPr>
        <w:t xml:space="preserve"> </w:t>
      </w:r>
      <w:r w:rsidR="00DA23A3">
        <w:rPr>
          <w:rFonts w:cs="Times New Roman"/>
          <w:sz w:val="24"/>
          <w:szCs w:val="24"/>
        </w:rPr>
        <w:t>(</w:t>
      </w:r>
      <w:r w:rsidRPr="00434587">
        <w:rPr>
          <w:rFonts w:cs="Times New Roman"/>
          <w:sz w:val="24"/>
          <w:szCs w:val="24"/>
        </w:rPr>
        <w:t xml:space="preserve">August 20, </w:t>
      </w:r>
      <w:r w:rsidRPr="00630133">
        <w:rPr>
          <w:rFonts w:cs="Times New Roman"/>
          <w:sz w:val="24"/>
          <w:szCs w:val="24"/>
        </w:rPr>
        <w:t>1939</w:t>
      </w:r>
      <w:r w:rsidR="00DA23A3">
        <w:rPr>
          <w:rFonts w:cs="Times New Roman"/>
          <w:sz w:val="24"/>
          <w:szCs w:val="24"/>
        </w:rPr>
        <w:t>):</w:t>
      </w:r>
      <w:r w:rsidRPr="00630133">
        <w:rPr>
          <w:rFonts w:cs="Times New Roman"/>
          <w:sz w:val="24"/>
          <w:szCs w:val="24"/>
        </w:rPr>
        <w:t xml:space="preserve"> 5, 22.</w:t>
      </w:r>
    </w:p>
    <w:p w:rsidR="00914501" w:rsidRPr="00434587" w:rsidRDefault="0004639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Sions, </w:t>
      </w:r>
      <w:r w:rsidR="00914501" w:rsidRPr="00434587">
        <w:rPr>
          <w:rFonts w:cs="Times New Roman"/>
          <w:szCs w:val="24"/>
        </w:rPr>
        <w:t xml:space="preserve">Harry. </w:t>
      </w:r>
      <w:r w:rsidRPr="00434587">
        <w:rPr>
          <w:rFonts w:cs="Times New Roman"/>
          <w:szCs w:val="24"/>
        </w:rPr>
        <w:t>“Berchtesgaden</w:t>
      </w:r>
      <w:r w:rsidR="00914501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Yank: The Army Weekly</w:t>
      </w:r>
      <w:r w:rsidRPr="00434587">
        <w:rPr>
          <w:rFonts w:cs="Times New Roman"/>
          <w:szCs w:val="24"/>
        </w:rPr>
        <w:t xml:space="preserve"> 4, no. </w:t>
      </w:r>
      <w:r w:rsidRPr="00962F08">
        <w:rPr>
          <w:rFonts w:cs="Times New Roman"/>
          <w:szCs w:val="24"/>
        </w:rPr>
        <w:t xml:space="preserve">1 (1945): </w:t>
      </w:r>
      <w:r w:rsidR="00630133" w:rsidRPr="00962F08">
        <w:rPr>
          <w:rFonts w:cs="Times New Roman"/>
          <w:szCs w:val="24"/>
        </w:rPr>
        <w:t>2-</w:t>
      </w:r>
      <w:r w:rsidRPr="00962F08">
        <w:rPr>
          <w:rFonts w:cs="Times New Roman"/>
          <w:szCs w:val="24"/>
        </w:rPr>
        <w:t>4</w:t>
      </w:r>
      <w:r w:rsidR="00914501" w:rsidRPr="00962F08">
        <w:rPr>
          <w:rFonts w:cs="Times New Roman"/>
          <w:szCs w:val="24"/>
        </w:rPr>
        <w:t>.</w:t>
      </w:r>
    </w:p>
    <w:p w:rsidR="008212FD" w:rsidRPr="00434587" w:rsidRDefault="008212F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Sonntag, </w:t>
      </w:r>
      <w:r w:rsidR="00914501" w:rsidRPr="00434587">
        <w:rPr>
          <w:rFonts w:cs="Times New Roman"/>
          <w:sz w:val="24"/>
          <w:szCs w:val="24"/>
        </w:rPr>
        <w:t xml:space="preserve">Susan. </w:t>
      </w:r>
      <w:r w:rsidRPr="00434587">
        <w:rPr>
          <w:rFonts w:cs="Times New Roman"/>
          <w:sz w:val="24"/>
          <w:szCs w:val="24"/>
        </w:rPr>
        <w:t>“Fascinating Fascism</w:t>
      </w:r>
      <w:r w:rsidR="00914501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 Review of Books</w:t>
      </w:r>
      <w:r w:rsidRPr="00434587">
        <w:rPr>
          <w:rFonts w:cs="Times New Roman"/>
          <w:sz w:val="24"/>
          <w:szCs w:val="24"/>
        </w:rPr>
        <w:t xml:space="preserve">  </w:t>
      </w:r>
      <w:r w:rsidRPr="00434587">
        <w:rPr>
          <w:rFonts w:cs="Times New Roman"/>
          <w:sz w:val="24"/>
          <w:szCs w:val="24"/>
          <w:shd w:val="clear" w:color="auto" w:fill="FFFFFF"/>
        </w:rPr>
        <w:t>22, no. 1 (1975): 23-30.</w:t>
      </w:r>
    </w:p>
    <w:p w:rsidR="00747DFF" w:rsidRDefault="0091450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  <w:shd w:val="clear" w:color="auto" w:fill="FFFFFF"/>
        </w:rPr>
        <w:t>“</w:t>
      </w:r>
      <w:r w:rsidR="00747DFF" w:rsidRPr="00434587">
        <w:rPr>
          <w:rFonts w:cs="Times New Roman"/>
          <w:szCs w:val="24"/>
        </w:rPr>
        <w:t>Speaking of Pictures: Jugend um Hitler</w:t>
      </w:r>
      <w:r w:rsidRPr="00434587">
        <w:rPr>
          <w:rFonts w:cs="Times New Roman"/>
          <w:szCs w:val="24"/>
        </w:rPr>
        <w:t>.</w:t>
      </w:r>
      <w:r w:rsidR="00747DFF" w:rsidRPr="00434587">
        <w:rPr>
          <w:rFonts w:cs="Times New Roman"/>
          <w:szCs w:val="24"/>
        </w:rPr>
        <w:t xml:space="preserve">” </w:t>
      </w:r>
      <w:r w:rsidR="00747DFF" w:rsidRPr="00434587">
        <w:rPr>
          <w:rFonts w:cs="Times New Roman"/>
          <w:szCs w:val="24"/>
          <w:u w:val="single"/>
        </w:rPr>
        <w:t>Life</w:t>
      </w:r>
      <w:r w:rsidR="00747DFF" w:rsidRPr="00434587">
        <w:rPr>
          <w:rFonts w:cs="Times New Roman"/>
          <w:szCs w:val="24"/>
        </w:rPr>
        <w:t xml:space="preserve"> 3, no. 23 (1937</w:t>
      </w:r>
      <w:r w:rsidR="00747DFF" w:rsidRPr="00630133">
        <w:rPr>
          <w:rFonts w:cs="Times New Roman"/>
          <w:szCs w:val="24"/>
        </w:rPr>
        <w:t>): 6-7, 9.</w:t>
      </w:r>
    </w:p>
    <w:p w:rsidR="00DA23A3" w:rsidRPr="00434587" w:rsidRDefault="00DA23A3" w:rsidP="00DA23A3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Speer, Albert. </w:t>
      </w:r>
      <w:r w:rsidRPr="00434587">
        <w:rPr>
          <w:rFonts w:cs="Times New Roman"/>
          <w:szCs w:val="24"/>
          <w:u w:val="single"/>
        </w:rPr>
        <w:t>Inside the Third Reich</w:t>
      </w:r>
      <w:r w:rsidRPr="00434587">
        <w:rPr>
          <w:rFonts w:cs="Times New Roman"/>
          <w:szCs w:val="24"/>
        </w:rPr>
        <w:t>. Trans. Richard and Clara Winston. New York: Touchstone, 1997.</w:t>
      </w:r>
    </w:p>
    <w:p w:rsidR="0020230D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Spitzy, </w:t>
      </w:r>
      <w:r w:rsidR="00914501" w:rsidRPr="00434587">
        <w:rPr>
          <w:rFonts w:cs="Times New Roman"/>
          <w:szCs w:val="24"/>
        </w:rPr>
        <w:t xml:space="preserve">Reinhard. </w:t>
      </w:r>
      <w:r w:rsidRPr="00434587">
        <w:rPr>
          <w:rFonts w:cs="Times New Roman"/>
          <w:szCs w:val="24"/>
          <w:u w:val="single"/>
        </w:rPr>
        <w:t>So haben wir das Reich verspielt: Bekenntnisse eines Illegalen</w:t>
      </w:r>
      <w:r w:rsidR="0091450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Munich, Langen Müller, 1986</w:t>
      </w:r>
      <w:r w:rsidR="00914501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Spotts, </w:t>
      </w:r>
      <w:r w:rsidR="00914501" w:rsidRPr="00434587">
        <w:rPr>
          <w:rFonts w:cs="Times New Roman"/>
          <w:szCs w:val="24"/>
        </w:rPr>
        <w:t xml:space="preserve">Frederic. </w:t>
      </w:r>
      <w:r w:rsidRPr="00434587">
        <w:rPr>
          <w:rFonts w:cs="Times New Roman"/>
          <w:szCs w:val="24"/>
          <w:u w:val="single"/>
        </w:rPr>
        <w:t>Hitler and the Power of Aesthetics</w:t>
      </w:r>
      <w:r w:rsidR="00914501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Overlook: Woodstock and New York, 2002</w:t>
      </w:r>
      <w:r w:rsidR="00914501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St[einlein], </w:t>
      </w:r>
      <w:r w:rsidR="00914501" w:rsidRPr="00434587">
        <w:rPr>
          <w:rFonts w:cs="Times New Roman"/>
          <w:szCs w:val="24"/>
        </w:rPr>
        <w:t xml:space="preserve">G. </w:t>
      </w:r>
      <w:r w:rsidRPr="00434587">
        <w:rPr>
          <w:rFonts w:cs="Times New Roman"/>
          <w:szCs w:val="24"/>
        </w:rPr>
        <w:t>“Berghof Wachenfeld auf Obersalzberg, das Heim unseres Führers</w:t>
      </w:r>
      <w:r w:rsidR="00914501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Bauzeitung</w:t>
      </w:r>
      <w:r w:rsidRPr="00434587">
        <w:rPr>
          <w:rFonts w:cs="Times New Roman"/>
          <w:szCs w:val="24"/>
        </w:rPr>
        <w:t xml:space="preserve"> 34, no. 33 (1937): </w:t>
      </w:r>
      <w:r w:rsidRPr="00EB2DCA">
        <w:rPr>
          <w:rFonts w:cs="Times New Roman"/>
          <w:szCs w:val="24"/>
        </w:rPr>
        <w:t>457</w:t>
      </w:r>
      <w:r w:rsidR="00EB2DCA" w:rsidRPr="00EB2DCA">
        <w:rPr>
          <w:rFonts w:cs="Times New Roman"/>
          <w:szCs w:val="24"/>
        </w:rPr>
        <w:t>-461</w:t>
      </w:r>
      <w:r w:rsidR="00914501" w:rsidRPr="00434587">
        <w:rPr>
          <w:rFonts w:cs="Times New Roman"/>
          <w:szCs w:val="24"/>
        </w:rPr>
        <w:t>.</w:t>
      </w:r>
    </w:p>
    <w:p w:rsidR="00F42C58" w:rsidRPr="00434587" w:rsidRDefault="00F42C5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Stachura, </w:t>
      </w:r>
      <w:r w:rsidR="000F6ACD" w:rsidRPr="00434587">
        <w:rPr>
          <w:rFonts w:cs="Times New Roman"/>
          <w:szCs w:val="24"/>
        </w:rPr>
        <w:t xml:space="preserve">Peter D. </w:t>
      </w:r>
      <w:r w:rsidRPr="00434587">
        <w:rPr>
          <w:rFonts w:cs="Times New Roman"/>
          <w:szCs w:val="24"/>
        </w:rPr>
        <w:t>“The Political Strategy of the Nazi Party, 1919-1933</w:t>
      </w:r>
      <w:r w:rsidR="000F6ACD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German Studies Review</w:t>
      </w:r>
      <w:r w:rsidRPr="00434587">
        <w:rPr>
          <w:rFonts w:cs="Times New Roman"/>
          <w:szCs w:val="24"/>
        </w:rPr>
        <w:t xml:space="preserve"> 3, no. 2 (</w:t>
      </w:r>
      <w:r w:rsidRPr="005666CC">
        <w:rPr>
          <w:rFonts w:cs="Times New Roman"/>
          <w:szCs w:val="24"/>
        </w:rPr>
        <w:t>1980): 261-288.</w:t>
      </w:r>
    </w:p>
    <w:p w:rsidR="007C2C52" w:rsidRPr="00434587" w:rsidRDefault="007C2C5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Stadler,</w:t>
      </w:r>
      <w:r w:rsidR="000F6ACD" w:rsidRPr="00434587">
        <w:rPr>
          <w:rFonts w:cs="Times New Roman"/>
          <w:szCs w:val="24"/>
        </w:rPr>
        <w:t xml:space="preserve"> Matthew. “Hitler’s Rooms.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Nest: A Magazine of Interiors</w:t>
      </w:r>
      <w:r w:rsidRPr="00434587">
        <w:rPr>
          <w:rFonts w:cs="Times New Roman"/>
          <w:szCs w:val="24"/>
        </w:rPr>
        <w:t>, no. 22 (2003):</w:t>
      </w:r>
      <w:r w:rsidR="000F6ACD" w:rsidRPr="00434587">
        <w:rPr>
          <w:rFonts w:cs="Times New Roman"/>
          <w:szCs w:val="24"/>
        </w:rPr>
        <w:t xml:space="preserve"> </w:t>
      </w:r>
      <w:r w:rsidR="00EB2DCA">
        <w:rPr>
          <w:rFonts w:cs="Times New Roman"/>
          <w:szCs w:val="24"/>
        </w:rPr>
        <w:t>62-81</w:t>
      </w:r>
      <w:r w:rsidR="000F6ACD" w:rsidRPr="00434587">
        <w:rPr>
          <w:rFonts w:cs="Times New Roman"/>
          <w:szCs w:val="24"/>
        </w:rPr>
        <w:t>.</w:t>
      </w:r>
    </w:p>
    <w:p w:rsidR="007C2C52" w:rsidRPr="00434587" w:rsidRDefault="007C2C5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Stahlenberg, </w:t>
      </w:r>
      <w:r w:rsidR="000F6ACD" w:rsidRPr="00434587">
        <w:rPr>
          <w:rFonts w:cs="Times New Roman"/>
          <w:szCs w:val="24"/>
        </w:rPr>
        <w:t xml:space="preserve">Elisabeth von. </w:t>
      </w:r>
      <w:r w:rsidRPr="00434587">
        <w:rPr>
          <w:rFonts w:cs="Times New Roman"/>
          <w:szCs w:val="24"/>
          <w:u w:val="single"/>
        </w:rPr>
        <w:t>Nazi Lady: The Diaries of Elisabeth von Stahlenberg, 1933-1948</w:t>
      </w:r>
      <w:r w:rsidR="000F6ACD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London: Blond &amp; Briggs, 1978</w:t>
      </w:r>
      <w:r w:rsidR="000F6ACD" w:rsidRPr="00434587">
        <w:rPr>
          <w:rFonts w:cs="Times New Roman"/>
          <w:szCs w:val="24"/>
        </w:rPr>
        <w:t>.</w:t>
      </w:r>
    </w:p>
    <w:p w:rsidR="0004639E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Stankiewitz, </w:t>
      </w:r>
      <w:r w:rsidR="000F6ACD" w:rsidRPr="00434587">
        <w:rPr>
          <w:rFonts w:cs="Times New Roman"/>
          <w:szCs w:val="24"/>
        </w:rPr>
        <w:t xml:space="preserve">Karl. </w:t>
      </w:r>
      <w:r w:rsidRPr="00434587">
        <w:rPr>
          <w:rFonts w:cs="Times New Roman"/>
          <w:szCs w:val="24"/>
          <w:u w:val="single"/>
        </w:rPr>
        <w:t>Prachtstrassen in München: Brienner und Prinzregentenstrasse</w:t>
      </w:r>
      <w:r w:rsidR="000F6ACD" w:rsidRPr="00434587">
        <w:rPr>
          <w:rFonts w:cs="Times New Roman"/>
          <w:szCs w:val="24"/>
        </w:rPr>
        <w:t xml:space="preserve">. </w:t>
      </w:r>
      <w:r w:rsidR="00E73B1B" w:rsidRPr="00434587">
        <w:rPr>
          <w:rFonts w:cs="Times New Roman"/>
          <w:szCs w:val="24"/>
        </w:rPr>
        <w:t>Dachau: Bayerland, 2009</w:t>
      </w:r>
      <w:r w:rsidR="000F6ACD" w:rsidRPr="00434587">
        <w:rPr>
          <w:rFonts w:cs="Times New Roman"/>
          <w:szCs w:val="24"/>
        </w:rPr>
        <w:t>.</w:t>
      </w:r>
    </w:p>
    <w:p w:rsidR="00E73B1B" w:rsidRPr="00434587" w:rsidRDefault="00E73B1B" w:rsidP="00434587">
      <w:pPr>
        <w:pStyle w:val="EndnoteText"/>
        <w:tabs>
          <w:tab w:val="left" w:pos="6655"/>
        </w:tabs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Stead, </w:t>
      </w:r>
      <w:r w:rsidR="000F6ACD" w:rsidRPr="00434587">
        <w:rPr>
          <w:rFonts w:cs="Times New Roman"/>
          <w:sz w:val="24"/>
          <w:szCs w:val="24"/>
        </w:rPr>
        <w:t xml:space="preserve">Ronald. </w:t>
      </w:r>
      <w:r w:rsidRPr="00434587">
        <w:rPr>
          <w:rFonts w:cs="Times New Roman"/>
          <w:sz w:val="24"/>
          <w:szCs w:val="24"/>
        </w:rPr>
        <w:t>“Hitler’s Berchtesgaden Turns into ‘Coney Island</w:t>
      </w:r>
      <w:r w:rsidR="000F6AC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’” </w:t>
      </w:r>
      <w:r w:rsidRPr="00434587">
        <w:rPr>
          <w:rFonts w:cs="Times New Roman"/>
          <w:sz w:val="24"/>
          <w:szCs w:val="24"/>
          <w:u w:val="single"/>
        </w:rPr>
        <w:t>Christian Science Monitor</w:t>
      </w:r>
      <w:r w:rsidRPr="00434587">
        <w:rPr>
          <w:rFonts w:cs="Times New Roman"/>
          <w:sz w:val="24"/>
          <w:szCs w:val="24"/>
        </w:rPr>
        <w:t>, July 5, 1945.</w:t>
      </w:r>
    </w:p>
    <w:p w:rsidR="000F6ACD" w:rsidRPr="00434587" w:rsidRDefault="000F6AC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 “Nuremberg: Grim Housing Shortage</w:t>
      </w:r>
      <w:r w:rsidR="00DA23A3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Christian Science Monitor</w:t>
      </w:r>
      <w:r w:rsidRPr="00434587">
        <w:rPr>
          <w:rFonts w:cs="Times New Roman"/>
          <w:szCs w:val="24"/>
        </w:rPr>
        <w:t>, July 2, 1945.</w:t>
      </w:r>
    </w:p>
    <w:p w:rsidR="00E73B1B" w:rsidRPr="00434587" w:rsidRDefault="000F6ACD" w:rsidP="00434587">
      <w:pPr>
        <w:pStyle w:val="EndnoteText"/>
        <w:tabs>
          <w:tab w:val="left" w:pos="6655"/>
        </w:tabs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E73B1B" w:rsidRPr="00434587">
        <w:rPr>
          <w:rFonts w:cs="Times New Roman"/>
          <w:sz w:val="24"/>
          <w:szCs w:val="24"/>
        </w:rPr>
        <w:t xml:space="preserve"> “Germans Clear Debris</w:t>
      </w:r>
      <w:r w:rsidR="00DA23A3">
        <w:rPr>
          <w:rFonts w:cs="Times New Roman"/>
          <w:sz w:val="24"/>
          <w:szCs w:val="24"/>
        </w:rPr>
        <w:t>.</w:t>
      </w:r>
      <w:r w:rsidR="00E73B1B" w:rsidRPr="00434587">
        <w:rPr>
          <w:rFonts w:cs="Times New Roman"/>
          <w:sz w:val="24"/>
          <w:szCs w:val="24"/>
        </w:rPr>
        <w:t xml:space="preserve">” </w:t>
      </w:r>
      <w:r w:rsidR="00E73B1B" w:rsidRPr="00434587">
        <w:rPr>
          <w:rFonts w:cs="Times New Roman"/>
          <w:sz w:val="24"/>
          <w:szCs w:val="24"/>
          <w:u w:val="single"/>
        </w:rPr>
        <w:t>Christian Science Monitor</w:t>
      </w:r>
      <w:r w:rsidR="00E73B1B" w:rsidRPr="00434587">
        <w:rPr>
          <w:rFonts w:cs="Times New Roman"/>
          <w:sz w:val="24"/>
          <w:szCs w:val="24"/>
        </w:rPr>
        <w:t>, June 28, 1945</w:t>
      </w:r>
      <w:r w:rsidRPr="00434587">
        <w:rPr>
          <w:rFonts w:cs="Times New Roman"/>
          <w:sz w:val="24"/>
          <w:szCs w:val="24"/>
        </w:rPr>
        <w:t>.</w:t>
      </w:r>
    </w:p>
    <w:p w:rsidR="00E73B1B" w:rsidRPr="00434587" w:rsidRDefault="00E73B1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Stein, </w:t>
      </w:r>
      <w:r w:rsidR="000F6ACD" w:rsidRPr="00434587">
        <w:rPr>
          <w:rFonts w:cs="Times New Roman"/>
          <w:sz w:val="24"/>
          <w:szCs w:val="24"/>
        </w:rPr>
        <w:t xml:space="preserve">Gertrude. </w:t>
      </w:r>
      <w:r w:rsidRPr="00434587">
        <w:rPr>
          <w:rFonts w:cs="Times New Roman"/>
          <w:sz w:val="24"/>
          <w:szCs w:val="24"/>
        </w:rPr>
        <w:t>“Now We Are Back in Paris</w:t>
      </w:r>
      <w:r w:rsidR="000F6AC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Compass: Current Reading</w:t>
      </w:r>
      <w:r w:rsidRPr="00434587">
        <w:rPr>
          <w:rFonts w:cs="Times New Roman"/>
          <w:sz w:val="24"/>
          <w:szCs w:val="24"/>
        </w:rPr>
        <w:t xml:space="preserve"> (December 1945): </w:t>
      </w:r>
      <w:r w:rsidR="00375F55">
        <w:rPr>
          <w:rFonts w:cs="Times New Roman"/>
          <w:sz w:val="24"/>
          <w:szCs w:val="24"/>
        </w:rPr>
        <w:t>56-60</w:t>
      </w:r>
      <w:r w:rsidRPr="00434587">
        <w:rPr>
          <w:rFonts w:cs="Times New Roman"/>
          <w:sz w:val="24"/>
          <w:szCs w:val="24"/>
        </w:rPr>
        <w:t>.</w:t>
      </w:r>
    </w:p>
    <w:p w:rsidR="007E33B9" w:rsidRPr="00434587" w:rsidRDefault="000F6AC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-----.</w:t>
      </w:r>
      <w:r w:rsidR="007E33B9" w:rsidRPr="00434587">
        <w:rPr>
          <w:rFonts w:cs="Times New Roman"/>
          <w:sz w:val="24"/>
          <w:szCs w:val="24"/>
        </w:rPr>
        <w:t xml:space="preserve"> “Off We All Went to See Germany</w:t>
      </w:r>
      <w:r w:rsidRPr="00434587">
        <w:rPr>
          <w:rFonts w:cs="Times New Roman"/>
          <w:sz w:val="24"/>
          <w:szCs w:val="24"/>
        </w:rPr>
        <w:t>.</w:t>
      </w:r>
      <w:r w:rsidR="007E33B9" w:rsidRPr="00434587">
        <w:rPr>
          <w:rFonts w:cs="Times New Roman"/>
          <w:sz w:val="24"/>
          <w:szCs w:val="24"/>
        </w:rPr>
        <w:t xml:space="preserve">” </w:t>
      </w:r>
      <w:r w:rsidR="007E33B9" w:rsidRPr="00434587">
        <w:rPr>
          <w:rFonts w:cs="Times New Roman"/>
          <w:sz w:val="24"/>
          <w:szCs w:val="24"/>
          <w:u w:val="single"/>
        </w:rPr>
        <w:t>Life</w:t>
      </w:r>
      <w:r w:rsidR="007E33B9" w:rsidRPr="00434587">
        <w:rPr>
          <w:rFonts w:cs="Times New Roman"/>
          <w:sz w:val="24"/>
          <w:szCs w:val="24"/>
        </w:rPr>
        <w:t xml:space="preserve"> 19, no. 6 (1945): </w:t>
      </w:r>
      <w:r w:rsidR="00375F55">
        <w:rPr>
          <w:rFonts w:cs="Times New Roman"/>
          <w:sz w:val="24"/>
          <w:szCs w:val="24"/>
        </w:rPr>
        <w:t>54-58</w:t>
      </w:r>
      <w:r w:rsidR="007E33B9" w:rsidRPr="00434587">
        <w:rPr>
          <w:rFonts w:cs="Times New Roman"/>
          <w:sz w:val="24"/>
          <w:szCs w:val="24"/>
        </w:rPr>
        <w:t>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Steinberg, </w:t>
      </w:r>
      <w:r w:rsidR="000F6ACD" w:rsidRPr="00434587">
        <w:rPr>
          <w:rFonts w:cs="Times New Roman"/>
          <w:szCs w:val="24"/>
        </w:rPr>
        <w:t xml:space="preserve">Rolf. </w:t>
      </w:r>
      <w:r w:rsidRPr="00434587">
        <w:rPr>
          <w:rFonts w:cs="Times New Roman"/>
          <w:szCs w:val="24"/>
          <w:u w:val="single"/>
        </w:rPr>
        <w:t>Nazi-Kitsch</w:t>
      </w:r>
      <w:r w:rsidR="000F6ACD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Darmstadt: Melzer, 1975</w:t>
      </w:r>
      <w:r w:rsidR="000F6ACD" w:rsidRPr="00434587">
        <w:rPr>
          <w:rFonts w:cs="Times New Roman"/>
          <w:szCs w:val="24"/>
        </w:rPr>
        <w:t>.</w:t>
      </w:r>
    </w:p>
    <w:p w:rsidR="00661505" w:rsidRPr="00434587" w:rsidRDefault="0066150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Steinweis, </w:t>
      </w:r>
      <w:r w:rsidR="000F6ACD" w:rsidRPr="00434587">
        <w:rPr>
          <w:rFonts w:cs="Times New Roman"/>
          <w:szCs w:val="24"/>
        </w:rPr>
        <w:t xml:space="preserve">Alan E. </w:t>
      </w:r>
      <w:r w:rsidRPr="00434587">
        <w:rPr>
          <w:rFonts w:cs="Times New Roman"/>
          <w:szCs w:val="24"/>
          <w:u w:val="single"/>
        </w:rPr>
        <w:t>Kristallnacht 1938</w:t>
      </w:r>
      <w:r w:rsidR="000F6ACD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Cambridge, MA: Harvard University Press, 2009</w:t>
      </w:r>
      <w:r w:rsidR="000F6ACD" w:rsidRPr="00434587">
        <w:rPr>
          <w:rFonts w:cs="Times New Roman"/>
          <w:szCs w:val="24"/>
        </w:rPr>
        <w:t>.</w:t>
      </w:r>
    </w:p>
    <w:p w:rsidR="00B46F15" w:rsidRPr="00434587" w:rsidRDefault="00B46F1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Stinglwagner, </w:t>
      </w:r>
      <w:r w:rsidR="000F6ACD" w:rsidRPr="00434587">
        <w:rPr>
          <w:rFonts w:cs="Times New Roman"/>
          <w:szCs w:val="24"/>
        </w:rPr>
        <w:t xml:space="preserve">Gerhard. </w:t>
      </w:r>
      <w:r w:rsidRPr="00434587">
        <w:rPr>
          <w:rFonts w:cs="Times New Roman"/>
          <w:color w:val="000000"/>
          <w:szCs w:val="24"/>
          <w:u w:val="single"/>
        </w:rPr>
        <w:t>Von Mönchen, Prinzen und Ministern: das Gebäude des Landwirtschaftsministeriums und seine Nachbarschaft</w:t>
      </w:r>
      <w:r w:rsidR="000F6ACD" w:rsidRPr="00434587">
        <w:rPr>
          <w:rFonts w:cs="Times New Roman"/>
          <w:color w:val="000000"/>
          <w:szCs w:val="24"/>
        </w:rPr>
        <w:t>.</w:t>
      </w:r>
      <w:r w:rsidR="000F6ACD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 xml:space="preserve">Munich: </w:t>
      </w:r>
      <w:r w:rsidRPr="00434587">
        <w:rPr>
          <w:rFonts w:cs="Times New Roman"/>
          <w:szCs w:val="24"/>
          <w:shd w:val="clear" w:color="auto" w:fill="FFFFFF"/>
        </w:rPr>
        <w:t>Bayerisches Staatsministerium für Ernährung, Landwirtschaft und Forsten, 1991</w:t>
      </w:r>
      <w:r w:rsidR="000F6ACD" w:rsidRPr="00434587">
        <w:rPr>
          <w:rFonts w:cs="Times New Roman"/>
          <w:szCs w:val="24"/>
          <w:shd w:val="clear" w:color="auto" w:fill="FFFFFF"/>
        </w:rPr>
        <w:t>.</w:t>
      </w:r>
    </w:p>
    <w:p w:rsidR="000F2621" w:rsidRPr="00434587" w:rsidRDefault="000F262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Storey, </w:t>
      </w:r>
      <w:r w:rsidR="000F6ACD" w:rsidRPr="00434587">
        <w:rPr>
          <w:rFonts w:cs="Times New Roman"/>
          <w:sz w:val="24"/>
          <w:szCs w:val="24"/>
        </w:rPr>
        <w:t xml:space="preserve">Walter Rendell. </w:t>
      </w:r>
      <w:r w:rsidRPr="00434587">
        <w:rPr>
          <w:rFonts w:cs="Times New Roman"/>
          <w:sz w:val="24"/>
          <w:szCs w:val="24"/>
        </w:rPr>
        <w:t>“Novel Decorations for a Great Liner: The Europa’s Color Scheme and Furnishings are Subdued Modernism</w:t>
      </w:r>
      <w:r w:rsidR="000F6ACD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New York Times</w:t>
      </w:r>
      <w:r w:rsidRPr="00434587">
        <w:rPr>
          <w:rFonts w:cs="Times New Roman"/>
          <w:sz w:val="24"/>
          <w:szCs w:val="24"/>
        </w:rPr>
        <w:t>, April 6, 1930.</w:t>
      </w:r>
    </w:p>
    <w:p w:rsidR="000F6ACD" w:rsidRPr="00434587" w:rsidRDefault="00B46F1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Stratigakos, </w:t>
      </w:r>
      <w:r w:rsidR="000F6ACD" w:rsidRPr="00434587">
        <w:rPr>
          <w:rFonts w:cs="Times New Roman"/>
          <w:szCs w:val="24"/>
        </w:rPr>
        <w:t xml:space="preserve">Despina. </w:t>
      </w:r>
      <w:r w:rsidR="000F6ACD" w:rsidRPr="00434587">
        <w:rPr>
          <w:rFonts w:cs="Times New Roman"/>
          <w:szCs w:val="24"/>
          <w:u w:val="single"/>
        </w:rPr>
        <w:t>A Women’s Berlin: Building the Modern City</w:t>
      </w:r>
      <w:r w:rsidR="000F6ACD" w:rsidRPr="00434587">
        <w:rPr>
          <w:rFonts w:cs="Times New Roman"/>
          <w:szCs w:val="24"/>
        </w:rPr>
        <w:t xml:space="preserve"> (Minneapolis: University of Minnesota Press, 2008).</w:t>
      </w:r>
    </w:p>
    <w:p w:rsidR="00B46F15" w:rsidRPr="00434587" w:rsidRDefault="000F6AC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 w:rsidR="00B46F15" w:rsidRPr="00434587">
        <w:rPr>
          <w:rFonts w:cs="Times New Roman"/>
          <w:szCs w:val="24"/>
        </w:rPr>
        <w:t>“‘I Myself Want to Build:’ Women, Architectural Education and the Integration of Germany’s Technical Colleges</w:t>
      </w:r>
      <w:r w:rsidRPr="00434587">
        <w:rPr>
          <w:rFonts w:cs="Times New Roman"/>
          <w:szCs w:val="24"/>
        </w:rPr>
        <w:t>.</w:t>
      </w:r>
      <w:r w:rsidR="00B46F15" w:rsidRPr="00434587">
        <w:rPr>
          <w:rFonts w:cs="Times New Roman"/>
          <w:szCs w:val="24"/>
        </w:rPr>
        <w:t xml:space="preserve">” </w:t>
      </w:r>
      <w:r w:rsidR="00B46F15" w:rsidRPr="00434587">
        <w:rPr>
          <w:rFonts w:cs="Times New Roman"/>
          <w:szCs w:val="24"/>
          <w:u w:val="single"/>
        </w:rPr>
        <w:t>Paedagogica Historica</w:t>
      </w:r>
      <w:r w:rsidR="00B46F15" w:rsidRPr="00434587">
        <w:rPr>
          <w:rFonts w:cs="Times New Roman"/>
          <w:szCs w:val="24"/>
        </w:rPr>
        <w:t xml:space="preserve"> 43.6 (2007): 727-756.</w:t>
      </w:r>
    </w:p>
    <w:p w:rsidR="00DC1BBB" w:rsidRPr="00434587" w:rsidRDefault="000F6AC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-----.</w:t>
      </w:r>
      <w:r w:rsidR="00DC1BBB" w:rsidRPr="00434587">
        <w:rPr>
          <w:rFonts w:cs="Times New Roman"/>
          <w:szCs w:val="24"/>
        </w:rPr>
        <w:t xml:space="preserve"> “Women and the Werkbund: Gender Politics and German Design Reform, 1907-14</w:t>
      </w:r>
      <w:r w:rsidRPr="00434587">
        <w:rPr>
          <w:rFonts w:cs="Times New Roman"/>
          <w:szCs w:val="24"/>
        </w:rPr>
        <w:t>.</w:t>
      </w:r>
      <w:r w:rsidR="00DC1BBB" w:rsidRPr="00434587">
        <w:rPr>
          <w:rFonts w:cs="Times New Roman"/>
          <w:szCs w:val="24"/>
        </w:rPr>
        <w:t xml:space="preserve">” </w:t>
      </w:r>
      <w:r w:rsidR="00DC1BBB" w:rsidRPr="00434587">
        <w:rPr>
          <w:rFonts w:cs="Times New Roman"/>
          <w:szCs w:val="24"/>
          <w:u w:val="single"/>
        </w:rPr>
        <w:t>Journal of the Society of Architectural Historians</w:t>
      </w:r>
      <w:r w:rsidR="00DC1BBB" w:rsidRPr="00434587">
        <w:rPr>
          <w:rFonts w:cs="Times New Roman"/>
          <w:szCs w:val="24"/>
        </w:rPr>
        <w:t xml:space="preserve"> 62, no. 4 (2003): 490-511.</w:t>
      </w:r>
    </w:p>
    <w:p w:rsidR="002C7E41" w:rsidRPr="00434587" w:rsidRDefault="002C7E4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Stumberger, </w:t>
      </w:r>
      <w:r w:rsidR="000F6ACD" w:rsidRPr="00434587">
        <w:rPr>
          <w:rFonts w:cs="Times New Roman"/>
          <w:szCs w:val="24"/>
        </w:rPr>
        <w:t xml:space="preserve">Rudolf. </w:t>
      </w:r>
      <w:r w:rsidRPr="00434587">
        <w:rPr>
          <w:rFonts w:cs="Times New Roman"/>
          <w:szCs w:val="24"/>
        </w:rPr>
        <w:t>“Die Luft wird dünner</w:t>
      </w:r>
      <w:r w:rsidR="000F6ACD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Welt am Sonntag</w:t>
      </w:r>
      <w:r w:rsidRPr="00434587">
        <w:rPr>
          <w:rFonts w:cs="Times New Roman"/>
          <w:szCs w:val="24"/>
        </w:rPr>
        <w:t>, July 12, 2009</w:t>
      </w:r>
      <w:r w:rsidR="000F6ACD" w:rsidRPr="00434587">
        <w:rPr>
          <w:rFonts w:cs="Times New Roman"/>
          <w:szCs w:val="24"/>
        </w:rPr>
        <w:t>.</w:t>
      </w:r>
    </w:p>
    <w:p w:rsidR="002C7E41" w:rsidRPr="00434587" w:rsidRDefault="002C7E4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Sturz, </w:t>
      </w:r>
      <w:r w:rsidR="000F6ACD" w:rsidRPr="00434587">
        <w:rPr>
          <w:rFonts w:cs="Times New Roman"/>
          <w:szCs w:val="24"/>
        </w:rPr>
        <w:t xml:space="preserve">James. </w:t>
      </w:r>
      <w:r w:rsidRPr="00434587">
        <w:rPr>
          <w:rFonts w:cs="Times New Roman"/>
          <w:szCs w:val="24"/>
        </w:rPr>
        <w:t>“Evil for Sale: The Market for Nazi Memorabilia is Thriving</w:t>
      </w:r>
      <w:r w:rsidR="000F6ACD" w:rsidRPr="00DA23A3">
        <w:rPr>
          <w:rFonts w:cs="Times New Roman"/>
          <w:szCs w:val="24"/>
        </w:rPr>
        <w:t>.</w:t>
      </w:r>
      <w:r w:rsidRPr="00DA23A3">
        <w:rPr>
          <w:rFonts w:cs="Times New Roman"/>
          <w:szCs w:val="24"/>
        </w:rPr>
        <w:t xml:space="preserve">” </w:t>
      </w:r>
      <w:r w:rsidRPr="00DA23A3">
        <w:rPr>
          <w:rFonts w:cs="Times New Roman"/>
          <w:szCs w:val="24"/>
          <w:u w:val="single"/>
        </w:rPr>
        <w:t>New York Times Magazine</w:t>
      </w:r>
      <w:r w:rsidRPr="00DA23A3">
        <w:rPr>
          <w:rFonts w:cs="Times New Roman"/>
          <w:szCs w:val="24"/>
        </w:rPr>
        <w:t xml:space="preserve"> </w:t>
      </w:r>
      <w:r w:rsidR="00DA23A3" w:rsidRPr="00DA23A3">
        <w:rPr>
          <w:rFonts w:cs="Times New Roman"/>
          <w:szCs w:val="24"/>
        </w:rPr>
        <w:t>(</w:t>
      </w:r>
      <w:r w:rsidRPr="00DA23A3">
        <w:rPr>
          <w:rFonts w:cs="Times New Roman"/>
          <w:szCs w:val="24"/>
        </w:rPr>
        <w:t xml:space="preserve">November 28, </w:t>
      </w:r>
      <w:r w:rsidRPr="00D44386">
        <w:rPr>
          <w:rFonts w:cs="Times New Roman"/>
          <w:szCs w:val="24"/>
        </w:rPr>
        <w:t>1993</w:t>
      </w:r>
      <w:r w:rsidR="00DA23A3" w:rsidRPr="00D44386">
        <w:rPr>
          <w:rFonts w:cs="Times New Roman"/>
          <w:szCs w:val="24"/>
        </w:rPr>
        <w:t>): 70-72.</w:t>
      </w:r>
    </w:p>
    <w:p w:rsidR="0004639E" w:rsidRDefault="0004639E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Swett, </w:t>
      </w:r>
      <w:r w:rsidR="000F6ACD" w:rsidRPr="00434587">
        <w:rPr>
          <w:rFonts w:cs="Times New Roman"/>
          <w:szCs w:val="24"/>
        </w:rPr>
        <w:t xml:space="preserve">Pamela E., </w:t>
      </w:r>
      <w:r w:rsidRPr="00434587">
        <w:rPr>
          <w:rFonts w:cs="Times New Roman"/>
          <w:szCs w:val="24"/>
        </w:rPr>
        <w:t>Core</w:t>
      </w:r>
      <w:r w:rsidR="000F6ACD" w:rsidRPr="00434587">
        <w:rPr>
          <w:rFonts w:cs="Times New Roman"/>
          <w:szCs w:val="24"/>
        </w:rPr>
        <w:t>y Ross, Fabrice d’Almeida, eds.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Pleasure and Power in Nazi Germany</w:t>
      </w:r>
      <w:r w:rsidR="000F6ACD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Houndmills: Palgrave Macmillan, 2011</w:t>
      </w:r>
      <w:r w:rsidR="000F6ACD" w:rsidRPr="00434587">
        <w:rPr>
          <w:rFonts w:cs="Times New Roman"/>
          <w:szCs w:val="24"/>
        </w:rPr>
        <w:t>.</w:t>
      </w:r>
    </w:p>
    <w:p w:rsidR="00867A4B" w:rsidRPr="00434587" w:rsidRDefault="00867A4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Sylvester, Albert James. </w:t>
      </w:r>
      <w:r w:rsidRPr="00D77AA4">
        <w:rPr>
          <w:rFonts w:cs="Times New Roman"/>
          <w:szCs w:val="24"/>
          <w:u w:val="single"/>
        </w:rPr>
        <w:t>The Real Lloyd George</w:t>
      </w:r>
      <w:r>
        <w:rPr>
          <w:rFonts w:cs="Times New Roman"/>
          <w:szCs w:val="24"/>
        </w:rPr>
        <w:t>. London: Cassell, 1947.</w:t>
      </w:r>
    </w:p>
    <w:p w:rsidR="002C7E41" w:rsidRPr="00434587" w:rsidRDefault="002C7E4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Symons, </w:t>
      </w:r>
      <w:r w:rsidR="000F6ACD" w:rsidRPr="00434587">
        <w:rPr>
          <w:rFonts w:cs="Times New Roman"/>
          <w:szCs w:val="24"/>
        </w:rPr>
        <w:t xml:space="preserve">Mitchell. </w:t>
      </w:r>
      <w:r w:rsidRPr="00434587">
        <w:rPr>
          <w:rFonts w:cs="Times New Roman"/>
          <w:szCs w:val="24"/>
        </w:rPr>
        <w:t>“The Hitler Hotel has No Room for a Sense of Shame</w:t>
      </w:r>
      <w:r w:rsidR="000F6ACD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Express</w:t>
      </w:r>
      <w:r w:rsidRPr="00434587">
        <w:rPr>
          <w:rFonts w:cs="Times New Roman"/>
          <w:szCs w:val="24"/>
        </w:rPr>
        <w:t>, September 6, 2002.</w:t>
      </w:r>
    </w:p>
    <w:p w:rsidR="005D73E8" w:rsidRPr="00434587" w:rsidRDefault="005D73E8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Tagliabues, </w:t>
      </w:r>
      <w:r w:rsidR="000F6ACD" w:rsidRPr="00434587">
        <w:rPr>
          <w:rFonts w:cs="Times New Roman"/>
          <w:szCs w:val="24"/>
        </w:rPr>
        <w:t xml:space="preserve">John. </w:t>
      </w:r>
      <w:r w:rsidRPr="00434587">
        <w:rPr>
          <w:rFonts w:cs="Times New Roman"/>
          <w:szCs w:val="24"/>
        </w:rPr>
        <w:t>“Construction at Nazi Death Camp Site Stirs Protest</w:t>
      </w:r>
      <w:r w:rsidR="000F6ACD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July 21, 1991</w:t>
      </w:r>
      <w:r w:rsidR="000F6ACD" w:rsidRPr="00434587">
        <w:rPr>
          <w:rFonts w:cs="Times New Roman"/>
          <w:szCs w:val="24"/>
        </w:rPr>
        <w:t>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Tange, </w:t>
      </w:r>
      <w:r w:rsidR="000F6ACD" w:rsidRPr="00434587">
        <w:rPr>
          <w:rFonts w:cs="Times New Roman"/>
          <w:szCs w:val="24"/>
        </w:rPr>
        <w:t xml:space="preserve">Andrea Kaston. </w:t>
      </w:r>
      <w:r w:rsidRPr="00434587">
        <w:rPr>
          <w:rFonts w:cs="Times New Roman"/>
          <w:szCs w:val="24"/>
          <w:u w:val="single"/>
        </w:rPr>
        <w:t>Architectural Identities: Domesticity, Literature, and the Victorian Middle Classes</w:t>
      </w:r>
      <w:r w:rsidR="000F6ACD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Toronto: Uni</w:t>
      </w:r>
      <w:r w:rsidR="000F6ACD" w:rsidRPr="00434587">
        <w:rPr>
          <w:rFonts w:cs="Times New Roman"/>
          <w:szCs w:val="24"/>
        </w:rPr>
        <w:t>versity of Toronto Press, 2010.</w:t>
      </w:r>
    </w:p>
    <w:p w:rsidR="005D73E8" w:rsidRPr="00434587" w:rsidRDefault="005D73E8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“Tarnname Wolf</w:t>
      </w:r>
      <w:r w:rsidR="00DD73E9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Der Spiegel</w:t>
      </w:r>
      <w:r w:rsidRPr="00434587">
        <w:rPr>
          <w:rFonts w:cs="Times New Roman"/>
          <w:sz w:val="24"/>
          <w:szCs w:val="24"/>
        </w:rPr>
        <w:t xml:space="preserve"> 49 (1994): </w:t>
      </w:r>
      <w:r w:rsidR="00DA6BAD">
        <w:rPr>
          <w:rFonts w:cs="Times New Roman"/>
          <w:sz w:val="24"/>
          <w:szCs w:val="24"/>
        </w:rPr>
        <w:t>89-94</w:t>
      </w:r>
      <w:r w:rsidRPr="00434587">
        <w:rPr>
          <w:rFonts w:cs="Times New Roman"/>
          <w:sz w:val="24"/>
          <w:szCs w:val="24"/>
        </w:rPr>
        <w:t>.</w:t>
      </w:r>
    </w:p>
    <w:p w:rsidR="007E33B9" w:rsidRPr="00434587" w:rsidRDefault="007E33B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Tauber, </w:t>
      </w:r>
      <w:r w:rsidR="00DD73E9" w:rsidRPr="00434587">
        <w:rPr>
          <w:rFonts w:cs="Times New Roman"/>
          <w:szCs w:val="24"/>
        </w:rPr>
        <w:t xml:space="preserve">Kurt P. </w:t>
      </w:r>
      <w:r w:rsidRPr="00434587">
        <w:rPr>
          <w:rFonts w:cs="Times New Roman"/>
          <w:szCs w:val="24"/>
          <w:u w:val="single"/>
        </w:rPr>
        <w:t>Beyond Eagle and Swastika: German Nationalism Since 1945</w:t>
      </w:r>
      <w:r w:rsidR="00F618C2">
        <w:rPr>
          <w:rFonts w:cs="Times New Roman"/>
          <w:szCs w:val="24"/>
        </w:rPr>
        <w:t>. 2 Vols</w:t>
      </w:r>
      <w:r w:rsidR="00DD73E9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Middletown, CT: Wesleyan University Press, 1967</w:t>
      </w:r>
      <w:r w:rsidR="00DD73E9" w:rsidRPr="00434587">
        <w:rPr>
          <w:rFonts w:cs="Times New Roman"/>
          <w:szCs w:val="24"/>
        </w:rPr>
        <w:t>.</w:t>
      </w:r>
    </w:p>
    <w:p w:rsidR="00E73B1B" w:rsidRDefault="00E73B1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Taylor, </w:t>
      </w:r>
      <w:r w:rsidR="00DD73E9" w:rsidRPr="00434587">
        <w:rPr>
          <w:rFonts w:cs="Times New Roman"/>
          <w:szCs w:val="24"/>
        </w:rPr>
        <w:t xml:space="preserve">Henry J. </w:t>
      </w:r>
      <w:r w:rsidRPr="00434587">
        <w:rPr>
          <w:rFonts w:cs="Times New Roman"/>
          <w:szCs w:val="24"/>
        </w:rPr>
        <w:t>“Berchtesgaden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Los Angeles Times</w:t>
      </w:r>
      <w:r w:rsidRPr="00434587">
        <w:rPr>
          <w:rFonts w:cs="Times New Roman"/>
          <w:szCs w:val="24"/>
        </w:rPr>
        <w:t>, May 22, 1945.</w:t>
      </w:r>
    </w:p>
    <w:p w:rsidR="00AB2443" w:rsidRPr="00434587" w:rsidRDefault="00AB244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E246FE">
        <w:rPr>
          <w:rFonts w:cs="Times New Roman"/>
          <w:szCs w:val="24"/>
        </w:rPr>
        <w:t xml:space="preserve">Tennant, </w:t>
      </w:r>
      <w:r w:rsidRPr="00E246FE">
        <w:rPr>
          <w:rFonts w:cs="Times New Roman"/>
          <w:szCs w:val="24"/>
          <w:shd w:val="clear" w:color="auto" w:fill="FFFFFF"/>
        </w:rPr>
        <w:t>Ernest William Dalrymple</w:t>
      </w:r>
      <w:r>
        <w:rPr>
          <w:rFonts w:cs="Times New Roman"/>
          <w:szCs w:val="24"/>
          <w:shd w:val="clear" w:color="auto" w:fill="FFFFFF"/>
        </w:rPr>
        <w:t>.</w:t>
      </w:r>
      <w:r w:rsidRPr="00E246FE">
        <w:rPr>
          <w:rFonts w:cs="Times New Roman"/>
          <w:szCs w:val="24"/>
        </w:rPr>
        <w:t xml:space="preserve"> </w:t>
      </w:r>
      <w:r w:rsidRPr="00E246FE">
        <w:rPr>
          <w:rFonts w:cs="Times New Roman"/>
          <w:szCs w:val="24"/>
          <w:u w:val="single"/>
        </w:rPr>
        <w:t>True Account</w:t>
      </w:r>
      <w:r w:rsidRPr="00AB2443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London: Parish, 1957.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Thalhofer, </w:t>
      </w:r>
      <w:r w:rsidR="00DD73E9" w:rsidRPr="00434587">
        <w:rPr>
          <w:rFonts w:cs="Times New Roman"/>
          <w:szCs w:val="24"/>
        </w:rPr>
        <w:t xml:space="preserve">Robert L. </w:t>
      </w:r>
      <w:r w:rsidRPr="00434587">
        <w:rPr>
          <w:rFonts w:cs="Times New Roman"/>
          <w:szCs w:val="24"/>
          <w:u w:val="single"/>
        </w:rPr>
        <w:t>Company A! Combat Engineers Remember World War II</w:t>
      </w:r>
      <w:r w:rsidR="00DD73E9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Bloomington, IN</w:t>
      </w:r>
      <w:r w:rsidR="00F618C2">
        <w:rPr>
          <w:rFonts w:cs="Times New Roman"/>
          <w:szCs w:val="24"/>
        </w:rPr>
        <w:t>:</w:t>
      </w:r>
      <w:r w:rsidRPr="00434587">
        <w:rPr>
          <w:rFonts w:cs="Times New Roman"/>
          <w:szCs w:val="24"/>
        </w:rPr>
        <w:t xml:space="preserve"> Xlibris, 2010</w:t>
      </w:r>
      <w:r w:rsidR="00DD73E9" w:rsidRPr="00434587">
        <w:rPr>
          <w:rFonts w:cs="Times New Roman"/>
          <w:szCs w:val="24"/>
        </w:rPr>
        <w:t>.</w:t>
      </w:r>
    </w:p>
    <w:p w:rsidR="001F772A" w:rsidRPr="00434587" w:rsidRDefault="00DD73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Thamer, Hans-Ulrich and Simone Erpel, eds. </w:t>
      </w:r>
      <w:r w:rsidR="001F772A" w:rsidRPr="00434587">
        <w:rPr>
          <w:rFonts w:cs="Times New Roman"/>
          <w:szCs w:val="24"/>
          <w:u w:val="single"/>
        </w:rPr>
        <w:t>Hitler und die Deutschen: Volksgemeinschaft und Verbrechen</w:t>
      </w:r>
      <w:r w:rsidR="001F772A" w:rsidRPr="00434587">
        <w:rPr>
          <w:rFonts w:cs="Times New Roman"/>
          <w:szCs w:val="24"/>
        </w:rPr>
        <w:t>. Berlin: Deutsches Historisches Museum; Dresden: Sandstein, 2010</w:t>
      </w:r>
      <w:r w:rsidRPr="00434587">
        <w:rPr>
          <w:rFonts w:cs="Times New Roman"/>
          <w:szCs w:val="24"/>
        </w:rPr>
        <w:t>.</w:t>
      </w:r>
    </w:p>
    <w:p w:rsidR="00394267" w:rsidRDefault="00394267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Thiede, </w:t>
      </w:r>
      <w:r w:rsidR="00DD73E9" w:rsidRPr="00434587">
        <w:rPr>
          <w:rFonts w:cs="Times New Roman"/>
          <w:sz w:val="24"/>
          <w:szCs w:val="24"/>
        </w:rPr>
        <w:t xml:space="preserve">Klaus. </w:t>
      </w:r>
      <w:r w:rsidRPr="00434587">
        <w:rPr>
          <w:rFonts w:cs="Times New Roman"/>
          <w:bCs/>
          <w:sz w:val="24"/>
          <w:szCs w:val="24"/>
          <w:u w:val="single"/>
        </w:rPr>
        <w:t>Deutsche Bauernhäuser</w:t>
      </w:r>
      <w:r w:rsidR="00DD73E9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 Köningstein im Taunus</w:t>
      </w:r>
      <w:r w:rsidR="00F618C2">
        <w:rPr>
          <w:rFonts w:cs="Times New Roman"/>
          <w:sz w:val="24"/>
          <w:szCs w:val="24"/>
        </w:rPr>
        <w:t>:</w:t>
      </w:r>
      <w:r w:rsidRPr="00434587">
        <w:rPr>
          <w:rFonts w:cs="Times New Roman"/>
          <w:sz w:val="24"/>
          <w:szCs w:val="24"/>
        </w:rPr>
        <w:t xml:space="preserve"> Langewiesche, 1934</w:t>
      </w:r>
      <w:r w:rsidR="00DD73E9" w:rsidRPr="00434587">
        <w:rPr>
          <w:rFonts w:cs="Times New Roman"/>
          <w:sz w:val="24"/>
          <w:szCs w:val="24"/>
        </w:rPr>
        <w:t>.</w:t>
      </w:r>
    </w:p>
    <w:p w:rsidR="00265D19" w:rsidRPr="00434587" w:rsidRDefault="00265D19" w:rsidP="00434587">
      <w:pPr>
        <w:pStyle w:val="EndnoteText"/>
        <w:spacing w:line="480" w:lineRule="auto"/>
        <w:ind w:left="720" w:hanging="720"/>
        <w:rPr>
          <w:rFonts w:cs="Times New Roman"/>
          <w:bCs/>
          <w:sz w:val="24"/>
          <w:szCs w:val="24"/>
          <w:u w:val="single"/>
        </w:rPr>
      </w:pPr>
      <w:r>
        <w:rPr>
          <w:rFonts w:cs="Times New Roman"/>
          <w:sz w:val="24"/>
          <w:szCs w:val="24"/>
        </w:rPr>
        <w:t xml:space="preserve">Thies, Jochen. </w:t>
      </w:r>
      <w:r w:rsidRPr="00611627">
        <w:rPr>
          <w:rFonts w:cs="Times New Roman"/>
          <w:sz w:val="24"/>
          <w:szCs w:val="24"/>
          <w:u w:val="single"/>
        </w:rPr>
        <w:t>Hitler’s Plans for Global Domination: Nazi Architecture and Ultimate War Aims</w:t>
      </w:r>
      <w:r>
        <w:rPr>
          <w:rFonts w:cs="Times New Roman"/>
          <w:sz w:val="24"/>
          <w:szCs w:val="24"/>
        </w:rPr>
        <w:t>. Trans. Ian Cooke and Mary-Beth Friedrich. New York: Berghahn, 2012.</w:t>
      </w:r>
    </w:p>
    <w:p w:rsidR="00394267" w:rsidRPr="00434587" w:rsidRDefault="007C2C52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Toland, </w:t>
      </w:r>
      <w:r w:rsidR="00DD73E9" w:rsidRPr="00434587">
        <w:rPr>
          <w:rFonts w:cs="Times New Roman"/>
          <w:szCs w:val="24"/>
        </w:rPr>
        <w:t xml:space="preserve">John. </w:t>
      </w:r>
      <w:r w:rsidRPr="00434587">
        <w:rPr>
          <w:rFonts w:cs="Times New Roman"/>
          <w:szCs w:val="24"/>
          <w:u w:val="single"/>
        </w:rPr>
        <w:t>Adolf Hitler</w:t>
      </w:r>
      <w:r w:rsidR="00DD73E9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York: Anchor, 1992</w:t>
      </w:r>
      <w:r w:rsidR="00DD73E9" w:rsidRPr="00434587">
        <w:rPr>
          <w:rFonts w:cs="Times New Roman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Tolischus, </w:t>
      </w:r>
      <w:r w:rsidR="00DD73E9" w:rsidRPr="00434587">
        <w:rPr>
          <w:rFonts w:cs="Times New Roman"/>
          <w:szCs w:val="24"/>
        </w:rPr>
        <w:t xml:space="preserve">Otto. </w:t>
      </w:r>
      <w:r w:rsidRPr="00434587">
        <w:rPr>
          <w:rFonts w:cs="Times New Roman"/>
          <w:szCs w:val="24"/>
        </w:rPr>
        <w:t>“Where Hitler Dreams and Plans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New York Times Magazine</w:t>
      </w:r>
      <w:r w:rsidRPr="00434587">
        <w:rPr>
          <w:rFonts w:cs="Times New Roman"/>
          <w:szCs w:val="24"/>
        </w:rPr>
        <w:t xml:space="preserve"> </w:t>
      </w:r>
      <w:r w:rsidR="00F618C2">
        <w:rPr>
          <w:rFonts w:cs="Times New Roman"/>
          <w:szCs w:val="24"/>
        </w:rPr>
        <w:t>(</w:t>
      </w:r>
      <w:r w:rsidRPr="00434587">
        <w:rPr>
          <w:rFonts w:cs="Times New Roman"/>
          <w:szCs w:val="24"/>
        </w:rPr>
        <w:t>May 30, 1937</w:t>
      </w:r>
      <w:r w:rsidR="00F618C2">
        <w:rPr>
          <w:rFonts w:cs="Times New Roman"/>
          <w:szCs w:val="24"/>
        </w:rPr>
        <w:t>):</w:t>
      </w:r>
      <w:r w:rsidR="00DD73E9" w:rsidRPr="00434587">
        <w:rPr>
          <w:rFonts w:cs="Times New Roman"/>
          <w:szCs w:val="24"/>
        </w:rPr>
        <w:t xml:space="preserve"> </w:t>
      </w:r>
      <w:r w:rsidR="00880249">
        <w:rPr>
          <w:rFonts w:cs="Times New Roman"/>
          <w:szCs w:val="24"/>
        </w:rPr>
        <w:t>1-2, 16</w:t>
      </w:r>
      <w:r w:rsidR="00DD73E9" w:rsidRPr="00434587">
        <w:rPr>
          <w:rFonts w:cs="Times New Roman"/>
          <w:szCs w:val="24"/>
        </w:rPr>
        <w:t>.</w:t>
      </w:r>
    </w:p>
    <w:p w:rsidR="00A43F6B" w:rsidRDefault="00DD73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E716CB">
        <w:rPr>
          <w:rFonts w:cs="Times New Roman"/>
          <w:szCs w:val="24"/>
        </w:rPr>
        <w:t>-----.</w:t>
      </w:r>
      <w:r w:rsidR="00A43F6B" w:rsidRPr="00E716CB">
        <w:rPr>
          <w:rFonts w:cs="Times New Roman"/>
          <w:szCs w:val="24"/>
        </w:rPr>
        <w:t xml:space="preserve"> “Hitler</w:t>
      </w:r>
      <w:r w:rsidR="00E716CB">
        <w:rPr>
          <w:rFonts w:cs="Times New Roman"/>
          <w:szCs w:val="24"/>
        </w:rPr>
        <w:t>.</w:t>
      </w:r>
      <w:r w:rsidR="00A43F6B" w:rsidRPr="00E716CB">
        <w:rPr>
          <w:rFonts w:cs="Times New Roman"/>
          <w:szCs w:val="24"/>
        </w:rPr>
        <w:t xml:space="preserve">” </w:t>
      </w:r>
      <w:r w:rsidR="00A43F6B" w:rsidRPr="00E716CB">
        <w:rPr>
          <w:rFonts w:cs="Times New Roman"/>
          <w:szCs w:val="24"/>
          <w:u w:val="single"/>
        </w:rPr>
        <w:t>New York Times Magazine</w:t>
      </w:r>
      <w:r w:rsidR="00A43F6B" w:rsidRPr="00E716CB">
        <w:rPr>
          <w:rFonts w:cs="Times New Roman"/>
          <w:szCs w:val="24"/>
        </w:rPr>
        <w:t xml:space="preserve"> </w:t>
      </w:r>
      <w:r w:rsidR="00F618C2">
        <w:rPr>
          <w:rFonts w:cs="Times New Roman"/>
          <w:szCs w:val="24"/>
        </w:rPr>
        <w:t>(</w:t>
      </w:r>
      <w:r w:rsidR="00A43F6B" w:rsidRPr="00E716CB">
        <w:rPr>
          <w:rFonts w:cs="Times New Roman"/>
          <w:szCs w:val="24"/>
        </w:rPr>
        <w:t>March 11, 1934</w:t>
      </w:r>
      <w:r w:rsidR="00F618C2">
        <w:rPr>
          <w:rFonts w:cs="Times New Roman"/>
          <w:szCs w:val="24"/>
        </w:rPr>
        <w:t>):</w:t>
      </w:r>
      <w:r w:rsidR="00A43F6B" w:rsidRPr="00E716CB">
        <w:rPr>
          <w:rFonts w:cs="Times New Roman"/>
          <w:szCs w:val="24"/>
        </w:rPr>
        <w:t xml:space="preserve"> 2, 21</w:t>
      </w:r>
      <w:r w:rsidR="00E716CB">
        <w:rPr>
          <w:rFonts w:cs="Times New Roman"/>
          <w:szCs w:val="24"/>
        </w:rPr>
        <w:t>.</w:t>
      </w:r>
    </w:p>
    <w:p w:rsidR="0058679C" w:rsidRPr="00434587" w:rsidRDefault="0058679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Tooze, Adam. </w:t>
      </w:r>
      <w:r w:rsidRPr="00531635">
        <w:rPr>
          <w:rFonts w:cs="Times New Roman"/>
          <w:szCs w:val="24"/>
          <w:u w:val="single"/>
        </w:rPr>
        <w:t>The Wages of Destruction</w:t>
      </w:r>
      <w:r>
        <w:rPr>
          <w:rFonts w:cs="Times New Roman"/>
          <w:szCs w:val="24"/>
        </w:rPr>
        <w:t>. New York: Penguin, 2008.</w:t>
      </w:r>
    </w:p>
    <w:p w:rsidR="0020230D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“Tradition und Gegenwart: Die Reichskanzlei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Die neue Linie</w:t>
      </w:r>
      <w:r w:rsidRPr="00434587">
        <w:rPr>
          <w:rFonts w:cs="Times New Roman"/>
          <w:szCs w:val="24"/>
        </w:rPr>
        <w:t xml:space="preserve"> 7, no. 5 (1936): 14-16, 48.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Trevor-Roper, </w:t>
      </w:r>
      <w:r w:rsidR="00DD73E9" w:rsidRPr="00434587">
        <w:rPr>
          <w:rFonts w:cs="Times New Roman"/>
          <w:szCs w:val="24"/>
        </w:rPr>
        <w:t>H. R.,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Hitler’s Table Talk, 1941-1944: His Private Conversations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DD73E9" w:rsidRPr="00434587">
        <w:rPr>
          <w:rFonts w:cs="Times New Roman"/>
          <w:szCs w:val="24"/>
        </w:rPr>
        <w:t>T</w:t>
      </w:r>
      <w:r w:rsidRPr="00434587">
        <w:rPr>
          <w:rFonts w:cs="Times New Roman"/>
          <w:szCs w:val="24"/>
        </w:rPr>
        <w:t>rans. Norman Cameron and R. H. Stevens</w:t>
      </w:r>
      <w:r w:rsidR="00DD73E9" w:rsidRPr="00434587">
        <w:rPr>
          <w:rFonts w:cs="Times New Roman"/>
          <w:szCs w:val="24"/>
        </w:rPr>
        <w:t>. New York: Enigma Books, 200</w:t>
      </w:r>
      <w:r w:rsidR="004E23A0">
        <w:rPr>
          <w:rFonts w:cs="Times New Roman"/>
          <w:szCs w:val="24"/>
        </w:rPr>
        <w:t>8</w:t>
      </w:r>
      <w:r w:rsidR="00DD73E9" w:rsidRPr="00434587">
        <w:rPr>
          <w:rFonts w:cs="Times New Roman"/>
          <w:szCs w:val="24"/>
        </w:rPr>
        <w:t>.</w:t>
      </w:r>
    </w:p>
    <w:p w:rsidR="000F2621" w:rsidRPr="00434587" w:rsidRDefault="00DD73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-----. </w:t>
      </w:r>
      <w:r w:rsidR="000F2621" w:rsidRPr="00434587">
        <w:rPr>
          <w:rFonts w:cs="Times New Roman"/>
          <w:szCs w:val="24"/>
          <w:u w:val="single"/>
        </w:rPr>
        <w:t>The Bormann Letters</w:t>
      </w:r>
      <w:r w:rsidRPr="00434587">
        <w:rPr>
          <w:rFonts w:cs="Times New Roman"/>
          <w:szCs w:val="24"/>
        </w:rPr>
        <w:t>.</w:t>
      </w:r>
      <w:r w:rsidR="000F2621" w:rsidRPr="00434587">
        <w:rPr>
          <w:rFonts w:cs="Times New Roman"/>
          <w:szCs w:val="24"/>
        </w:rPr>
        <w:t xml:space="preserve"> London: Weidenfeld and Nicolson, 1954</w:t>
      </w:r>
      <w:r w:rsidRPr="00434587">
        <w:rPr>
          <w:rFonts w:cs="Times New Roman"/>
          <w:szCs w:val="24"/>
        </w:rPr>
        <w:t>.</w:t>
      </w:r>
    </w:p>
    <w:p w:rsidR="007C2C52" w:rsidRPr="00434587" w:rsidRDefault="00B46F1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Troost, </w:t>
      </w:r>
      <w:r w:rsidR="00DD73E9" w:rsidRPr="00434587">
        <w:rPr>
          <w:rFonts w:cs="Times New Roman"/>
          <w:szCs w:val="24"/>
        </w:rPr>
        <w:t>Gerdy, ed.</w:t>
      </w:r>
      <w:r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  <w:u w:val="single"/>
        </w:rPr>
        <w:t>Das Bauen im Neuen Reich</w:t>
      </w:r>
      <w:r w:rsidR="00DD73E9" w:rsidRPr="00434587">
        <w:rPr>
          <w:rFonts w:cs="Times New Roman"/>
          <w:szCs w:val="24"/>
        </w:rPr>
        <w:t>.</w:t>
      </w:r>
      <w:r w:rsidR="0003058E">
        <w:rPr>
          <w:rFonts w:cs="Times New Roman"/>
          <w:szCs w:val="24"/>
        </w:rPr>
        <w:t xml:space="preserve"> 2 vols.</w:t>
      </w:r>
      <w:r w:rsidR="00DD73E9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Bayreuth: Gauverlag Bayerische Ostmark, 1939</w:t>
      </w:r>
      <w:r w:rsidR="0003058E">
        <w:rPr>
          <w:rFonts w:cs="Times New Roman"/>
          <w:szCs w:val="24"/>
        </w:rPr>
        <w:t xml:space="preserve"> and 1943.</w:t>
      </w:r>
    </w:p>
    <w:p w:rsidR="000A68F3" w:rsidRPr="00434587" w:rsidRDefault="008212FD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Uhlir, </w:t>
      </w:r>
      <w:r w:rsidR="00DD73E9" w:rsidRPr="00434587">
        <w:rPr>
          <w:rFonts w:cs="Times New Roman"/>
          <w:sz w:val="24"/>
          <w:szCs w:val="24"/>
        </w:rPr>
        <w:t xml:space="preserve">Christian F., </w:t>
      </w:r>
      <w:r w:rsidRPr="00434587">
        <w:rPr>
          <w:rFonts w:cs="Times New Roman"/>
          <w:sz w:val="24"/>
          <w:szCs w:val="24"/>
        </w:rPr>
        <w:t xml:space="preserve">ed. </w:t>
      </w:r>
      <w:r w:rsidRPr="00434587">
        <w:rPr>
          <w:rFonts w:cs="Times New Roman"/>
          <w:sz w:val="24"/>
          <w:szCs w:val="24"/>
          <w:u w:val="single"/>
        </w:rPr>
        <w:t>Im Schattenreich des Untersberges: Von Kaisern, Zwergen, Riesen und Wildfrauen</w:t>
      </w:r>
      <w:r w:rsidR="00DD73E9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Norderstedt: Books on Demand, 2004</w:t>
      </w:r>
      <w:r w:rsidR="00DD73E9" w:rsidRPr="00434587">
        <w:rPr>
          <w:rFonts w:cs="Times New Roman"/>
          <w:sz w:val="24"/>
          <w:szCs w:val="24"/>
        </w:rPr>
        <w:t>.</w:t>
      </w:r>
    </w:p>
    <w:p w:rsidR="000A68F3" w:rsidRPr="00434587" w:rsidRDefault="000A68F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Umlauf, </w:t>
      </w:r>
      <w:r w:rsidR="00DD73E9" w:rsidRPr="00434587">
        <w:rPr>
          <w:rFonts w:cs="Times New Roman"/>
          <w:szCs w:val="24"/>
        </w:rPr>
        <w:t xml:space="preserve">Hanni. </w:t>
      </w:r>
      <w:r w:rsidRPr="00434587">
        <w:rPr>
          <w:rFonts w:cs="Times New Roman"/>
          <w:szCs w:val="24"/>
          <w:u w:val="single"/>
        </w:rPr>
        <w:t>Zwischen Rhein und Ruhr</w:t>
      </w:r>
      <w:r w:rsidR="00DD73E9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Miesbach: Mayr, 1952.</w:t>
      </w:r>
    </w:p>
    <w:p w:rsidR="00126306" w:rsidRPr="00434587" w:rsidRDefault="0012630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“Um Obersalzberg und Kehlstein</w:t>
      </w:r>
      <w:r w:rsidR="00DD73E9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Berchtesgadener-Kurier</w:t>
      </w:r>
      <w:r w:rsidRPr="00434587">
        <w:rPr>
          <w:rFonts w:cs="Times New Roman"/>
          <w:sz w:val="24"/>
          <w:szCs w:val="24"/>
        </w:rPr>
        <w:t>, August 3, 1951.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“U. S. Engineers Blast Way into Hitler’s ‘Gold Room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Daily Boston Globe</w:t>
      </w:r>
      <w:r w:rsidRPr="00434587">
        <w:rPr>
          <w:rFonts w:cs="Times New Roman"/>
          <w:szCs w:val="24"/>
        </w:rPr>
        <w:t>, April 9, 1945</w:t>
      </w:r>
      <w:r w:rsidR="00DD73E9" w:rsidRPr="00434587">
        <w:rPr>
          <w:rFonts w:cs="Times New Roman"/>
          <w:szCs w:val="24"/>
        </w:rPr>
        <w:t>.</w:t>
      </w:r>
    </w:p>
    <w:p w:rsidR="00DC1BBB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lastRenderedPageBreak/>
        <w:t xml:space="preserve">V., </w:t>
      </w:r>
      <w:r w:rsidR="00DD73E9" w:rsidRPr="00434587">
        <w:rPr>
          <w:rFonts w:cs="Times New Roman"/>
          <w:szCs w:val="24"/>
        </w:rPr>
        <w:t xml:space="preserve">Dr. M. </w:t>
      </w:r>
      <w:r w:rsidRPr="00434587">
        <w:rPr>
          <w:rFonts w:cs="Times New Roman"/>
          <w:szCs w:val="24"/>
        </w:rPr>
        <w:t>“Typen des Kitsches erprobt in einem Wettbewerb des guten Geschmacks</w:t>
      </w:r>
      <w:r w:rsidR="00DD73E9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Deutsches Handwerk</w:t>
      </w:r>
      <w:r w:rsidRPr="00434587">
        <w:rPr>
          <w:rFonts w:cs="Times New Roman"/>
          <w:szCs w:val="24"/>
        </w:rPr>
        <w:t xml:space="preserve"> 7, no. 2 (1938</w:t>
      </w:r>
      <w:r w:rsidRPr="00E716CB">
        <w:rPr>
          <w:rFonts w:cs="Times New Roman"/>
          <w:szCs w:val="24"/>
        </w:rPr>
        <w:t>): 21-23</w:t>
      </w:r>
      <w:r w:rsidR="00DD73E9" w:rsidRPr="00E716CB">
        <w:rPr>
          <w:rFonts w:cs="Times New Roman"/>
          <w:szCs w:val="24"/>
        </w:rPr>
        <w:t>.</w:t>
      </w:r>
    </w:p>
    <w:p w:rsidR="001F5E59" w:rsidRPr="00434587" w:rsidRDefault="001F5E5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szCs w:val="24"/>
        </w:rPr>
        <w:t xml:space="preserve">Vinen, Richard. </w:t>
      </w:r>
      <w:r w:rsidRPr="00DD4950">
        <w:rPr>
          <w:szCs w:val="24"/>
          <w:u w:val="single"/>
        </w:rPr>
        <w:t>The Unfree French: Life Under the Occupation</w:t>
      </w:r>
      <w:r>
        <w:rPr>
          <w:szCs w:val="24"/>
        </w:rPr>
        <w:t>. New Haven: Yale University Press, 2006.</w:t>
      </w:r>
    </w:p>
    <w:p w:rsidR="00A43F6B" w:rsidRPr="00434587" w:rsidRDefault="00A43F6B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Voss, </w:t>
      </w:r>
      <w:r w:rsidR="00DD73E9" w:rsidRPr="00434587">
        <w:rPr>
          <w:rFonts w:cs="Times New Roman"/>
          <w:sz w:val="24"/>
          <w:szCs w:val="24"/>
        </w:rPr>
        <w:t xml:space="preserve">Frederick S. </w:t>
      </w:r>
      <w:r w:rsidRPr="00434587">
        <w:rPr>
          <w:rFonts w:cs="Times New Roman"/>
          <w:sz w:val="24"/>
          <w:szCs w:val="24"/>
          <w:u w:val="single"/>
        </w:rPr>
        <w:t>Reporting the War: The Journalistic Coverage of World War II</w:t>
      </w:r>
      <w:r w:rsidR="00E24854" w:rsidRPr="00434587">
        <w:rPr>
          <w:rFonts w:cs="Times New Roman"/>
          <w:sz w:val="24"/>
          <w:szCs w:val="24"/>
        </w:rPr>
        <w:t xml:space="preserve">. </w:t>
      </w:r>
      <w:r w:rsidRPr="00434587">
        <w:rPr>
          <w:rFonts w:cs="Times New Roman"/>
          <w:sz w:val="24"/>
          <w:szCs w:val="24"/>
        </w:rPr>
        <w:t>Washington, D.C.</w:t>
      </w:r>
      <w:r w:rsidR="00E24854" w:rsidRPr="00434587">
        <w:rPr>
          <w:rFonts w:cs="Times New Roman"/>
          <w:sz w:val="24"/>
          <w:szCs w:val="24"/>
        </w:rPr>
        <w:t>: Smithsonian Institution, 1994</w:t>
      </w:r>
      <w:r w:rsidRPr="00434587">
        <w:rPr>
          <w:rFonts w:cs="Times New Roman"/>
          <w:sz w:val="24"/>
          <w:szCs w:val="24"/>
        </w:rPr>
        <w:t>.</w:t>
      </w:r>
    </w:p>
    <w:p w:rsidR="00CF1980" w:rsidRPr="00434587" w:rsidRDefault="00CF198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W., </w:t>
      </w:r>
      <w:r w:rsidR="00E24854" w:rsidRPr="00434587">
        <w:rPr>
          <w:rFonts w:cs="Times New Roman"/>
          <w:sz w:val="24"/>
          <w:szCs w:val="24"/>
        </w:rPr>
        <w:t xml:space="preserve">I. v. </w:t>
      </w:r>
      <w:r w:rsidRPr="00434587">
        <w:rPr>
          <w:rFonts w:cs="Times New Roman"/>
          <w:sz w:val="24"/>
          <w:szCs w:val="24"/>
        </w:rPr>
        <w:t>“Aus der Arbeit von Frau Prof. Troost</w:t>
      </w:r>
      <w:r w:rsidR="00E24854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Völkischer Beobachter</w:t>
      </w:r>
      <w:r w:rsidRPr="008B258C">
        <w:rPr>
          <w:rFonts w:cs="Times New Roman"/>
          <w:sz w:val="24"/>
          <w:szCs w:val="24"/>
        </w:rPr>
        <w:t>,</w:t>
      </w:r>
      <w:r w:rsidRPr="00434587">
        <w:rPr>
          <w:rFonts w:cs="Times New Roman"/>
          <w:sz w:val="24"/>
          <w:szCs w:val="24"/>
        </w:rPr>
        <w:t xml:space="preserve"> July 15, 1937.</w:t>
      </w:r>
    </w:p>
    <w:p w:rsidR="0020230D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Wagner, </w:t>
      </w:r>
      <w:r w:rsidR="00E24854" w:rsidRPr="00434587">
        <w:rPr>
          <w:rFonts w:cs="Times New Roman"/>
          <w:szCs w:val="24"/>
        </w:rPr>
        <w:t xml:space="preserve">Friedelind. </w:t>
      </w:r>
      <w:r w:rsidRPr="00434587">
        <w:rPr>
          <w:rFonts w:cs="Times New Roman"/>
          <w:szCs w:val="24"/>
          <w:u w:val="single"/>
        </w:rPr>
        <w:t>Nacht über Bayreuth</w:t>
      </w:r>
      <w:r w:rsidR="00E24854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Cologne: Dittrich, 1994</w:t>
      </w:r>
      <w:r w:rsidR="00E24854" w:rsidRPr="00434587">
        <w:rPr>
          <w:rFonts w:cs="Times New Roman"/>
          <w:szCs w:val="24"/>
        </w:rPr>
        <w:t>.</w:t>
      </w:r>
    </w:p>
    <w:p w:rsidR="00661505" w:rsidRPr="00434587" w:rsidRDefault="00661505" w:rsidP="00434587">
      <w:pPr>
        <w:pStyle w:val="EndnoteText"/>
        <w:spacing w:line="480" w:lineRule="auto"/>
        <w:ind w:left="720" w:hanging="720"/>
        <w:rPr>
          <w:rStyle w:val="st1"/>
          <w:rFonts w:cs="Times New Roman"/>
          <w:sz w:val="24"/>
          <w:szCs w:val="24"/>
        </w:rPr>
      </w:pPr>
      <w:r w:rsidRPr="00434587">
        <w:rPr>
          <w:rStyle w:val="st1"/>
          <w:rFonts w:cs="Times New Roman"/>
          <w:sz w:val="24"/>
          <w:szCs w:val="24"/>
        </w:rPr>
        <w:t xml:space="preserve">Wagner, </w:t>
      </w:r>
      <w:r w:rsidR="00E24854" w:rsidRPr="00434587">
        <w:rPr>
          <w:rStyle w:val="st1"/>
          <w:rFonts w:cs="Times New Roman"/>
          <w:sz w:val="24"/>
          <w:szCs w:val="24"/>
        </w:rPr>
        <w:t xml:space="preserve">Jens-Christian. </w:t>
      </w:r>
      <w:r w:rsidRPr="00434587">
        <w:rPr>
          <w:rStyle w:val="st1"/>
          <w:rFonts w:cs="Times New Roman"/>
          <w:sz w:val="24"/>
          <w:szCs w:val="24"/>
          <w:u w:val="single"/>
        </w:rPr>
        <w:t>Produktion des Todes: Das KZ Mittelbau-Dora</w:t>
      </w:r>
      <w:r w:rsidR="00E24854" w:rsidRPr="00434587">
        <w:rPr>
          <w:rStyle w:val="st1"/>
          <w:rFonts w:cs="Times New Roman"/>
          <w:sz w:val="24"/>
          <w:szCs w:val="24"/>
        </w:rPr>
        <w:t>. Göttingen: Wallstein, 2001</w:t>
      </w:r>
      <w:r w:rsidRPr="00434587">
        <w:rPr>
          <w:rStyle w:val="st1"/>
          <w:rFonts w:cs="Times New Roman"/>
          <w:sz w:val="24"/>
          <w:szCs w:val="24"/>
        </w:rPr>
        <w:t>.</w:t>
      </w:r>
    </w:p>
    <w:p w:rsidR="002C7E41" w:rsidRPr="00434587" w:rsidRDefault="002C7E41" w:rsidP="00434587">
      <w:pPr>
        <w:pStyle w:val="EndnoteText"/>
        <w:spacing w:line="480" w:lineRule="auto"/>
        <w:ind w:left="720" w:hanging="720"/>
        <w:rPr>
          <w:rStyle w:val="st1"/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Wagner, </w:t>
      </w:r>
      <w:r w:rsidR="00E24854" w:rsidRPr="00434587">
        <w:rPr>
          <w:rFonts w:cs="Times New Roman"/>
          <w:sz w:val="24"/>
          <w:szCs w:val="24"/>
        </w:rPr>
        <w:t xml:space="preserve">Thomas. </w:t>
      </w:r>
      <w:r w:rsidRPr="00434587">
        <w:rPr>
          <w:rFonts w:cs="Times New Roman"/>
          <w:sz w:val="24"/>
          <w:szCs w:val="24"/>
        </w:rPr>
        <w:t>“Yad Vashem, Simon Wiesenthal Center Blast English Auction House’s Sale of Hitler Paintings</w:t>
      </w:r>
      <w:r w:rsidR="00E24854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Jerusalem Post</w:t>
      </w:r>
      <w:r w:rsidRPr="00434587">
        <w:rPr>
          <w:rFonts w:cs="Times New Roman"/>
          <w:sz w:val="24"/>
          <w:szCs w:val="24"/>
        </w:rPr>
        <w:t>, September 28, 2006.</w:t>
      </w:r>
    </w:p>
    <w:p w:rsidR="00661505" w:rsidRPr="00434587" w:rsidRDefault="00A43F6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Wagnon, </w:t>
      </w:r>
      <w:r w:rsidR="00E24854" w:rsidRPr="00434587">
        <w:rPr>
          <w:rFonts w:cs="Times New Roman"/>
          <w:szCs w:val="24"/>
        </w:rPr>
        <w:t xml:space="preserve">Hugh. </w:t>
      </w:r>
      <w:r w:rsidRPr="00434587">
        <w:rPr>
          <w:rFonts w:cs="Times New Roman"/>
          <w:szCs w:val="24"/>
        </w:rPr>
        <w:t>“Churchill Devotes 17 Hours A Day to His Only Hobby—War</w:t>
      </w:r>
      <w:r w:rsidR="00E24854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Washington Post</w:t>
      </w:r>
      <w:r w:rsidRPr="00434587">
        <w:rPr>
          <w:rFonts w:cs="Times New Roman"/>
          <w:szCs w:val="24"/>
        </w:rPr>
        <w:t>, December 30, 1940.</w:t>
      </w:r>
    </w:p>
    <w:p w:rsidR="009A7571" w:rsidRPr="00434587" w:rsidRDefault="009A757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Waldman, </w:t>
      </w:r>
      <w:r w:rsidR="00E24854" w:rsidRPr="00434587">
        <w:rPr>
          <w:rFonts w:cs="Times New Roman"/>
          <w:szCs w:val="24"/>
        </w:rPr>
        <w:t xml:space="preserve">Simon. </w:t>
      </w:r>
      <w:r w:rsidRPr="00434587">
        <w:rPr>
          <w:rFonts w:cs="Times New Roman"/>
          <w:szCs w:val="24"/>
        </w:rPr>
        <w:t>“At Home with the Führer</w:t>
      </w:r>
      <w:r w:rsidR="00E24854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Guardian</w:t>
      </w:r>
      <w:r w:rsidRPr="00434587">
        <w:rPr>
          <w:rFonts w:cs="Times New Roman"/>
          <w:szCs w:val="24"/>
        </w:rPr>
        <w:t>, November 3, 2003</w:t>
      </w:r>
      <w:r w:rsidR="00E24854" w:rsidRPr="00434587">
        <w:rPr>
          <w:rFonts w:cs="Times New Roman"/>
          <w:szCs w:val="24"/>
        </w:rPr>
        <w:t>.</w:t>
      </w:r>
    </w:p>
    <w:p w:rsidR="00D602F6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Wales, </w:t>
      </w:r>
      <w:r w:rsidR="00E24854" w:rsidRPr="00434587">
        <w:rPr>
          <w:rFonts w:cs="Times New Roman"/>
          <w:szCs w:val="24"/>
        </w:rPr>
        <w:t xml:space="preserve">Henry. </w:t>
      </w:r>
      <w:r w:rsidRPr="00434587">
        <w:rPr>
          <w:rFonts w:cs="Times New Roman"/>
          <w:szCs w:val="24"/>
        </w:rPr>
        <w:t>“Yanks’ Looting in Reich Called Major Problem</w:t>
      </w:r>
      <w:r w:rsidR="00E24854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Chicago Daily Tribune</w:t>
      </w:r>
      <w:r w:rsidRPr="00434587">
        <w:rPr>
          <w:rFonts w:cs="Times New Roman"/>
          <w:szCs w:val="24"/>
        </w:rPr>
        <w:t>, May 14, 1945.</w:t>
      </w:r>
    </w:p>
    <w:p w:rsidR="004A2C1C" w:rsidRPr="00434587" w:rsidRDefault="004A2C1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Walther, Christoph and Karl-Ulrich Gelberg. “Nationalsozialistische Aussenpolitik in München und das Münchner Abkommen.” In </w:t>
      </w:r>
      <w:r w:rsidRPr="00434587">
        <w:rPr>
          <w:rFonts w:cs="Times New Roman"/>
          <w:szCs w:val="24"/>
          <w:u w:val="single"/>
        </w:rPr>
        <w:t>München: “Hauptstadt der Bewegung</w:t>
      </w:r>
      <w:r w:rsidRPr="004F517C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="00393833" w:rsidRPr="00434587">
        <w:rPr>
          <w:rFonts w:cs="Times New Roman"/>
          <w:szCs w:val="24"/>
        </w:rPr>
        <w:t xml:space="preserve">Eds. Richard Bauer, Hans Günther Hockerts, Brigitte Schütz, et. al., </w:t>
      </w:r>
      <w:r w:rsidR="00152EFF">
        <w:rPr>
          <w:rFonts w:cs="Times New Roman"/>
          <w:szCs w:val="24"/>
        </w:rPr>
        <w:t>378-391.</w:t>
      </w:r>
      <w:r w:rsidR="00393833" w:rsidRPr="00434587">
        <w:rPr>
          <w:rFonts w:cs="Times New Roman"/>
          <w:szCs w:val="24"/>
        </w:rPr>
        <w:t xml:space="preserve"> </w:t>
      </w:r>
      <w:r w:rsidRPr="00434587">
        <w:rPr>
          <w:rFonts w:cs="Times New Roman"/>
          <w:szCs w:val="24"/>
        </w:rPr>
        <w:t>Münchner Stadtmuseum and Minerva: Munich and Wolfratshausen, 2002.</w:t>
      </w:r>
    </w:p>
    <w:p w:rsidR="00434587" w:rsidRDefault="0043458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“War Moves Go On.” </w:t>
      </w:r>
      <w:r w:rsidRPr="00434587">
        <w:rPr>
          <w:rFonts w:cs="Times New Roman"/>
          <w:szCs w:val="24"/>
          <w:u w:val="single"/>
        </w:rPr>
        <w:t>New York Times</w:t>
      </w:r>
      <w:r w:rsidRPr="00434587">
        <w:rPr>
          <w:rFonts w:cs="Times New Roman"/>
          <w:szCs w:val="24"/>
        </w:rPr>
        <w:t>, August 20, 1939</w:t>
      </w:r>
      <w:r w:rsidR="00F40C94">
        <w:rPr>
          <w:rFonts w:cs="Times New Roman"/>
          <w:szCs w:val="24"/>
        </w:rPr>
        <w:t>.</w:t>
      </w:r>
    </w:p>
    <w:p w:rsidR="00F40C94" w:rsidRPr="00434587" w:rsidRDefault="00F40C94" w:rsidP="00F40C94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Ward </w:t>
      </w:r>
      <w:r w:rsidRPr="00434587">
        <w:rPr>
          <w:rFonts w:cs="Times New Roman"/>
          <w:szCs w:val="24"/>
        </w:rPr>
        <w:t xml:space="preserve">Price, G. </w:t>
      </w:r>
      <w:r w:rsidRPr="00434587">
        <w:rPr>
          <w:rFonts w:cs="Times New Roman"/>
          <w:szCs w:val="24"/>
          <w:u w:val="single"/>
        </w:rPr>
        <w:t>I Know These Dictators</w:t>
      </w:r>
      <w:r w:rsidRPr="00434587">
        <w:rPr>
          <w:rFonts w:cs="Times New Roman"/>
          <w:szCs w:val="24"/>
        </w:rPr>
        <w:t>. London: Harrap, 1937.</w:t>
      </w:r>
    </w:p>
    <w:p w:rsidR="00F40C94" w:rsidRDefault="00F40C94" w:rsidP="00434587">
      <w:pPr>
        <w:spacing w:after="0" w:line="480" w:lineRule="auto"/>
        <w:ind w:left="720" w:hanging="720"/>
        <w:rPr>
          <w:rFonts w:cs="Times New Roman"/>
          <w:szCs w:val="24"/>
        </w:rPr>
      </w:pPr>
    </w:p>
    <w:p w:rsidR="00E02FD4" w:rsidRPr="00434587" w:rsidRDefault="00E02FD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>
        <w:rPr>
          <w:szCs w:val="24"/>
        </w:rPr>
        <w:t xml:space="preserve">Weber, Eugen. </w:t>
      </w:r>
      <w:r w:rsidRPr="00DD4950">
        <w:rPr>
          <w:szCs w:val="24"/>
          <w:u w:val="single"/>
        </w:rPr>
        <w:t>The Hollow Years: France in the 1930s</w:t>
      </w:r>
      <w:r>
        <w:rPr>
          <w:szCs w:val="24"/>
        </w:rPr>
        <w:t>. New York: Norton, 1994.</w:t>
      </w:r>
    </w:p>
    <w:p w:rsidR="00D602F6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Webster</w:t>
      </w:r>
      <w:r w:rsidRPr="00A12B10">
        <w:rPr>
          <w:rFonts w:cs="Times New Roman"/>
          <w:szCs w:val="24"/>
        </w:rPr>
        <w:t xml:space="preserve">, </w:t>
      </w:r>
      <w:r w:rsidR="00E24854" w:rsidRPr="00A12B10">
        <w:rPr>
          <w:rFonts w:cs="Times New Roman"/>
          <w:szCs w:val="24"/>
        </w:rPr>
        <w:t xml:space="preserve">David Kenyon. </w:t>
      </w:r>
      <w:r w:rsidRPr="00A12B10">
        <w:rPr>
          <w:rFonts w:cs="Times New Roman"/>
          <w:szCs w:val="24"/>
        </w:rPr>
        <w:t>“We Drank Hitler’s Champagne</w:t>
      </w:r>
      <w:r w:rsidR="00E24854" w:rsidRPr="00A12B10">
        <w:rPr>
          <w:rFonts w:cs="Times New Roman"/>
          <w:szCs w:val="24"/>
        </w:rPr>
        <w:t>.</w:t>
      </w:r>
      <w:r w:rsidRPr="00A12B10">
        <w:rPr>
          <w:rFonts w:cs="Times New Roman"/>
          <w:szCs w:val="24"/>
        </w:rPr>
        <w:t xml:space="preserve">” </w:t>
      </w:r>
      <w:r w:rsidRPr="00A12B10">
        <w:rPr>
          <w:rFonts w:cs="Times New Roman"/>
          <w:szCs w:val="24"/>
          <w:u w:val="single"/>
        </w:rPr>
        <w:t>Saturday Evening Post</w:t>
      </w:r>
      <w:r w:rsidRPr="00A12B10">
        <w:rPr>
          <w:rFonts w:cs="Times New Roman"/>
          <w:szCs w:val="24"/>
        </w:rPr>
        <w:t xml:space="preserve"> 224, no.44 (1952): 25, 135</w:t>
      </w:r>
      <w:r w:rsidR="00A12B10" w:rsidRPr="00A12B10">
        <w:rPr>
          <w:rFonts w:cs="Times New Roman"/>
          <w:szCs w:val="24"/>
        </w:rPr>
        <w:t>-138</w:t>
      </w:r>
      <w:r w:rsidRPr="00A12B10">
        <w:rPr>
          <w:rFonts w:cs="Times New Roman"/>
          <w:szCs w:val="24"/>
        </w:rPr>
        <w:t>.</w:t>
      </w:r>
    </w:p>
    <w:p w:rsidR="004A2C1C" w:rsidRPr="00434587" w:rsidRDefault="004A2C1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Weinberg, Gerhard L., ed. </w:t>
      </w:r>
      <w:r w:rsidRPr="00434587">
        <w:rPr>
          <w:rFonts w:cs="Times New Roman"/>
          <w:szCs w:val="24"/>
          <w:u w:val="single"/>
        </w:rPr>
        <w:t>Hitler’s Table Talk, 1941-1944: His Private Conversations</w:t>
      </w:r>
      <w:r w:rsidRPr="00434587">
        <w:rPr>
          <w:rFonts w:cs="Times New Roman"/>
          <w:szCs w:val="24"/>
        </w:rPr>
        <w:t>. Trans. Norman Cameron and R. H. Stevens. New York: Enigma, 2008.</w:t>
      </w:r>
    </w:p>
    <w:p w:rsidR="005D7B88" w:rsidRDefault="00E24854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Weissler, Sabine. </w:t>
      </w:r>
      <w:r w:rsidR="005D7B88" w:rsidRPr="00434587">
        <w:rPr>
          <w:rFonts w:cs="Times New Roman"/>
          <w:szCs w:val="24"/>
          <w:u w:val="single"/>
        </w:rPr>
        <w:t>Design in Deutschland 1933-45: Ästhetik und Organisation des Deutschen Werkbundes im “Dritten Reich</w:t>
      </w:r>
      <w:r w:rsidR="00ED1C23">
        <w:rPr>
          <w:rFonts w:cs="Times New Roman"/>
          <w:szCs w:val="24"/>
        </w:rPr>
        <w:t xml:space="preserve">.” </w:t>
      </w:r>
      <w:r w:rsidR="005D7B88" w:rsidRPr="00434587">
        <w:rPr>
          <w:rFonts w:cs="Times New Roman"/>
          <w:szCs w:val="24"/>
        </w:rPr>
        <w:t>Giessen: Anabas, 1990.</w:t>
      </w:r>
    </w:p>
    <w:p w:rsidR="00D26D06" w:rsidRPr="00434587" w:rsidRDefault="00D26D0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536329">
        <w:rPr>
          <w:rFonts w:cs="Times New Roman"/>
          <w:szCs w:val="24"/>
        </w:rPr>
        <w:t>Werckmeister</w:t>
      </w:r>
      <w:r>
        <w:rPr>
          <w:rFonts w:cs="Times New Roman"/>
          <w:szCs w:val="24"/>
        </w:rPr>
        <w:t xml:space="preserve">, </w:t>
      </w:r>
      <w:r w:rsidRPr="00536329">
        <w:rPr>
          <w:rFonts w:cs="Times New Roman"/>
          <w:szCs w:val="24"/>
        </w:rPr>
        <w:t xml:space="preserve">O. K. </w:t>
      </w:r>
      <w:r>
        <w:rPr>
          <w:rFonts w:cs="Times New Roman"/>
          <w:szCs w:val="24"/>
        </w:rPr>
        <w:t>“Hitler the Artist</w:t>
      </w:r>
      <w:r w:rsidR="000E006F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” </w:t>
      </w:r>
      <w:r w:rsidRPr="00232750">
        <w:rPr>
          <w:rFonts w:cs="Times New Roman"/>
          <w:szCs w:val="24"/>
          <w:u w:val="single"/>
        </w:rPr>
        <w:t>Critical Inquiry</w:t>
      </w:r>
      <w:r>
        <w:rPr>
          <w:rFonts w:cs="Times New Roman"/>
          <w:szCs w:val="24"/>
        </w:rPr>
        <w:t xml:space="preserve"> 23, no. 2 (1997): 270-297</w:t>
      </w:r>
      <w:r w:rsidR="000E006F">
        <w:rPr>
          <w:rFonts w:cs="Times New Roman"/>
          <w:szCs w:val="24"/>
        </w:rPr>
        <w:t>.</w:t>
      </w:r>
    </w:p>
    <w:p w:rsidR="0020230D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Werner, </w:t>
      </w:r>
      <w:r w:rsidR="00E24854" w:rsidRPr="00434587">
        <w:rPr>
          <w:rFonts w:cs="Times New Roman"/>
          <w:szCs w:val="24"/>
        </w:rPr>
        <w:t xml:space="preserve">Bruno E. </w:t>
      </w:r>
      <w:r w:rsidRPr="00434587">
        <w:rPr>
          <w:rFonts w:cs="Times New Roman"/>
          <w:szCs w:val="24"/>
        </w:rPr>
        <w:t>“Der Führer und seine Architekten</w:t>
      </w:r>
      <w:r w:rsidR="00E24854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Die Neue Linie</w:t>
      </w:r>
      <w:r w:rsidRPr="00434587">
        <w:rPr>
          <w:rFonts w:cs="Times New Roman"/>
          <w:szCs w:val="24"/>
        </w:rPr>
        <w:t xml:space="preserve"> 10, no. 8 (1939):</w:t>
      </w:r>
      <w:r w:rsidR="004A2C1C" w:rsidRPr="00434587">
        <w:rPr>
          <w:rFonts w:cs="Times New Roman"/>
          <w:szCs w:val="24"/>
        </w:rPr>
        <w:t xml:space="preserve"> </w:t>
      </w:r>
      <w:r w:rsidR="001F084E">
        <w:rPr>
          <w:rFonts w:cs="Times New Roman"/>
          <w:szCs w:val="24"/>
        </w:rPr>
        <w:t>25-32.</w:t>
      </w:r>
    </w:p>
    <w:p w:rsidR="00CF1980" w:rsidRPr="00434587" w:rsidRDefault="00CF1980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Westheim, </w:t>
      </w:r>
      <w:r w:rsidR="004A2C1C" w:rsidRPr="00434587">
        <w:rPr>
          <w:rFonts w:cs="Times New Roman"/>
          <w:sz w:val="24"/>
          <w:szCs w:val="24"/>
        </w:rPr>
        <w:t xml:space="preserve">Paul. </w:t>
      </w:r>
      <w:r w:rsidRPr="00434587">
        <w:rPr>
          <w:rFonts w:cs="Times New Roman"/>
          <w:sz w:val="24"/>
          <w:szCs w:val="24"/>
        </w:rPr>
        <w:t>“Die janze Richtung passt ihm nicht: Hitler ‘säubert das ‘Haus der Kunst</w:t>
      </w:r>
      <w:r w:rsidR="004A2C1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’” </w:t>
      </w:r>
      <w:r w:rsidRPr="00434587">
        <w:rPr>
          <w:rFonts w:cs="Times New Roman"/>
          <w:sz w:val="24"/>
          <w:szCs w:val="24"/>
          <w:u w:val="single"/>
        </w:rPr>
        <w:t>Pariser Tageszeitung</w:t>
      </w:r>
      <w:r w:rsidRPr="00434587">
        <w:rPr>
          <w:rFonts w:cs="Times New Roman"/>
          <w:sz w:val="24"/>
          <w:szCs w:val="24"/>
        </w:rPr>
        <w:t>, July 17, 1937.</w:t>
      </w:r>
    </w:p>
    <w:p w:rsidR="007E33B9" w:rsidRDefault="007E33B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Whittier-Ferguson, </w:t>
      </w:r>
      <w:r w:rsidR="004A2C1C" w:rsidRPr="00434587">
        <w:rPr>
          <w:rFonts w:cs="Times New Roman"/>
          <w:sz w:val="24"/>
          <w:szCs w:val="24"/>
        </w:rPr>
        <w:t xml:space="preserve">John. </w:t>
      </w:r>
      <w:r w:rsidRPr="00434587">
        <w:rPr>
          <w:rFonts w:cs="Times New Roman"/>
          <w:sz w:val="24"/>
          <w:szCs w:val="24"/>
        </w:rPr>
        <w:t>“The Liberation of Gertrude Stein: War and Writing</w:t>
      </w:r>
      <w:r w:rsidR="004A2C1C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>”</w:t>
      </w:r>
      <w:r w:rsidR="004A2C1C"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  <w:u w:val="single"/>
        </w:rPr>
        <w:t>Modernism/modernity</w:t>
      </w:r>
      <w:r w:rsidRPr="00434587">
        <w:rPr>
          <w:rFonts w:cs="Times New Roman"/>
          <w:sz w:val="24"/>
          <w:szCs w:val="24"/>
        </w:rPr>
        <w:t xml:space="preserve"> 8, no. 3 (2001): </w:t>
      </w:r>
      <w:r w:rsidR="00A12B10">
        <w:rPr>
          <w:rFonts w:cs="Times New Roman"/>
          <w:sz w:val="24"/>
          <w:szCs w:val="24"/>
        </w:rPr>
        <w:t>405-428</w:t>
      </w:r>
      <w:r w:rsidRPr="00434587">
        <w:rPr>
          <w:rFonts w:cs="Times New Roman"/>
          <w:sz w:val="24"/>
          <w:szCs w:val="24"/>
        </w:rPr>
        <w:t>.</w:t>
      </w:r>
    </w:p>
    <w:p w:rsidR="00A75481" w:rsidRPr="00434587" w:rsidRDefault="00A7548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“</w:t>
      </w:r>
      <w:r w:rsidRPr="003510DA">
        <w:rPr>
          <w:rFonts w:cs="Times New Roman"/>
          <w:sz w:val="24"/>
          <w:szCs w:val="24"/>
        </w:rPr>
        <w:t xml:space="preserve">Who’s Who Among the Authors in This Issue,” </w:t>
      </w:r>
      <w:r w:rsidRPr="003510DA">
        <w:rPr>
          <w:rFonts w:cs="Times New Roman"/>
          <w:sz w:val="24"/>
          <w:szCs w:val="24"/>
          <w:u w:val="single"/>
        </w:rPr>
        <w:t>American Forests</w:t>
      </w:r>
      <w:r w:rsidRPr="003510DA">
        <w:rPr>
          <w:rFonts w:cs="Times New Roman"/>
          <w:sz w:val="24"/>
          <w:szCs w:val="24"/>
        </w:rPr>
        <w:t xml:space="preserve"> 35, no. 2 (1929): 128</w:t>
      </w:r>
      <w:r>
        <w:rPr>
          <w:rFonts w:cs="Times New Roman"/>
          <w:sz w:val="24"/>
          <w:szCs w:val="24"/>
        </w:rPr>
        <w:t>.</w:t>
      </w:r>
    </w:p>
    <w:p w:rsidR="00394267" w:rsidRPr="00434587" w:rsidRDefault="0039426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Wichmann, </w:t>
      </w:r>
      <w:r w:rsidR="004A2C1C" w:rsidRPr="00434587">
        <w:rPr>
          <w:rFonts w:cs="Times New Roman"/>
          <w:szCs w:val="24"/>
        </w:rPr>
        <w:t xml:space="preserve">Hans. </w:t>
      </w:r>
      <w:r w:rsidRPr="00434587">
        <w:rPr>
          <w:rFonts w:cs="Times New Roman"/>
          <w:szCs w:val="24"/>
          <w:u w:val="single"/>
        </w:rPr>
        <w:t>Die Neue Sammlung: Ein neuer Museumstyp des 20. Jahrhunderts</w:t>
      </w:r>
      <w:r w:rsidR="004A2C1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Prestel, 1985</w:t>
      </w:r>
      <w:r w:rsidR="004A2C1C" w:rsidRPr="00434587">
        <w:rPr>
          <w:rFonts w:cs="Times New Roman"/>
          <w:szCs w:val="24"/>
        </w:rPr>
        <w:t>.</w:t>
      </w:r>
    </w:p>
    <w:p w:rsidR="00D602F6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“Wife of Illinois Officer Receives Hitler’s Silver</w:t>
      </w:r>
      <w:r w:rsidR="004A2C1C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Carbondale Free Press</w:t>
      </w:r>
      <w:r w:rsidRPr="00434587">
        <w:rPr>
          <w:rFonts w:cs="Times New Roman"/>
          <w:szCs w:val="24"/>
        </w:rPr>
        <w:t xml:space="preserve"> [Illinois], June 27, 1945.</w:t>
      </w:r>
    </w:p>
    <w:p w:rsidR="00457440" w:rsidRPr="00434587" w:rsidRDefault="0045744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Wilderotter, </w:t>
      </w:r>
      <w:r w:rsidR="004A2C1C" w:rsidRPr="00434587">
        <w:rPr>
          <w:rFonts w:cs="Times New Roman"/>
          <w:szCs w:val="24"/>
        </w:rPr>
        <w:t xml:space="preserve">Hans. </w:t>
      </w:r>
      <w:r w:rsidRPr="00434587">
        <w:rPr>
          <w:rFonts w:cs="Times New Roman"/>
          <w:szCs w:val="24"/>
          <w:u w:val="single"/>
        </w:rPr>
        <w:t>Alltag der Macht:</w:t>
      </w:r>
      <w:r w:rsidR="00ED1C23">
        <w:rPr>
          <w:rFonts w:cs="Times New Roman"/>
          <w:szCs w:val="24"/>
          <w:u w:val="single"/>
        </w:rPr>
        <w:t xml:space="preserve"> </w:t>
      </w:r>
      <w:r w:rsidRPr="00434587">
        <w:rPr>
          <w:rFonts w:cs="Times New Roman"/>
          <w:szCs w:val="24"/>
          <w:u w:val="single"/>
        </w:rPr>
        <w:t>Berlin Wilhelmstrasse</w:t>
      </w:r>
      <w:r w:rsidR="004A2C1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Berlin: Jovis, 1998</w:t>
      </w:r>
      <w:r w:rsidR="004A2C1C" w:rsidRPr="00434587">
        <w:rPr>
          <w:rFonts w:cs="Times New Roman"/>
          <w:szCs w:val="24"/>
        </w:rPr>
        <w:t>.</w:t>
      </w:r>
    </w:p>
    <w:p w:rsidR="00E73B1B" w:rsidRPr="00434587" w:rsidRDefault="00E73B1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Will, </w:t>
      </w:r>
      <w:r w:rsidR="004A2C1C" w:rsidRPr="00434587">
        <w:rPr>
          <w:rFonts w:cs="Times New Roman"/>
          <w:szCs w:val="24"/>
        </w:rPr>
        <w:t xml:space="preserve">Barbara. </w:t>
      </w:r>
      <w:r w:rsidRPr="00434587">
        <w:rPr>
          <w:rFonts w:cs="Times New Roman"/>
          <w:szCs w:val="24"/>
          <w:u w:val="single"/>
        </w:rPr>
        <w:t>Unlikely Collaboration: Gertrude Stein, Bernard Faÿ, and the Vichy Dilemma</w:t>
      </w:r>
      <w:r w:rsidR="004A2C1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 xml:space="preserve">New York: </w:t>
      </w:r>
      <w:r w:rsidR="004A2C1C" w:rsidRPr="00434587">
        <w:rPr>
          <w:rFonts w:cs="Times New Roman"/>
          <w:szCs w:val="24"/>
        </w:rPr>
        <w:t>Columbia University Press, 2011</w:t>
      </w:r>
      <w:r w:rsidRPr="00434587">
        <w:rPr>
          <w:rFonts w:cs="Times New Roman"/>
          <w:szCs w:val="24"/>
        </w:rPr>
        <w:t>.</w:t>
      </w:r>
    </w:p>
    <w:p w:rsidR="00D602F6" w:rsidRPr="00434587" w:rsidRDefault="00D602F6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lastRenderedPageBreak/>
        <w:t xml:space="preserve">Williams, </w:t>
      </w:r>
      <w:r w:rsidR="004A2C1C" w:rsidRPr="00434587">
        <w:rPr>
          <w:rFonts w:cs="Times New Roman"/>
          <w:sz w:val="24"/>
          <w:szCs w:val="24"/>
        </w:rPr>
        <w:t xml:space="preserve">J. Emlyn. </w:t>
      </w:r>
      <w:r w:rsidRPr="00434587">
        <w:rPr>
          <w:rFonts w:cs="Times New Roman"/>
          <w:sz w:val="24"/>
          <w:szCs w:val="24"/>
        </w:rPr>
        <w:t xml:space="preserve">“Allied Armies Intent </w:t>
      </w:r>
      <w:r w:rsidR="00ED1C23">
        <w:rPr>
          <w:rFonts w:cs="Times New Roman"/>
          <w:sz w:val="24"/>
          <w:szCs w:val="24"/>
        </w:rPr>
        <w:t>u</w:t>
      </w:r>
      <w:r w:rsidRPr="00434587">
        <w:rPr>
          <w:rFonts w:cs="Times New Roman"/>
          <w:sz w:val="24"/>
          <w:szCs w:val="24"/>
        </w:rPr>
        <w:t>pon Dealing Quickly with Nazi Redoubt</w:t>
      </w:r>
      <w:r w:rsidR="004A2C1C" w:rsidRPr="00434587">
        <w:rPr>
          <w:rFonts w:cs="Times New Roman"/>
          <w:sz w:val="24"/>
          <w:szCs w:val="24"/>
        </w:rPr>
        <w:t>.”</w:t>
      </w:r>
      <w:r w:rsidRPr="00434587">
        <w:rPr>
          <w:rFonts w:cs="Times New Roman"/>
          <w:sz w:val="24"/>
          <w:szCs w:val="24"/>
        </w:rPr>
        <w:t xml:space="preserve"> </w:t>
      </w:r>
      <w:r w:rsidRPr="00434587">
        <w:rPr>
          <w:rFonts w:cs="Times New Roman"/>
          <w:sz w:val="24"/>
          <w:szCs w:val="24"/>
          <w:u w:val="single"/>
        </w:rPr>
        <w:t>Christian Science Monitor</w:t>
      </w:r>
      <w:r w:rsidRPr="00434587">
        <w:rPr>
          <w:rFonts w:cs="Times New Roman"/>
          <w:sz w:val="24"/>
          <w:szCs w:val="24"/>
        </w:rPr>
        <w:t>, April 26, 1945.</w:t>
      </w:r>
    </w:p>
    <w:p w:rsidR="000A68F3" w:rsidRPr="00434587" w:rsidRDefault="000A68F3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Williamson, </w:t>
      </w:r>
      <w:r w:rsidR="004A2C1C" w:rsidRPr="00434587">
        <w:rPr>
          <w:rFonts w:cs="Times New Roman"/>
          <w:szCs w:val="24"/>
        </w:rPr>
        <w:t xml:space="preserve">Gordon. </w:t>
      </w:r>
      <w:r w:rsidRPr="00434587">
        <w:rPr>
          <w:rFonts w:cs="Times New Roman"/>
          <w:szCs w:val="24"/>
          <w:u w:val="single"/>
        </w:rPr>
        <w:t>Knight’s Cross and Oak-Leaves Recipients, 1941-45</w:t>
      </w:r>
      <w:r w:rsidR="004A2C1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Oxford: Osprey, 2005</w:t>
      </w:r>
      <w:r w:rsidR="004A2C1C" w:rsidRPr="00434587">
        <w:rPr>
          <w:rFonts w:cs="Times New Roman"/>
          <w:szCs w:val="24"/>
        </w:rPr>
        <w:t>.</w:t>
      </w:r>
    </w:p>
    <w:p w:rsidR="00DC1BBB" w:rsidRPr="00434587" w:rsidRDefault="00DC1BB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Wilson, </w:t>
      </w:r>
      <w:r w:rsidR="004A2C1C" w:rsidRPr="00434587">
        <w:rPr>
          <w:rFonts w:cs="Times New Roman"/>
          <w:szCs w:val="24"/>
        </w:rPr>
        <w:t xml:space="preserve">Kristina. </w:t>
      </w:r>
      <w:r w:rsidRPr="00434587">
        <w:rPr>
          <w:rFonts w:cs="Times New Roman"/>
          <w:szCs w:val="24"/>
          <w:u w:val="single"/>
        </w:rPr>
        <w:t>Livable Modernism</w:t>
      </w:r>
      <w:r w:rsidR="004A2C1C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Hav</w:t>
      </w:r>
      <w:r w:rsidR="004A2C1C" w:rsidRPr="00434587">
        <w:rPr>
          <w:rFonts w:cs="Times New Roman"/>
          <w:szCs w:val="24"/>
        </w:rPr>
        <w:t>en: Yale University Press, 2004.</w:t>
      </w:r>
    </w:p>
    <w:p w:rsidR="002C7E41" w:rsidRPr="00434587" w:rsidRDefault="002C7E41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 xml:space="preserve">Williams, </w:t>
      </w:r>
      <w:r w:rsidR="00434587" w:rsidRPr="00434587">
        <w:rPr>
          <w:rFonts w:cs="Times New Roman"/>
          <w:sz w:val="24"/>
          <w:szCs w:val="24"/>
        </w:rPr>
        <w:t xml:space="preserve">Carol J. </w:t>
      </w:r>
      <w:r w:rsidRPr="00434587">
        <w:rPr>
          <w:rFonts w:cs="Times New Roman"/>
          <w:sz w:val="24"/>
          <w:szCs w:val="24"/>
        </w:rPr>
        <w:t>“Resort Bids to Balance Past, Future</w:t>
      </w:r>
      <w:r w:rsidR="00434587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Los Angeles Times</w:t>
      </w:r>
      <w:r w:rsidRPr="00434587">
        <w:rPr>
          <w:rFonts w:cs="Times New Roman"/>
          <w:sz w:val="24"/>
          <w:szCs w:val="24"/>
        </w:rPr>
        <w:t>, July 29, 2001.</w:t>
      </w:r>
    </w:p>
    <w:p w:rsidR="001F7E30" w:rsidRPr="00434587" w:rsidRDefault="001F7E30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Woolf, </w:t>
      </w:r>
      <w:r w:rsidR="00434587" w:rsidRPr="00434587">
        <w:rPr>
          <w:rFonts w:cs="Times New Roman"/>
          <w:szCs w:val="24"/>
        </w:rPr>
        <w:t xml:space="preserve">Virginia. </w:t>
      </w:r>
      <w:r w:rsidRPr="00434587">
        <w:rPr>
          <w:rFonts w:cs="Times New Roman"/>
          <w:szCs w:val="24"/>
        </w:rPr>
        <w:t>“Great Men’s Houses” [1932]</w:t>
      </w:r>
      <w:r w:rsidR="0043458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 </w:t>
      </w:r>
      <w:r w:rsidR="00434587" w:rsidRPr="00434587">
        <w:rPr>
          <w:rFonts w:cs="Times New Roman"/>
          <w:szCs w:val="24"/>
        </w:rPr>
        <w:t>R</w:t>
      </w:r>
      <w:r w:rsidRPr="00434587">
        <w:rPr>
          <w:rFonts w:cs="Times New Roman"/>
          <w:szCs w:val="24"/>
        </w:rPr>
        <w:t xml:space="preserve">eprinted in Virginia Woolf, </w:t>
      </w:r>
      <w:r w:rsidRPr="00434587">
        <w:rPr>
          <w:rFonts w:cs="Times New Roman"/>
          <w:szCs w:val="24"/>
          <w:u w:val="single"/>
        </w:rPr>
        <w:t>The London Scene: Five Essays</w:t>
      </w:r>
      <w:r w:rsidR="001F084E">
        <w:rPr>
          <w:rFonts w:cs="Times New Roman"/>
          <w:szCs w:val="24"/>
        </w:rPr>
        <w:t xml:space="preserve">, </w:t>
      </w:r>
      <w:r w:rsidR="001F084E" w:rsidRPr="001F084E">
        <w:rPr>
          <w:rFonts w:cs="Times New Roman"/>
          <w:szCs w:val="24"/>
        </w:rPr>
        <w:t>23-29</w:t>
      </w:r>
      <w:r w:rsidR="001F084E">
        <w:rPr>
          <w:rFonts w:cs="Times New Roman"/>
          <w:szCs w:val="24"/>
        </w:rPr>
        <w:t>.</w:t>
      </w:r>
      <w:r w:rsidR="00434587" w:rsidRPr="00434587">
        <w:rPr>
          <w:rFonts w:cs="Times New Roman"/>
          <w:szCs w:val="24"/>
        </w:rPr>
        <w:t xml:space="preserve"> </w:t>
      </w:r>
      <w:r w:rsidRPr="00434587">
        <w:rPr>
          <w:rFonts w:eastAsia="Arial Unicode MS" w:cs="Times New Roman"/>
          <w:szCs w:val="24"/>
        </w:rPr>
        <w:t>New York: Hallman, 1975</w:t>
      </w:r>
      <w:r w:rsidRPr="00434587">
        <w:rPr>
          <w:rFonts w:cs="Times New Roman"/>
          <w:szCs w:val="24"/>
        </w:rPr>
        <w:t>.</w:t>
      </w:r>
    </w:p>
    <w:p w:rsidR="004A2C1C" w:rsidRPr="00434587" w:rsidRDefault="004A2C1C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Wuttke-Groneberg, Walter. </w:t>
      </w:r>
      <w:r w:rsidRPr="00434587">
        <w:rPr>
          <w:rFonts w:cs="Times New Roman"/>
          <w:szCs w:val="24"/>
          <w:u w:val="single"/>
        </w:rPr>
        <w:t>Medizin im Nationalsozialismus</w:t>
      </w:r>
      <w:r w:rsidRPr="00434587">
        <w:rPr>
          <w:rFonts w:cs="Times New Roman"/>
          <w:szCs w:val="24"/>
        </w:rPr>
        <w:t>. Rottenburg: Schwäbische, 1982.</w:t>
      </w:r>
    </w:p>
    <w:p w:rsidR="00B02CE9" w:rsidRPr="00434587" w:rsidRDefault="0043458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“Yank Who Found</w:t>
      </w:r>
      <w:r w:rsidR="00B02CE9" w:rsidRPr="00434587">
        <w:rPr>
          <w:rFonts w:cs="Times New Roman"/>
          <w:szCs w:val="24"/>
        </w:rPr>
        <w:t xml:space="preserve"> Nazi Gold Hoard is Home with 15c</w:t>
      </w:r>
      <w:r w:rsidRPr="00434587">
        <w:rPr>
          <w:rFonts w:cs="Times New Roman"/>
          <w:szCs w:val="24"/>
        </w:rPr>
        <w:t>.</w:t>
      </w:r>
      <w:r w:rsidR="00B02CE9" w:rsidRPr="00434587">
        <w:rPr>
          <w:rFonts w:cs="Times New Roman"/>
          <w:szCs w:val="24"/>
        </w:rPr>
        <w:t xml:space="preserve">” </w:t>
      </w:r>
      <w:r w:rsidR="00B02CE9" w:rsidRPr="00434587">
        <w:rPr>
          <w:rFonts w:cs="Times New Roman"/>
          <w:szCs w:val="24"/>
          <w:u w:val="single"/>
        </w:rPr>
        <w:t>Chicago Daily Tribune</w:t>
      </w:r>
      <w:r w:rsidR="00B02CE9" w:rsidRPr="00434587">
        <w:rPr>
          <w:rFonts w:cs="Times New Roman"/>
          <w:szCs w:val="24"/>
        </w:rPr>
        <w:t>, May 26, 1945</w:t>
      </w:r>
      <w:r w:rsidRPr="00434587">
        <w:rPr>
          <w:rFonts w:cs="Times New Roman"/>
          <w:szCs w:val="24"/>
        </w:rPr>
        <w:t>.</w:t>
      </w:r>
    </w:p>
    <w:p w:rsidR="00B02CE9" w:rsidRPr="00434587" w:rsidRDefault="00B02CE9" w:rsidP="00434587">
      <w:pPr>
        <w:pStyle w:val="EndnoteText"/>
        <w:spacing w:line="480" w:lineRule="auto"/>
        <w:ind w:left="720" w:hanging="720"/>
        <w:rPr>
          <w:rFonts w:cs="Times New Roman"/>
          <w:sz w:val="24"/>
          <w:szCs w:val="24"/>
        </w:rPr>
      </w:pPr>
      <w:r w:rsidRPr="00434587">
        <w:rPr>
          <w:rFonts w:cs="Times New Roman"/>
          <w:sz w:val="24"/>
          <w:szCs w:val="24"/>
        </w:rPr>
        <w:t>“Yank Soldiers View Goering’s Art Booty</w:t>
      </w:r>
      <w:r w:rsidR="00434587" w:rsidRPr="00434587">
        <w:rPr>
          <w:rFonts w:cs="Times New Roman"/>
          <w:sz w:val="24"/>
          <w:szCs w:val="24"/>
        </w:rPr>
        <w:t>.</w:t>
      </w:r>
      <w:r w:rsidRPr="00434587">
        <w:rPr>
          <w:rFonts w:cs="Times New Roman"/>
          <w:sz w:val="24"/>
          <w:szCs w:val="24"/>
        </w:rPr>
        <w:t xml:space="preserve">” </w:t>
      </w:r>
      <w:r w:rsidRPr="00434587">
        <w:rPr>
          <w:rFonts w:cs="Times New Roman"/>
          <w:sz w:val="24"/>
          <w:szCs w:val="24"/>
          <w:u w:val="single"/>
        </w:rPr>
        <w:t>Baltimore Sun</w:t>
      </w:r>
      <w:r w:rsidRPr="00434587">
        <w:rPr>
          <w:rFonts w:cs="Times New Roman"/>
          <w:sz w:val="24"/>
          <w:szCs w:val="24"/>
        </w:rPr>
        <w:t>, May 21, 1945.</w:t>
      </w:r>
    </w:p>
    <w:p w:rsidR="00B02CE9" w:rsidRPr="00434587" w:rsidRDefault="00434587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</w:t>
      </w:r>
      <w:r w:rsidR="00B02CE9" w:rsidRPr="00434587">
        <w:rPr>
          <w:rFonts w:cs="Times New Roman"/>
          <w:szCs w:val="24"/>
        </w:rPr>
        <w:t>Yanks Uncover Vast Goering Loot Operations</w:t>
      </w:r>
      <w:r w:rsidRPr="00434587">
        <w:rPr>
          <w:rFonts w:cs="Times New Roman"/>
          <w:szCs w:val="24"/>
        </w:rPr>
        <w:t>.</w:t>
      </w:r>
      <w:r w:rsidR="00B02CE9" w:rsidRPr="00434587">
        <w:rPr>
          <w:rFonts w:cs="Times New Roman"/>
          <w:szCs w:val="24"/>
        </w:rPr>
        <w:t xml:space="preserve">” </w:t>
      </w:r>
      <w:r w:rsidR="00B02CE9" w:rsidRPr="00434587">
        <w:rPr>
          <w:rFonts w:cs="Times New Roman"/>
          <w:szCs w:val="24"/>
          <w:u w:val="single"/>
        </w:rPr>
        <w:t>Los Angeles Times</w:t>
      </w:r>
      <w:r w:rsidR="00B02CE9" w:rsidRPr="00434587">
        <w:rPr>
          <w:rFonts w:cs="Times New Roman"/>
          <w:szCs w:val="24"/>
        </w:rPr>
        <w:t>, May 14, 1945</w:t>
      </w:r>
      <w:r w:rsidRPr="00434587">
        <w:rPr>
          <w:rFonts w:cs="Times New Roman"/>
          <w:szCs w:val="24"/>
        </w:rPr>
        <w:t>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>“Yanks Uncover 5 Billions in Nazi Treasure</w:t>
      </w:r>
      <w:r w:rsidR="0043458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Washington Post</w:t>
      </w:r>
      <w:r w:rsidRPr="00434587">
        <w:rPr>
          <w:rFonts w:cs="Times New Roman"/>
          <w:szCs w:val="24"/>
        </w:rPr>
        <w:t>, June 20, 1945</w:t>
      </w:r>
      <w:r w:rsidR="00434587" w:rsidRPr="00434587">
        <w:rPr>
          <w:rFonts w:cs="Times New Roman"/>
          <w:szCs w:val="24"/>
        </w:rPr>
        <w:t>.</w:t>
      </w:r>
    </w:p>
    <w:p w:rsidR="00B02CE9" w:rsidRPr="00434587" w:rsidRDefault="00B02CE9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Yeide, </w:t>
      </w:r>
      <w:r w:rsidR="00434587" w:rsidRPr="00434587">
        <w:rPr>
          <w:rFonts w:cs="Times New Roman"/>
          <w:szCs w:val="24"/>
        </w:rPr>
        <w:t xml:space="preserve">Nancy H. </w:t>
      </w:r>
      <w:r w:rsidRPr="00434587">
        <w:rPr>
          <w:rFonts w:cs="Times New Roman"/>
          <w:szCs w:val="24"/>
          <w:u w:val="single"/>
        </w:rPr>
        <w:t>Beyond the Dreams of Avarice: The Herman Goering Collection</w:t>
      </w:r>
      <w:r w:rsidR="00434587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Dallas: Laurel, 2009</w:t>
      </w:r>
      <w:r w:rsidR="00434587" w:rsidRPr="00434587">
        <w:rPr>
          <w:rFonts w:cs="Times New Roman"/>
          <w:szCs w:val="24"/>
        </w:rPr>
        <w:t>.</w:t>
      </w:r>
    </w:p>
    <w:p w:rsidR="00434587" w:rsidRPr="00434587" w:rsidRDefault="002C7E41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Zekri, </w:t>
      </w:r>
      <w:r w:rsidR="00434587" w:rsidRPr="00434587">
        <w:rPr>
          <w:rFonts w:cs="Times New Roman"/>
          <w:szCs w:val="24"/>
        </w:rPr>
        <w:t xml:space="preserve">Sonja. </w:t>
      </w:r>
      <w:r w:rsidRPr="00434587">
        <w:rPr>
          <w:rFonts w:cs="Times New Roman"/>
          <w:szCs w:val="24"/>
        </w:rPr>
        <w:t>“Berge versetzen: Natur als Machtinstrument</w:t>
      </w:r>
      <w:r w:rsidR="00434587" w:rsidRPr="00434587">
        <w:rPr>
          <w:rFonts w:cs="Times New Roman"/>
          <w:szCs w:val="24"/>
        </w:rPr>
        <w:t>.</w:t>
      </w:r>
      <w:r w:rsidRPr="00434587">
        <w:rPr>
          <w:rFonts w:cs="Times New Roman"/>
          <w:szCs w:val="24"/>
        </w:rPr>
        <w:t xml:space="preserve">” </w:t>
      </w:r>
      <w:r w:rsidRPr="00434587">
        <w:rPr>
          <w:rFonts w:cs="Times New Roman"/>
          <w:szCs w:val="24"/>
          <w:u w:val="single"/>
        </w:rPr>
        <w:t>Süddeutsche Zeitung</w:t>
      </w:r>
      <w:r w:rsidRPr="00434587">
        <w:rPr>
          <w:rFonts w:cs="Times New Roman"/>
          <w:szCs w:val="24"/>
        </w:rPr>
        <w:t>, May 19, 2010</w:t>
      </w:r>
      <w:r w:rsidR="00434587" w:rsidRPr="00434587">
        <w:rPr>
          <w:rFonts w:cs="Times New Roman"/>
          <w:szCs w:val="24"/>
        </w:rPr>
        <w:t>.</w:t>
      </w:r>
    </w:p>
    <w:p w:rsidR="00E73B1B" w:rsidRPr="00434587" w:rsidRDefault="00E73B1B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Ziemke, </w:t>
      </w:r>
      <w:r w:rsidR="00434587" w:rsidRPr="00434587">
        <w:rPr>
          <w:rFonts w:cs="Times New Roman"/>
          <w:szCs w:val="24"/>
        </w:rPr>
        <w:t xml:space="preserve">Earl F. </w:t>
      </w:r>
      <w:r w:rsidRPr="00434587">
        <w:rPr>
          <w:rFonts w:cs="Times New Roman"/>
          <w:szCs w:val="24"/>
          <w:u w:val="single"/>
        </w:rPr>
        <w:t>The U.S. Army in the Occupation of Germany, 1944-1946</w:t>
      </w:r>
      <w:r w:rsidR="00434587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Washington, D.C.: Center of Military History</w:t>
      </w:r>
      <w:r w:rsidR="00434587" w:rsidRPr="00434587">
        <w:rPr>
          <w:rFonts w:cs="Times New Roman"/>
          <w:szCs w:val="24"/>
        </w:rPr>
        <w:t>, U.S. Army, 1975.</w:t>
      </w:r>
    </w:p>
    <w:p w:rsidR="00661505" w:rsidRPr="00434587" w:rsidRDefault="00661505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Style w:val="st1"/>
          <w:rFonts w:cs="Times New Roman"/>
          <w:szCs w:val="24"/>
        </w:rPr>
        <w:t xml:space="preserve">Ziffer, </w:t>
      </w:r>
      <w:r w:rsidR="00434587" w:rsidRPr="00434587">
        <w:rPr>
          <w:rStyle w:val="st1"/>
          <w:rFonts w:cs="Times New Roman"/>
          <w:szCs w:val="24"/>
        </w:rPr>
        <w:t xml:space="preserve">Alfred. </w:t>
      </w:r>
      <w:r w:rsidRPr="00434587">
        <w:rPr>
          <w:rStyle w:val="st1"/>
          <w:rFonts w:cs="Times New Roman"/>
          <w:szCs w:val="24"/>
          <w:u w:val="single"/>
        </w:rPr>
        <w:t>Nymphenburger Moderne</w:t>
      </w:r>
      <w:r w:rsidR="00434587" w:rsidRPr="00434587">
        <w:rPr>
          <w:rStyle w:val="st1"/>
          <w:rFonts w:cs="Times New Roman"/>
          <w:szCs w:val="24"/>
        </w:rPr>
        <w:t xml:space="preserve">. </w:t>
      </w:r>
      <w:r w:rsidRPr="00434587">
        <w:rPr>
          <w:rFonts w:eastAsia="Arial Unicode MS" w:cs="Times New Roman"/>
          <w:szCs w:val="24"/>
        </w:rPr>
        <w:t>Eurasburg:</w:t>
      </w:r>
      <w:r w:rsidRPr="00434587">
        <w:rPr>
          <w:rStyle w:val="st1"/>
          <w:rFonts w:cs="Times New Roman"/>
          <w:szCs w:val="24"/>
        </w:rPr>
        <w:t xml:space="preserve"> Minerva, 1997</w:t>
      </w:r>
      <w:r w:rsidR="00434587" w:rsidRPr="00434587">
        <w:rPr>
          <w:rStyle w:val="st1"/>
          <w:rFonts w:cs="Times New Roman"/>
          <w:szCs w:val="24"/>
        </w:rPr>
        <w:t>.</w:t>
      </w:r>
    </w:p>
    <w:p w:rsidR="0020230D" w:rsidRPr="00434587" w:rsidRDefault="0020230D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Zimmermanns, </w:t>
      </w:r>
      <w:r w:rsidR="00434587" w:rsidRPr="00434587">
        <w:rPr>
          <w:rFonts w:cs="Times New Roman"/>
          <w:szCs w:val="24"/>
        </w:rPr>
        <w:t xml:space="preserve">Klaus. </w:t>
      </w:r>
      <w:r w:rsidRPr="00434587">
        <w:rPr>
          <w:rFonts w:cs="Times New Roman"/>
          <w:szCs w:val="24"/>
          <w:u w:val="single"/>
        </w:rPr>
        <w:t>Friedrich August von Kaulbach, 1850-1920</w:t>
      </w:r>
      <w:r w:rsidR="00434587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Munich: Prestel, 1980</w:t>
      </w:r>
      <w:r w:rsidR="00434587" w:rsidRPr="00434587">
        <w:rPr>
          <w:rFonts w:cs="Times New Roman"/>
          <w:szCs w:val="24"/>
        </w:rPr>
        <w:t>.</w:t>
      </w:r>
    </w:p>
    <w:p w:rsidR="0020230D" w:rsidRPr="00434587" w:rsidRDefault="00D602F6" w:rsidP="00434587">
      <w:pPr>
        <w:spacing w:after="0" w:line="480" w:lineRule="auto"/>
        <w:ind w:left="720" w:hanging="720"/>
        <w:rPr>
          <w:rFonts w:cs="Times New Roman"/>
          <w:szCs w:val="24"/>
        </w:rPr>
      </w:pPr>
      <w:r w:rsidRPr="00434587">
        <w:rPr>
          <w:rFonts w:cs="Times New Roman"/>
          <w:szCs w:val="24"/>
        </w:rPr>
        <w:t xml:space="preserve">Zox-Weaver, </w:t>
      </w:r>
      <w:r w:rsidR="00434587" w:rsidRPr="00434587">
        <w:rPr>
          <w:rFonts w:cs="Times New Roman"/>
          <w:szCs w:val="24"/>
        </w:rPr>
        <w:t xml:space="preserve">Annalisa. </w:t>
      </w:r>
      <w:r w:rsidRPr="00434587">
        <w:rPr>
          <w:rFonts w:cs="Times New Roman"/>
          <w:szCs w:val="24"/>
          <w:u w:val="single"/>
        </w:rPr>
        <w:t>Women Modernists and Fascism</w:t>
      </w:r>
      <w:r w:rsidR="00434587" w:rsidRPr="00434587">
        <w:rPr>
          <w:rFonts w:cs="Times New Roman"/>
          <w:szCs w:val="24"/>
        </w:rPr>
        <w:t xml:space="preserve">. </w:t>
      </w:r>
      <w:r w:rsidRPr="00434587">
        <w:rPr>
          <w:rFonts w:cs="Times New Roman"/>
          <w:szCs w:val="24"/>
        </w:rPr>
        <w:t>New York: Cambridge University Press, 2011</w:t>
      </w:r>
      <w:r w:rsidR="00434587" w:rsidRPr="00434587">
        <w:rPr>
          <w:rFonts w:cs="Times New Roman"/>
          <w:szCs w:val="24"/>
        </w:rPr>
        <w:t>.</w:t>
      </w:r>
    </w:p>
    <w:p w:rsidR="00F42C58" w:rsidRPr="00F26A84" w:rsidRDefault="00EE3483" w:rsidP="00B20542">
      <w:pPr>
        <w:keepNext/>
        <w:keepLines/>
        <w:spacing w:after="0" w:line="480" w:lineRule="auto"/>
        <w:rPr>
          <w:rFonts w:cs="Times New Roman"/>
          <w:szCs w:val="24"/>
        </w:rPr>
      </w:pPr>
      <w:ins w:id="2" w:author="Weinreb, Jenya" w:date="2014-07-25T15:36:00Z">
        <w:r>
          <w:rPr>
            <w:rFonts w:cs="Times New Roman"/>
            <w:szCs w:val="24"/>
          </w:rPr>
          <w:lastRenderedPageBreak/>
          <w:t>&lt;bma&gt;</w:t>
        </w:r>
      </w:ins>
      <w:r w:rsidR="00F42C58" w:rsidRPr="00F26A84">
        <w:rPr>
          <w:rFonts w:cs="Times New Roman"/>
          <w:szCs w:val="24"/>
        </w:rPr>
        <w:t>Archival Sources</w:t>
      </w:r>
      <w:bookmarkStart w:id="3" w:name="Editing"/>
      <w:bookmarkStart w:id="4" w:name="_GoBack"/>
      <w:bookmarkEnd w:id="3"/>
      <w:bookmarkEnd w:id="4"/>
      <w:del w:id="5" w:author="Weinreb, Jenya" w:date="2014-07-25T15:36:00Z">
        <w:r w:rsidR="00F26A84" w:rsidDel="00EE3483">
          <w:rPr>
            <w:rFonts w:cs="Times New Roman"/>
            <w:szCs w:val="24"/>
          </w:rPr>
          <w:delText>:</w:delText>
        </w:r>
      </w:del>
    </w:p>
    <w:p w:rsidR="00457440" w:rsidRPr="0029539A" w:rsidRDefault="0045744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Bavarian State Library, Munich</w:t>
      </w:r>
    </w:p>
    <w:p w:rsidR="005B1A9B" w:rsidRPr="0029539A" w:rsidRDefault="005B1A9B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Bayerisches Hauptstaatsarchiv</w:t>
      </w:r>
      <w:r w:rsidR="00434587">
        <w:rPr>
          <w:rFonts w:cs="Times New Roman"/>
          <w:szCs w:val="24"/>
        </w:rPr>
        <w:t>, Munich</w:t>
      </w:r>
    </w:p>
    <w:p w:rsidR="00667CE0" w:rsidRPr="0029539A" w:rsidRDefault="00667CE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Bayerisches Staatsarchiv</w:t>
      </w:r>
      <w:r w:rsidR="00434587">
        <w:rPr>
          <w:rFonts w:cs="Times New Roman"/>
          <w:szCs w:val="24"/>
        </w:rPr>
        <w:t>, Munich</w:t>
      </w:r>
    </w:p>
    <w:p w:rsidR="00B46F15" w:rsidRPr="0029539A" w:rsidRDefault="00B46F15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Berlinische Galerie, Berlin</w:t>
      </w:r>
    </w:p>
    <w:p w:rsidR="00667CE0" w:rsidRPr="00212530" w:rsidRDefault="00667CE0" w:rsidP="005700DE">
      <w:pPr>
        <w:spacing w:after="0" w:line="480" w:lineRule="auto"/>
        <w:rPr>
          <w:rFonts w:cs="Times New Roman"/>
          <w:szCs w:val="24"/>
        </w:rPr>
      </w:pPr>
      <w:r w:rsidRPr="00212530">
        <w:rPr>
          <w:rFonts w:cs="Times New Roman"/>
          <w:szCs w:val="24"/>
        </w:rPr>
        <w:t>Bundesarchiv Berlin</w:t>
      </w:r>
      <w:r w:rsidR="00212530" w:rsidRPr="00212530">
        <w:rPr>
          <w:rFonts w:cs="Times New Roman"/>
          <w:szCs w:val="24"/>
        </w:rPr>
        <w:t>-Lichterfelde</w:t>
      </w:r>
    </w:p>
    <w:p w:rsidR="001C2B35" w:rsidRPr="0029539A" w:rsidRDefault="001C2B35" w:rsidP="005700DE">
      <w:pPr>
        <w:spacing w:after="0" w:line="480" w:lineRule="auto"/>
        <w:rPr>
          <w:rFonts w:cs="Times New Roman"/>
          <w:szCs w:val="24"/>
        </w:rPr>
      </w:pPr>
      <w:r w:rsidRPr="00895D7F">
        <w:rPr>
          <w:rFonts w:cs="Times New Roman"/>
          <w:szCs w:val="24"/>
        </w:rPr>
        <w:t>Bundesarchiv</w:t>
      </w:r>
      <w:r w:rsidR="0085288C">
        <w:rPr>
          <w:rFonts w:cs="Times New Roman"/>
          <w:szCs w:val="24"/>
        </w:rPr>
        <w:t>-Filmarchiv, Berlin</w:t>
      </w:r>
    </w:p>
    <w:p w:rsidR="00667CE0" w:rsidRPr="0029539A" w:rsidRDefault="00667CE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bCs/>
          <w:szCs w:val="24"/>
        </w:rPr>
        <w:t xml:space="preserve">Duquesne University Archives, </w:t>
      </w:r>
      <w:r w:rsidRPr="0029539A">
        <w:rPr>
          <w:rFonts w:cs="Times New Roman"/>
          <w:szCs w:val="24"/>
          <w:lang w:val="en"/>
        </w:rPr>
        <w:t>Pittsburgh, Pennsylvania</w:t>
      </w:r>
    </w:p>
    <w:p w:rsidR="00457440" w:rsidRPr="0029539A" w:rsidRDefault="00457440" w:rsidP="005700DE">
      <w:pPr>
        <w:spacing w:after="0" w:line="480" w:lineRule="auto"/>
        <w:rPr>
          <w:rStyle w:val="st1"/>
          <w:rFonts w:cs="Times New Roman"/>
          <w:szCs w:val="24"/>
          <w:lang w:val="en"/>
        </w:rPr>
      </w:pPr>
      <w:r w:rsidRPr="0029539A">
        <w:rPr>
          <w:rStyle w:val="st1"/>
          <w:rFonts w:cs="Times New Roman"/>
          <w:szCs w:val="24"/>
          <w:lang w:val="en"/>
        </w:rPr>
        <w:t>Franklin D. Roosevelt Library, Hyde Park, New York.</w:t>
      </w:r>
    </w:p>
    <w:p w:rsidR="00D602F6" w:rsidRPr="0029539A" w:rsidRDefault="00D602F6" w:rsidP="00D602F6">
      <w:pPr>
        <w:pStyle w:val="EndnoteText"/>
        <w:spacing w:line="480" w:lineRule="auto"/>
        <w:rPr>
          <w:rFonts w:cs="Times New Roman"/>
          <w:sz w:val="24"/>
          <w:szCs w:val="24"/>
        </w:rPr>
      </w:pPr>
      <w:r w:rsidRPr="0029539A">
        <w:rPr>
          <w:rFonts w:cs="Times New Roman"/>
          <w:sz w:val="24"/>
          <w:szCs w:val="24"/>
        </w:rPr>
        <w:t xml:space="preserve">Harry S. Truman Library and Museum, Independence, Missouri. </w:t>
      </w:r>
    </w:p>
    <w:p w:rsidR="00667CE0" w:rsidRPr="0029539A" w:rsidRDefault="00667CE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Style w:val="Emphasis"/>
          <w:rFonts w:cs="Times New Roman"/>
          <w:b w:val="0"/>
          <w:szCs w:val="24"/>
          <w:lang w:val="en"/>
        </w:rPr>
        <w:t>Lee Miller</w:t>
      </w:r>
      <w:r w:rsidRPr="0029539A">
        <w:rPr>
          <w:rStyle w:val="st1"/>
          <w:rFonts w:cs="Times New Roman"/>
          <w:szCs w:val="24"/>
          <w:lang w:val="en"/>
        </w:rPr>
        <w:t xml:space="preserve"> Archives, Farley Farm House, Muddles Green, Chiddingly, East </w:t>
      </w:r>
      <w:r w:rsidRPr="0029539A">
        <w:rPr>
          <w:rStyle w:val="Emphasis"/>
          <w:rFonts w:cs="Times New Roman"/>
          <w:b w:val="0"/>
          <w:szCs w:val="24"/>
          <w:lang w:val="en"/>
        </w:rPr>
        <w:t>Sussex</w:t>
      </w:r>
      <w:r w:rsidRPr="0029539A">
        <w:rPr>
          <w:rStyle w:val="st1"/>
          <w:rFonts w:cs="Times New Roman"/>
          <w:szCs w:val="24"/>
          <w:lang w:val="en"/>
        </w:rPr>
        <w:t>, England</w:t>
      </w:r>
    </w:p>
    <w:p w:rsidR="00457440" w:rsidRPr="0029539A" w:rsidRDefault="0045744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 xml:space="preserve">Library of Congress, Washington, D.C.  </w:t>
      </w:r>
    </w:p>
    <w:p w:rsidR="005B1A9B" w:rsidRPr="0029539A" w:rsidRDefault="00434587" w:rsidP="005B1A9B">
      <w:pPr>
        <w:pStyle w:val="EndnoteText"/>
        <w:spacing w:line="480" w:lineRule="auto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Lokalbaukommission, Munich</w:t>
      </w:r>
    </w:p>
    <w:p w:rsidR="005B1A9B" w:rsidRPr="0029539A" w:rsidRDefault="00667CE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National Archives, College Park, Maryland</w:t>
      </w:r>
    </w:p>
    <w:p w:rsidR="0009042C" w:rsidRPr="0029539A" w:rsidRDefault="0009042C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National Archives, Kew, UK</w:t>
      </w:r>
    </w:p>
    <w:p w:rsidR="00F42C58" w:rsidRPr="0029539A" w:rsidRDefault="00F42C58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Stadtarchiv</w:t>
      </w:r>
      <w:r w:rsidR="00434587">
        <w:rPr>
          <w:rFonts w:cs="Times New Roman"/>
          <w:szCs w:val="24"/>
        </w:rPr>
        <w:t>, Munich</w:t>
      </w:r>
    </w:p>
    <w:p w:rsidR="0004639E" w:rsidRPr="0029539A" w:rsidRDefault="00667CE0" w:rsidP="005700DE">
      <w:pPr>
        <w:spacing w:after="0" w:line="480" w:lineRule="auto"/>
        <w:rPr>
          <w:rFonts w:cs="Times New Roman"/>
          <w:szCs w:val="24"/>
        </w:rPr>
      </w:pPr>
      <w:r w:rsidRPr="0029539A">
        <w:rPr>
          <w:rFonts w:cs="Times New Roman"/>
          <w:szCs w:val="24"/>
        </w:rPr>
        <w:t>University of Arizona, Special Collections</w:t>
      </w:r>
    </w:p>
    <w:sectPr w:rsidR="0004639E" w:rsidRPr="0029539A" w:rsidSect="00DD767C">
      <w:footerReference w:type="default" r:id="rId9"/>
      <w:headerReference w:type="first" r:id="rId10"/>
      <w:footerReference w:type="first" r:id="rId11"/>
      <w:pgSz w:w="12240" w:h="15840" w:code="1"/>
      <w:pgMar w:top="1440" w:right="1440" w:bottom="1440" w:left="1440" w:header="720" w:footer="720" w:gutter="0"/>
      <w:pgNumType w:start="40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4672" w:rsidRDefault="00F54672" w:rsidP="00761786">
      <w:pPr>
        <w:spacing w:after="0" w:line="240" w:lineRule="auto"/>
      </w:pPr>
      <w:r>
        <w:separator/>
      </w:r>
    </w:p>
  </w:endnote>
  <w:endnote w:type="continuationSeparator" w:id="0">
    <w:p w:rsidR="00F54672" w:rsidRDefault="00F54672" w:rsidP="007617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100084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A84" w:rsidRDefault="00F26A8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52A77">
          <w:rPr>
            <w:noProof/>
          </w:rPr>
          <w:t>442</w:t>
        </w:r>
        <w:r>
          <w:rPr>
            <w:noProof/>
          </w:rPr>
          <w:fldChar w:fldCharType="end"/>
        </w:r>
      </w:p>
    </w:sdtContent>
  </w:sdt>
  <w:p w:rsidR="00F26A84" w:rsidRDefault="00F26A8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650825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26A84" w:rsidRDefault="00DD767C">
        <w:pPr>
          <w:pStyle w:val="Footer"/>
          <w:jc w:val="center"/>
        </w:pPr>
        <w:r>
          <w:t>401</w:t>
        </w:r>
      </w:p>
    </w:sdtContent>
  </w:sdt>
  <w:p w:rsidR="00F26A84" w:rsidRDefault="00F26A8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4672" w:rsidRDefault="00F54672" w:rsidP="00761786">
      <w:pPr>
        <w:spacing w:after="0" w:line="240" w:lineRule="auto"/>
      </w:pPr>
      <w:r>
        <w:separator/>
      </w:r>
    </w:p>
  </w:footnote>
  <w:footnote w:type="continuationSeparator" w:id="0">
    <w:p w:rsidR="00F54672" w:rsidRDefault="00F54672" w:rsidP="007617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26A84" w:rsidRDefault="00F26A84" w:rsidP="0004639E">
    <w:pPr>
      <w:spacing w:after="0" w:line="480" w:lineRule="auto"/>
      <w:jc w:val="center"/>
    </w:pPr>
    <w:del w:id="6" w:author="Schechter, Tamara" w:date="2014-06-20T09:48:00Z">
      <w:r w:rsidDel="00C449D4">
        <w:delText>References Cited</w:delText>
      </w:r>
    </w:del>
    <w:ins w:id="7" w:author="Schechter, Tamara" w:date="2014-06-20T09:48:00Z">
      <w:r w:rsidR="00C449D4">
        <w:t>Bibliography</w:t>
      </w:r>
    </w:ins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153479"/>
    <w:multiLevelType w:val="hybridMultilevel"/>
    <w:tmpl w:val="0ED8B740"/>
    <w:lvl w:ilvl="0" w:tplc="239C6DF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713C5E"/>
    <w:multiLevelType w:val="hybridMultilevel"/>
    <w:tmpl w:val="C1D001C8"/>
    <w:lvl w:ilvl="0" w:tplc="2C344D8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DFC2BEB"/>
    <w:multiLevelType w:val="hybridMultilevel"/>
    <w:tmpl w:val="EFCC0E70"/>
    <w:lvl w:ilvl="0" w:tplc="8E90926E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95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573"/>
    <w:rsid w:val="000069EF"/>
    <w:rsid w:val="00007100"/>
    <w:rsid w:val="0001060C"/>
    <w:rsid w:val="000145D2"/>
    <w:rsid w:val="00022158"/>
    <w:rsid w:val="00022B80"/>
    <w:rsid w:val="0003058E"/>
    <w:rsid w:val="0004639E"/>
    <w:rsid w:val="00047499"/>
    <w:rsid w:val="00050CE5"/>
    <w:rsid w:val="00052A77"/>
    <w:rsid w:val="00082F4F"/>
    <w:rsid w:val="0008583F"/>
    <w:rsid w:val="0009042C"/>
    <w:rsid w:val="000A2321"/>
    <w:rsid w:val="000A2984"/>
    <w:rsid w:val="000A3301"/>
    <w:rsid w:val="000A68F3"/>
    <w:rsid w:val="000A6982"/>
    <w:rsid w:val="000A7162"/>
    <w:rsid w:val="000A7A04"/>
    <w:rsid w:val="000B0457"/>
    <w:rsid w:val="000C68CB"/>
    <w:rsid w:val="000E006F"/>
    <w:rsid w:val="000E4132"/>
    <w:rsid w:val="000F120C"/>
    <w:rsid w:val="000F2621"/>
    <w:rsid w:val="000F41A3"/>
    <w:rsid w:val="000F6ACD"/>
    <w:rsid w:val="000F6C07"/>
    <w:rsid w:val="000F6DF6"/>
    <w:rsid w:val="00102E16"/>
    <w:rsid w:val="0011082F"/>
    <w:rsid w:val="00112C90"/>
    <w:rsid w:val="00120434"/>
    <w:rsid w:val="00124882"/>
    <w:rsid w:val="00126306"/>
    <w:rsid w:val="00152EFF"/>
    <w:rsid w:val="00156D44"/>
    <w:rsid w:val="00161A3C"/>
    <w:rsid w:val="00180E99"/>
    <w:rsid w:val="0019182E"/>
    <w:rsid w:val="00197E0F"/>
    <w:rsid w:val="001B1E60"/>
    <w:rsid w:val="001C2B35"/>
    <w:rsid w:val="001C436C"/>
    <w:rsid w:val="001C77EE"/>
    <w:rsid w:val="001D61BA"/>
    <w:rsid w:val="001E40E0"/>
    <w:rsid w:val="001F084E"/>
    <w:rsid w:val="001F5E59"/>
    <w:rsid w:val="001F772A"/>
    <w:rsid w:val="001F7E30"/>
    <w:rsid w:val="0020230D"/>
    <w:rsid w:val="00212530"/>
    <w:rsid w:val="002259B1"/>
    <w:rsid w:val="00226A27"/>
    <w:rsid w:val="002513EA"/>
    <w:rsid w:val="00252489"/>
    <w:rsid w:val="00265D19"/>
    <w:rsid w:val="00286284"/>
    <w:rsid w:val="0029539A"/>
    <w:rsid w:val="002B3FAE"/>
    <w:rsid w:val="002C0573"/>
    <w:rsid w:val="002C7E41"/>
    <w:rsid w:val="002E6DA6"/>
    <w:rsid w:val="00306B21"/>
    <w:rsid w:val="0032632B"/>
    <w:rsid w:val="00332076"/>
    <w:rsid w:val="00332897"/>
    <w:rsid w:val="00350ED5"/>
    <w:rsid w:val="0035252A"/>
    <w:rsid w:val="00353489"/>
    <w:rsid w:val="00357E09"/>
    <w:rsid w:val="0037136F"/>
    <w:rsid w:val="0037392E"/>
    <w:rsid w:val="00375B32"/>
    <w:rsid w:val="00375F55"/>
    <w:rsid w:val="003846D3"/>
    <w:rsid w:val="00392FA0"/>
    <w:rsid w:val="00393833"/>
    <w:rsid w:val="00394267"/>
    <w:rsid w:val="0039429E"/>
    <w:rsid w:val="003945D7"/>
    <w:rsid w:val="003A3C88"/>
    <w:rsid w:val="003A5BA1"/>
    <w:rsid w:val="003D40D4"/>
    <w:rsid w:val="003E0B95"/>
    <w:rsid w:val="003E1180"/>
    <w:rsid w:val="003F0277"/>
    <w:rsid w:val="00402A5F"/>
    <w:rsid w:val="0041290A"/>
    <w:rsid w:val="00413E38"/>
    <w:rsid w:val="00434587"/>
    <w:rsid w:val="00447A8A"/>
    <w:rsid w:val="00457440"/>
    <w:rsid w:val="00461413"/>
    <w:rsid w:val="00464915"/>
    <w:rsid w:val="00464AED"/>
    <w:rsid w:val="004671A8"/>
    <w:rsid w:val="00474ED6"/>
    <w:rsid w:val="00477815"/>
    <w:rsid w:val="00483CD4"/>
    <w:rsid w:val="00490A8E"/>
    <w:rsid w:val="004918E3"/>
    <w:rsid w:val="004A2C1C"/>
    <w:rsid w:val="004A67B9"/>
    <w:rsid w:val="004B5956"/>
    <w:rsid w:val="004D5AF1"/>
    <w:rsid w:val="004E23A0"/>
    <w:rsid w:val="004F32F0"/>
    <w:rsid w:val="004F517C"/>
    <w:rsid w:val="00510EAA"/>
    <w:rsid w:val="005130A1"/>
    <w:rsid w:val="00515561"/>
    <w:rsid w:val="00522EB6"/>
    <w:rsid w:val="005362CB"/>
    <w:rsid w:val="00552754"/>
    <w:rsid w:val="00561E47"/>
    <w:rsid w:val="005629F7"/>
    <w:rsid w:val="005666CC"/>
    <w:rsid w:val="005700DE"/>
    <w:rsid w:val="00570AF5"/>
    <w:rsid w:val="00583592"/>
    <w:rsid w:val="00583E3E"/>
    <w:rsid w:val="00584E80"/>
    <w:rsid w:val="005865A3"/>
    <w:rsid w:val="0058679C"/>
    <w:rsid w:val="005A2645"/>
    <w:rsid w:val="005A7F97"/>
    <w:rsid w:val="005B1A9B"/>
    <w:rsid w:val="005B2D9A"/>
    <w:rsid w:val="005D73E8"/>
    <w:rsid w:val="005D7B88"/>
    <w:rsid w:val="005F15F6"/>
    <w:rsid w:val="0061157C"/>
    <w:rsid w:val="006200D6"/>
    <w:rsid w:val="00630133"/>
    <w:rsid w:val="00646A11"/>
    <w:rsid w:val="00651A27"/>
    <w:rsid w:val="006557C7"/>
    <w:rsid w:val="00656025"/>
    <w:rsid w:val="00661505"/>
    <w:rsid w:val="0066305C"/>
    <w:rsid w:val="00667CE0"/>
    <w:rsid w:val="00670A82"/>
    <w:rsid w:val="00680294"/>
    <w:rsid w:val="00695D4F"/>
    <w:rsid w:val="006B1972"/>
    <w:rsid w:val="006C3AD7"/>
    <w:rsid w:val="006D639B"/>
    <w:rsid w:val="006F4016"/>
    <w:rsid w:val="0071126B"/>
    <w:rsid w:val="00722A5E"/>
    <w:rsid w:val="00731CEA"/>
    <w:rsid w:val="007427FB"/>
    <w:rsid w:val="00742857"/>
    <w:rsid w:val="00747DFF"/>
    <w:rsid w:val="00761786"/>
    <w:rsid w:val="00796841"/>
    <w:rsid w:val="007C2C52"/>
    <w:rsid w:val="007D1EBD"/>
    <w:rsid w:val="007D33DB"/>
    <w:rsid w:val="007D47E8"/>
    <w:rsid w:val="007D5CEF"/>
    <w:rsid w:val="007E33B9"/>
    <w:rsid w:val="007E4831"/>
    <w:rsid w:val="00801BBF"/>
    <w:rsid w:val="008204FE"/>
    <w:rsid w:val="008212FD"/>
    <w:rsid w:val="00822664"/>
    <w:rsid w:val="008324C0"/>
    <w:rsid w:val="00844153"/>
    <w:rsid w:val="00844AC2"/>
    <w:rsid w:val="00846F9B"/>
    <w:rsid w:val="0085288C"/>
    <w:rsid w:val="00855324"/>
    <w:rsid w:val="00867A4B"/>
    <w:rsid w:val="00880249"/>
    <w:rsid w:val="00881422"/>
    <w:rsid w:val="008818FF"/>
    <w:rsid w:val="00895D7F"/>
    <w:rsid w:val="008B258C"/>
    <w:rsid w:val="008B3A80"/>
    <w:rsid w:val="008C018B"/>
    <w:rsid w:val="008D03B2"/>
    <w:rsid w:val="008D0FCF"/>
    <w:rsid w:val="008D6F8A"/>
    <w:rsid w:val="008E3885"/>
    <w:rsid w:val="008F6573"/>
    <w:rsid w:val="009062A5"/>
    <w:rsid w:val="00906BAF"/>
    <w:rsid w:val="00914501"/>
    <w:rsid w:val="0092518B"/>
    <w:rsid w:val="00937167"/>
    <w:rsid w:val="00954A72"/>
    <w:rsid w:val="009602E4"/>
    <w:rsid w:val="00960E8B"/>
    <w:rsid w:val="00962F08"/>
    <w:rsid w:val="00981FE3"/>
    <w:rsid w:val="00990267"/>
    <w:rsid w:val="00997D30"/>
    <w:rsid w:val="009A0264"/>
    <w:rsid w:val="009A7571"/>
    <w:rsid w:val="009D0D07"/>
    <w:rsid w:val="009E31C5"/>
    <w:rsid w:val="00A01D28"/>
    <w:rsid w:val="00A12B10"/>
    <w:rsid w:val="00A24DC9"/>
    <w:rsid w:val="00A43F6B"/>
    <w:rsid w:val="00A447C8"/>
    <w:rsid w:val="00A5291F"/>
    <w:rsid w:val="00A5346B"/>
    <w:rsid w:val="00A718E3"/>
    <w:rsid w:val="00A75481"/>
    <w:rsid w:val="00A81155"/>
    <w:rsid w:val="00A84B95"/>
    <w:rsid w:val="00A8552C"/>
    <w:rsid w:val="00A91BDE"/>
    <w:rsid w:val="00A95C11"/>
    <w:rsid w:val="00AA1D35"/>
    <w:rsid w:val="00AB2443"/>
    <w:rsid w:val="00AB4180"/>
    <w:rsid w:val="00AB7E8B"/>
    <w:rsid w:val="00AD252E"/>
    <w:rsid w:val="00AD7C31"/>
    <w:rsid w:val="00B00303"/>
    <w:rsid w:val="00B02CE9"/>
    <w:rsid w:val="00B03FA2"/>
    <w:rsid w:val="00B20542"/>
    <w:rsid w:val="00B259F6"/>
    <w:rsid w:val="00B46F15"/>
    <w:rsid w:val="00B64EBE"/>
    <w:rsid w:val="00B72F47"/>
    <w:rsid w:val="00B76219"/>
    <w:rsid w:val="00B84476"/>
    <w:rsid w:val="00B8717B"/>
    <w:rsid w:val="00B8792B"/>
    <w:rsid w:val="00B9137A"/>
    <w:rsid w:val="00BD2F65"/>
    <w:rsid w:val="00BE5296"/>
    <w:rsid w:val="00C01C34"/>
    <w:rsid w:val="00C05D1E"/>
    <w:rsid w:val="00C307D0"/>
    <w:rsid w:val="00C33432"/>
    <w:rsid w:val="00C449D4"/>
    <w:rsid w:val="00C47CAD"/>
    <w:rsid w:val="00C6307F"/>
    <w:rsid w:val="00C74689"/>
    <w:rsid w:val="00C77EF4"/>
    <w:rsid w:val="00C8115D"/>
    <w:rsid w:val="00C83581"/>
    <w:rsid w:val="00C974AB"/>
    <w:rsid w:val="00CA1C01"/>
    <w:rsid w:val="00CB0C83"/>
    <w:rsid w:val="00CC3A39"/>
    <w:rsid w:val="00CD0626"/>
    <w:rsid w:val="00CD0FF5"/>
    <w:rsid w:val="00CD63B9"/>
    <w:rsid w:val="00CE0B81"/>
    <w:rsid w:val="00CE0E15"/>
    <w:rsid w:val="00CE52E2"/>
    <w:rsid w:val="00CF1980"/>
    <w:rsid w:val="00D01139"/>
    <w:rsid w:val="00D02DDA"/>
    <w:rsid w:val="00D06A7C"/>
    <w:rsid w:val="00D1539B"/>
    <w:rsid w:val="00D161AE"/>
    <w:rsid w:val="00D2056C"/>
    <w:rsid w:val="00D2236D"/>
    <w:rsid w:val="00D24BD6"/>
    <w:rsid w:val="00D26D06"/>
    <w:rsid w:val="00D40AB5"/>
    <w:rsid w:val="00D44386"/>
    <w:rsid w:val="00D50229"/>
    <w:rsid w:val="00D53E83"/>
    <w:rsid w:val="00D56DFB"/>
    <w:rsid w:val="00D602F6"/>
    <w:rsid w:val="00D65238"/>
    <w:rsid w:val="00D6678D"/>
    <w:rsid w:val="00D70783"/>
    <w:rsid w:val="00DA23A3"/>
    <w:rsid w:val="00DA6BAD"/>
    <w:rsid w:val="00DB2111"/>
    <w:rsid w:val="00DB2B5D"/>
    <w:rsid w:val="00DC1BBB"/>
    <w:rsid w:val="00DD1198"/>
    <w:rsid w:val="00DD73E9"/>
    <w:rsid w:val="00DD767C"/>
    <w:rsid w:val="00DD796A"/>
    <w:rsid w:val="00DE081B"/>
    <w:rsid w:val="00DF5809"/>
    <w:rsid w:val="00E02C57"/>
    <w:rsid w:val="00E02FD4"/>
    <w:rsid w:val="00E03FAB"/>
    <w:rsid w:val="00E0459D"/>
    <w:rsid w:val="00E0618B"/>
    <w:rsid w:val="00E1617B"/>
    <w:rsid w:val="00E24854"/>
    <w:rsid w:val="00E25B49"/>
    <w:rsid w:val="00E27850"/>
    <w:rsid w:val="00E4096E"/>
    <w:rsid w:val="00E411BC"/>
    <w:rsid w:val="00E45192"/>
    <w:rsid w:val="00E46519"/>
    <w:rsid w:val="00E521C4"/>
    <w:rsid w:val="00E700A4"/>
    <w:rsid w:val="00E716CB"/>
    <w:rsid w:val="00E71F11"/>
    <w:rsid w:val="00E73B1B"/>
    <w:rsid w:val="00E858D7"/>
    <w:rsid w:val="00E924F8"/>
    <w:rsid w:val="00E93824"/>
    <w:rsid w:val="00EA1243"/>
    <w:rsid w:val="00EB2DCA"/>
    <w:rsid w:val="00EC458A"/>
    <w:rsid w:val="00EC4A60"/>
    <w:rsid w:val="00ED1C23"/>
    <w:rsid w:val="00EE3483"/>
    <w:rsid w:val="00EF7E3A"/>
    <w:rsid w:val="00F07F05"/>
    <w:rsid w:val="00F134AE"/>
    <w:rsid w:val="00F1475C"/>
    <w:rsid w:val="00F26A84"/>
    <w:rsid w:val="00F33C83"/>
    <w:rsid w:val="00F37C7F"/>
    <w:rsid w:val="00F40C94"/>
    <w:rsid w:val="00F42C58"/>
    <w:rsid w:val="00F54672"/>
    <w:rsid w:val="00F559F7"/>
    <w:rsid w:val="00F618C2"/>
    <w:rsid w:val="00F63C01"/>
    <w:rsid w:val="00F63F7B"/>
    <w:rsid w:val="00F734B5"/>
    <w:rsid w:val="00F77CD5"/>
    <w:rsid w:val="00F82031"/>
    <w:rsid w:val="00F85539"/>
    <w:rsid w:val="00F86B91"/>
    <w:rsid w:val="00F93612"/>
    <w:rsid w:val="00F93F5C"/>
    <w:rsid w:val="00FA34F5"/>
    <w:rsid w:val="00FA549A"/>
    <w:rsid w:val="00FB0E4D"/>
    <w:rsid w:val="00FC3D50"/>
    <w:rsid w:val="00FC51B2"/>
    <w:rsid w:val="00FD34CB"/>
    <w:rsid w:val="00FE7C76"/>
    <w:rsid w:val="00FF12D0"/>
    <w:rsid w:val="00FF1D60"/>
    <w:rsid w:val="00FF3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C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73"/>
  </w:style>
  <w:style w:type="paragraph" w:styleId="Footer">
    <w:name w:val="footer"/>
    <w:basedOn w:val="Normal"/>
    <w:link w:val="FooterChar"/>
    <w:uiPriority w:val="99"/>
    <w:unhideWhenUsed/>
    <w:rsid w:val="0076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86"/>
  </w:style>
  <w:style w:type="paragraph" w:styleId="BalloonText">
    <w:name w:val="Balloon Text"/>
    <w:basedOn w:val="Normal"/>
    <w:link w:val="BalloonTextChar"/>
    <w:uiPriority w:val="99"/>
    <w:semiHidden/>
    <w:unhideWhenUsed/>
    <w:rsid w:val="00046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9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nhideWhenUsed/>
    <w:rsid w:val="000463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463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2C58"/>
    <w:rPr>
      <w:rFonts w:eastAsia="Times New Roman" w:cs="Times New Roman"/>
      <w:b/>
      <w:bCs/>
      <w:kern w:val="36"/>
      <w:sz w:val="48"/>
      <w:szCs w:val="48"/>
    </w:rPr>
  </w:style>
  <w:style w:type="character" w:customStyle="1" w:styleId="st1">
    <w:name w:val="st1"/>
    <w:basedOn w:val="DefaultParagraphFont"/>
    <w:rsid w:val="00457440"/>
  </w:style>
  <w:style w:type="character" w:styleId="EndnoteReference">
    <w:name w:val="endnote reference"/>
    <w:basedOn w:val="DefaultParagraphFont"/>
    <w:semiHidden/>
    <w:unhideWhenUsed/>
    <w:rsid w:val="00667CE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67CE0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394267"/>
    <w:rPr>
      <w:b/>
      <w:bCs/>
    </w:rPr>
  </w:style>
  <w:style w:type="paragraph" w:styleId="ListParagraph">
    <w:name w:val="List Paragraph"/>
    <w:basedOn w:val="Normal"/>
    <w:uiPriority w:val="34"/>
    <w:qFormat/>
    <w:rsid w:val="00B46F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68F3"/>
  </w:style>
  <w:style w:type="character" w:customStyle="1" w:styleId="citation">
    <w:name w:val="citation"/>
    <w:basedOn w:val="DefaultParagraphFont"/>
    <w:rsid w:val="008212FD"/>
  </w:style>
  <w:style w:type="character" w:customStyle="1" w:styleId="addmd1">
    <w:name w:val="addmd1"/>
    <w:basedOn w:val="DefaultParagraphFont"/>
    <w:rsid w:val="00DC1BBB"/>
    <w:rPr>
      <w:sz w:val="20"/>
      <w:szCs w:val="20"/>
    </w:rPr>
  </w:style>
  <w:style w:type="character" w:customStyle="1" w:styleId="unicode">
    <w:name w:val="unicode"/>
    <w:basedOn w:val="DefaultParagraphFont"/>
    <w:rsid w:val="00DC1BBB"/>
  </w:style>
  <w:style w:type="character" w:styleId="Hyperlink">
    <w:name w:val="Hyperlink"/>
    <w:basedOn w:val="DefaultParagraphFont"/>
    <w:uiPriority w:val="99"/>
    <w:semiHidden/>
    <w:unhideWhenUsed/>
    <w:rsid w:val="000E41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ddmd">
    <w:name w:val="addmd"/>
    <w:basedOn w:val="DefaultParagraphFont"/>
    <w:rsid w:val="00D602F6"/>
  </w:style>
  <w:style w:type="character" w:customStyle="1" w:styleId="titleauthoretc">
    <w:name w:val="titleauthoretc"/>
    <w:basedOn w:val="DefaultParagraphFont"/>
    <w:rsid w:val="009A75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endnote reference" w:uiPriority="0"/>
    <w:lsdException w:name="endnote tex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2C58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9042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F65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6573"/>
  </w:style>
  <w:style w:type="paragraph" w:styleId="Footer">
    <w:name w:val="footer"/>
    <w:basedOn w:val="Normal"/>
    <w:link w:val="FooterChar"/>
    <w:uiPriority w:val="99"/>
    <w:unhideWhenUsed/>
    <w:rsid w:val="007617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1786"/>
  </w:style>
  <w:style w:type="paragraph" w:styleId="BalloonText">
    <w:name w:val="Balloon Text"/>
    <w:basedOn w:val="Normal"/>
    <w:link w:val="BalloonTextChar"/>
    <w:uiPriority w:val="99"/>
    <w:semiHidden/>
    <w:unhideWhenUsed/>
    <w:rsid w:val="000463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639E"/>
    <w:rPr>
      <w:rFonts w:ascii="Tahoma" w:hAnsi="Tahoma" w:cs="Tahoma"/>
      <w:sz w:val="16"/>
      <w:szCs w:val="16"/>
    </w:rPr>
  </w:style>
  <w:style w:type="paragraph" w:styleId="EndnoteText">
    <w:name w:val="endnote text"/>
    <w:basedOn w:val="Normal"/>
    <w:link w:val="EndnoteTextChar"/>
    <w:unhideWhenUsed/>
    <w:rsid w:val="0004639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rsid w:val="0004639E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42C58"/>
    <w:rPr>
      <w:rFonts w:eastAsia="Times New Roman" w:cs="Times New Roman"/>
      <w:b/>
      <w:bCs/>
      <w:kern w:val="36"/>
      <w:sz w:val="48"/>
      <w:szCs w:val="48"/>
    </w:rPr>
  </w:style>
  <w:style w:type="character" w:customStyle="1" w:styleId="st1">
    <w:name w:val="st1"/>
    <w:basedOn w:val="DefaultParagraphFont"/>
    <w:rsid w:val="00457440"/>
  </w:style>
  <w:style w:type="character" w:styleId="EndnoteReference">
    <w:name w:val="endnote reference"/>
    <w:basedOn w:val="DefaultParagraphFont"/>
    <w:semiHidden/>
    <w:unhideWhenUsed/>
    <w:rsid w:val="00667CE0"/>
    <w:rPr>
      <w:vertAlign w:val="superscript"/>
    </w:rPr>
  </w:style>
  <w:style w:type="character" w:styleId="Emphasis">
    <w:name w:val="Emphasis"/>
    <w:basedOn w:val="DefaultParagraphFont"/>
    <w:uiPriority w:val="20"/>
    <w:qFormat/>
    <w:rsid w:val="00667CE0"/>
    <w:rPr>
      <w:b/>
      <w:bCs/>
      <w:i w:val="0"/>
      <w:iCs w:val="0"/>
    </w:rPr>
  </w:style>
  <w:style w:type="character" w:styleId="Strong">
    <w:name w:val="Strong"/>
    <w:basedOn w:val="DefaultParagraphFont"/>
    <w:uiPriority w:val="22"/>
    <w:qFormat/>
    <w:rsid w:val="00394267"/>
    <w:rPr>
      <w:b/>
      <w:bCs/>
    </w:rPr>
  </w:style>
  <w:style w:type="paragraph" w:styleId="ListParagraph">
    <w:name w:val="List Paragraph"/>
    <w:basedOn w:val="Normal"/>
    <w:uiPriority w:val="34"/>
    <w:qFormat/>
    <w:rsid w:val="00B46F15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0A68F3"/>
  </w:style>
  <w:style w:type="character" w:customStyle="1" w:styleId="citation">
    <w:name w:val="citation"/>
    <w:basedOn w:val="DefaultParagraphFont"/>
    <w:rsid w:val="008212FD"/>
  </w:style>
  <w:style w:type="character" w:customStyle="1" w:styleId="addmd1">
    <w:name w:val="addmd1"/>
    <w:basedOn w:val="DefaultParagraphFont"/>
    <w:rsid w:val="00DC1BBB"/>
    <w:rPr>
      <w:sz w:val="20"/>
      <w:szCs w:val="20"/>
    </w:rPr>
  </w:style>
  <w:style w:type="character" w:customStyle="1" w:styleId="unicode">
    <w:name w:val="unicode"/>
    <w:basedOn w:val="DefaultParagraphFont"/>
    <w:rsid w:val="00DC1BBB"/>
  </w:style>
  <w:style w:type="character" w:styleId="Hyperlink">
    <w:name w:val="Hyperlink"/>
    <w:basedOn w:val="DefaultParagraphFont"/>
    <w:uiPriority w:val="99"/>
    <w:semiHidden/>
    <w:unhideWhenUsed/>
    <w:rsid w:val="000E4132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9042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ddmd">
    <w:name w:val="addmd"/>
    <w:basedOn w:val="DefaultParagraphFont"/>
    <w:rsid w:val="00D602F6"/>
  </w:style>
  <w:style w:type="character" w:customStyle="1" w:styleId="titleauthoretc">
    <w:name w:val="titleauthoretc"/>
    <w:basedOn w:val="DefaultParagraphFont"/>
    <w:rsid w:val="009A75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44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7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42</Pages>
  <Words>9250</Words>
  <Characters>52729</Characters>
  <Application>Microsoft Office Word</Application>
  <DocSecurity>0</DocSecurity>
  <Lines>439</Lines>
  <Paragraphs>123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UB</dc:creator>
  <cp:lastModifiedBy>Weinreb, Jenya</cp:lastModifiedBy>
  <cp:revision>233</cp:revision>
  <dcterms:created xsi:type="dcterms:W3CDTF">2013-12-18T21:54:00Z</dcterms:created>
  <dcterms:modified xsi:type="dcterms:W3CDTF">2014-07-25T19:37:00Z</dcterms:modified>
</cp:coreProperties>
</file>